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BB61" w14:textId="77777777" w:rsidR="00547492" w:rsidRDefault="00547492" w:rsidP="00547492">
      <w:pPr>
        <w:pStyle w:val="NoSpacing"/>
      </w:pPr>
      <w:bookmarkStart w:id="0" w:name="_Hlk70969656"/>
      <w:bookmarkEnd w:id="0"/>
    </w:p>
    <w:p w14:paraId="78653CCB" w14:textId="77777777" w:rsidR="00547492" w:rsidRDefault="00547492" w:rsidP="00547492">
      <w:pPr>
        <w:pStyle w:val="NoSpacing"/>
      </w:pPr>
      <w:bookmarkStart w:id="1" w:name="_Hlk70957813"/>
      <w:r>
        <w:t>## 1. Introduction</w:t>
      </w:r>
    </w:p>
    <w:p w14:paraId="5EDA3FAA" w14:textId="77777777" w:rsidR="00547492" w:rsidRDefault="00547492" w:rsidP="00547492">
      <w:pPr>
        <w:pStyle w:val="NoSpacing"/>
      </w:pPr>
    </w:p>
    <w:p w14:paraId="75C949C7" w14:textId="6B14ED30"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commentRangeStart w:id="2"/>
      <w:r w:rsidR="00000FC4">
        <w:fldChar w:fldCharType="begin" w:fldLock="1"/>
      </w:r>
      <w:r w:rsidR="00A7151F">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lt;sup&gt;1–4&lt;/sup&gt;"},"properties":{"noteIndex":0},"schema":"https://github.com/citation-style-language/schema/raw/master/csl-citation.json"}</w:instrText>
      </w:r>
      <w:r w:rsidR="00000FC4">
        <w:fldChar w:fldCharType="separate"/>
      </w:r>
      <w:r w:rsidR="00762A99" w:rsidRPr="00762A99">
        <w:rPr>
          <w:noProof/>
          <w:vertAlign w:val="superscript"/>
        </w:rPr>
        <w:t>1–4</w:t>
      </w:r>
      <w:r w:rsidR="00000FC4">
        <w:fldChar w:fldCharType="end"/>
      </w:r>
      <w:r>
        <w:t>.</w:t>
      </w:r>
      <w:commentRangeEnd w:id="2"/>
      <w:r w:rsidR="00936F8B">
        <w:rPr>
          <w:rStyle w:val="CommentReference"/>
        </w:rPr>
        <w:commentReference w:id="2"/>
      </w:r>
      <w:r>
        <w:t xml:space="preserve"> 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r w:rsidR="00000FC4">
        <w:fldChar w:fldCharType="begin" w:fldLock="1"/>
      </w:r>
      <w:r w:rsidR="00A7151F">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lt;sup&gt;5–12&lt;/sup&gt;"},"properties":{"noteIndex":0},"schema":"https://github.com/citation-style-language/schema/raw/master/csl-citation.json"}</w:instrText>
      </w:r>
      <w:r w:rsidR="00000FC4">
        <w:fldChar w:fldCharType="separate"/>
      </w:r>
      <w:r w:rsidR="00762A99" w:rsidRPr="00762A99">
        <w:rPr>
          <w:noProof/>
          <w:vertAlign w:val="superscript"/>
        </w:rPr>
        <w:t>5–12</w:t>
      </w:r>
      <w:r w:rsidR="00000FC4">
        <w:fldChar w:fldCharType="end"/>
      </w:r>
      <w:r>
        <w:t xml:space="preserve">. </w:t>
      </w:r>
      <w:r w:rsidR="001E6335">
        <w:t>These research inquiries inevitably lead to discussions of repurposing or augmenting current cancer chemotherapeutics for ADRD</w:t>
      </w:r>
      <w:ins w:id="3" w:author="Paloma Rojas Saunero" w:date="2021-04-16T09:05:00Z">
        <w:r w:rsidR="00000FC4">
          <w:fldChar w:fldCharType="begin" w:fldLock="1"/>
        </w:r>
      </w:ins>
      <w:r w:rsidR="00A7151F">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lt;sup&gt;13&lt;/sup&gt;"},"properties":{"noteIndex":0},"schema":"https://github.com/citation-style-language/schema/raw/master/csl-citation.json"}</w:instrText>
      </w:r>
      <w:r w:rsidR="00000FC4">
        <w:fldChar w:fldCharType="separate"/>
      </w:r>
      <w:r w:rsidR="00762A99" w:rsidRPr="00762A99">
        <w:rPr>
          <w:noProof/>
          <w:vertAlign w:val="superscript"/>
        </w:rPr>
        <w:t>13</w:t>
      </w:r>
      <w:ins w:id="4" w:author="Paloma Rojas Saunero" w:date="2021-04-16T09:05:00Z">
        <w:r w:rsidR="00000FC4">
          <w:fldChar w:fldCharType="end"/>
        </w:r>
      </w:ins>
      <w:r w:rsidR="001E6335">
        <w:t>.</w:t>
      </w:r>
    </w:p>
    <w:p w14:paraId="46203C25" w14:textId="77777777" w:rsidR="00547492" w:rsidRDefault="00547492" w:rsidP="00547492">
      <w:pPr>
        <w:pStyle w:val="NoSpacing"/>
      </w:pPr>
    </w:p>
    <w:p w14:paraId="27DABC64" w14:textId="607506BC" w:rsidR="000509A1" w:rsidRDefault="00547492" w:rsidP="00547492">
      <w:pPr>
        <w:pStyle w:val="NoSpacing"/>
      </w:pPr>
      <w:r>
        <w:t xml:space="preserve">Nevertheless, </w:t>
      </w:r>
      <w:r w:rsidR="001E6335">
        <w:t>inferring any treatment or mechanistic effects from the observed cancer-ADRD inverse association is not straightforward</w:t>
      </w:r>
      <w:r w:rsidR="00FD477F">
        <w:t>. R</w:t>
      </w:r>
      <w:r>
        <w:t>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5" w:author="Paloma Rojas Saunero" w:date="2021-04-16T09:13:00Z">
        <w:r w:rsidR="003A5963">
          <w:fldChar w:fldCharType="begin" w:fldLock="1"/>
        </w:r>
      </w:ins>
      <w:r w:rsidR="00A7151F">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lt;sup&gt;9,14&lt;/sup&gt;"},"properties":{"noteIndex":0},"schema":"https://github.com/citation-style-language/schema/raw/master/csl-citation.json"}</w:instrText>
      </w:r>
      <w:r w:rsidR="003A5963">
        <w:fldChar w:fldCharType="separate"/>
      </w:r>
      <w:r w:rsidR="00762A99" w:rsidRPr="00762A99">
        <w:rPr>
          <w:noProof/>
          <w:vertAlign w:val="superscript"/>
        </w:rPr>
        <w:t>9,14</w:t>
      </w:r>
      <w:ins w:id="6"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w:t>
      </w:r>
      <w:r w:rsidR="00C94641">
        <w:t>making</w:t>
      </w:r>
      <w:r w:rsidR="001E6335">
        <w:t xml:space="preserve"> explicit </w:t>
      </w:r>
      <w:r>
        <w:t>the causal question</w:t>
      </w:r>
      <w:r w:rsidRPr="00434239">
        <w:t>.</w:t>
      </w:r>
      <w:r w:rsidR="001E6335" w:rsidRPr="00434239">
        <w:t xml:space="preserve"> Moreover, making explicit the causal question </w:t>
      </w:r>
      <w:r w:rsidR="00936F8B" w:rsidRPr="00434239">
        <w:t>is one step toward tying a research study to</w:t>
      </w:r>
      <w:r w:rsidR="000509A1" w:rsidRPr="00434239">
        <w:t xml:space="preserve"> a question that is relevant to decision-making</w:t>
      </w:r>
      <w:ins w:id="7" w:author="Paloma Rojas Saunero" w:date="2021-05-19T16:15:00Z">
        <w:r w:rsidR="00F73463">
          <w:fldChar w:fldCharType="begin" w:fldLock="1"/>
        </w:r>
      </w:ins>
      <w:r w:rsidR="00F73463">
        <w:instrText>ADDIN CSL_CITATION {"citationItems":[{"id":"ITEM-1","itemData":{"DOI":"10.1093/aje/kwv254","ISSN":"14766256","PMID":"26994063","abstract":"Ideally, questions about comparative effectiveness or safety would be answered using an appropriately designed and conducted randomized experiment. When we cannot conduct a randomized experiment, we analyze observational data. Causal inference from large observational databases (big data) can be viewed as an attempt to emulate a randomized experiment - the target experiment or target trial - that would answer the question of interest. When the goal is to guide decisions among several strategies, causal analyses of observational data need to be evaluated with respect to how well they emulate a particular target trial. We outline a framework for comparative effectiveness research using big data that makes the target trial explicit. This framework channels counterfactual theory for comparing the effects of sustained treatment strategies, organizes analytic approaches, provides a structured process for the criticism of observational studies, and helps avoid common methodologic pitfalls.","author":[{"dropping-particle":"","family":"Hernán","given":"Miguel A.","non-dropping-particle":"","parse-names":false,"suffix":""},{"dropping-particle":"","family":"Robins","given":"James M.","non-dropping-particle":"","parse-names":false,"suffix":""}],"container-title":"American Journal of Epidemiology","id":"ITEM-1","issue":"8","issued":{"date-parts":[["2016"]]},"page":"758-764","title":"Using Big Data to Emulate a Target Trial When a Randomized Trial Is Not Available","type":"article-journal","volume":"183"},"uris":["http://www.mendeley.com/documents/?uuid=57773520-2df8-4f6c-98ef-ce81f92c1019"]},{"id":"ITEM-2","itemData":{"DOI":"10.1007/s10654-017-0293-4","ISSN":"15737284","author":[{"dropping-particle":"","family":"Labrecque","given":"Jeremy A.","non-dropping-particle":"","parse-names":false,"suffix":""},{"dropping-particle":"","family":"Swanson","given":"Sonja A.","non-dropping-particle":"","parse-names":false,"suffix":""}],"container-title":"European Journal of Epidemiology","id":"ITEM-2","issue":"6","issued":{"date-parts":[["2017"]]},"page":"473-475","publisher":"Springer Netherlands","title":"Target trial emulation: teaching epidemiology and beyond","type":"article-journal","volume":"32"},"uris":["http://www.mendeley.com/documents/?uuid=717da5cd-df73-4d6f-8124-7f27f7c0b763"]}],"mendeley":{"formattedCitation":"&lt;sup&gt;15,16&lt;/sup&gt;","plainTextFormattedCitation":"15,16"},"properties":{"noteIndex":0},"schema":"https://github.com/citation-style-language/schema/raw/master/csl-citation.json"}</w:instrText>
      </w:r>
      <w:r w:rsidR="00F73463">
        <w:fldChar w:fldCharType="separate"/>
      </w:r>
      <w:r w:rsidR="00F73463" w:rsidRPr="00F73463">
        <w:rPr>
          <w:noProof/>
          <w:vertAlign w:val="superscript"/>
        </w:rPr>
        <w:t>15,16</w:t>
      </w:r>
      <w:ins w:id="8" w:author="Paloma Rojas Saunero" w:date="2021-05-19T16:15:00Z">
        <w:r w:rsidR="00F73463">
          <w:fldChar w:fldCharType="end"/>
        </w:r>
      </w:ins>
      <w:commentRangeStart w:id="9"/>
      <w:r w:rsidR="000509A1" w:rsidRPr="00434239">
        <w:t>.</w:t>
      </w:r>
      <w:r>
        <w:t xml:space="preserve"> </w:t>
      </w:r>
      <w:commentRangeEnd w:id="9"/>
      <w:r w:rsidR="00C94641">
        <w:rPr>
          <w:rStyle w:val="CommentReference"/>
        </w:rPr>
        <w:commentReference w:id="9"/>
      </w:r>
    </w:p>
    <w:p w14:paraId="4E33C83D" w14:textId="090B6ADA" w:rsidR="00547492" w:rsidRDefault="00547492" w:rsidP="00547492">
      <w:pPr>
        <w:pStyle w:val="NoSpacing"/>
      </w:pPr>
    </w:p>
    <w:p w14:paraId="7A56B604" w14:textId="458399A5" w:rsidR="00F37040" w:rsidRDefault="000509A1" w:rsidP="00547492">
      <w:pPr>
        <w:pStyle w:val="NoSpacing"/>
      </w:pPr>
      <w:r>
        <w:t xml:space="preserve">To illustrate the </w:t>
      </w:r>
      <w:r w:rsidR="00675DA9">
        <w:t>complexities</w:t>
      </w:r>
      <w:r>
        <w:t xml:space="preserve"> of inferring </w:t>
      </w:r>
      <w:r w:rsidR="00675DA9">
        <w:t xml:space="preserve">hypothetical or available treatments’ effects on ADRD from the observed cancer-ADRD association, we </w:t>
      </w:r>
      <w:r w:rsidR="00936F8B">
        <w:t>focus</w:t>
      </w:r>
      <w:r w:rsidR="00675DA9">
        <w:t xml:space="preserve"> on</w:t>
      </w:r>
      <w:r w:rsidR="00C94641">
        <w:t xml:space="preserve"> a specific question reconceptualizing</w:t>
      </w:r>
      <w:r w:rsidR="00936F8B">
        <w:t xml:space="preserve"> </w:t>
      </w:r>
      <w:commentRangeStart w:id="10"/>
      <w:r w:rsidR="00936F8B">
        <w:t>the</w:t>
      </w:r>
      <w:r w:rsidR="00675DA9">
        <w:t xml:space="preserve"> </w:t>
      </w:r>
      <w:commentRangeEnd w:id="10"/>
      <w:r w:rsidR="00936F8B">
        <w:rPr>
          <w:rStyle w:val="CommentReference"/>
        </w:rPr>
        <w:commentReference w:id="10"/>
      </w:r>
      <w:r w:rsidR="00675DA9">
        <w:t>Pin1</w:t>
      </w:r>
      <w:r w:rsidR="003A5963">
        <w:t xml:space="preserve"> enzyme</w:t>
      </w:r>
      <w:r w:rsidR="00C94641">
        <w:t xml:space="preserve"> as the target of intervention</w:t>
      </w:r>
      <w:r w:rsidR="003A5963">
        <w:t xml:space="preserve">. Previous </w:t>
      </w:r>
      <w:r w:rsidR="00936F8B">
        <w:t xml:space="preserve">animal </w:t>
      </w:r>
      <w:r w:rsidR="003A5963">
        <w:t xml:space="preserve">studies have shown that Pin1 enzyme over-expression promotes tumorigenesis, while its down-regulation is attributed to mechanisms that contribute to </w:t>
      </w:r>
      <w:r w:rsidR="00CB53F8">
        <w:t>neurodegeneration and amyloid deposition</w:t>
      </w:r>
      <w:r w:rsidR="003A5963">
        <w:fldChar w:fldCharType="begin" w:fldLock="1"/>
      </w:r>
      <w:r w:rsidR="00F73463">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11,12,17&lt;/sup&gt;","plainTextFormattedCitation":"11,12,17","previouslyFormattedCitation":"&lt;sup&gt;11,12,15&lt;/sup&gt;"},"properties":{"noteIndex":0},"schema":"https://github.com/citation-style-language/schema/raw/master/csl-citation.json"}</w:instrText>
      </w:r>
      <w:r w:rsidR="003A5963">
        <w:fldChar w:fldCharType="separate"/>
      </w:r>
      <w:r w:rsidR="00F73463" w:rsidRPr="00F73463">
        <w:rPr>
          <w:noProof/>
          <w:vertAlign w:val="superscript"/>
        </w:rPr>
        <w:t>11,12,17</w:t>
      </w:r>
      <w:r w:rsidR="003A5963">
        <w:fldChar w:fldCharType="end"/>
      </w:r>
      <w:r w:rsidR="00675DA9">
        <w:t xml:space="preserve">. </w:t>
      </w:r>
      <w:r w:rsidR="0031501D">
        <w:t xml:space="preserve">If </w:t>
      </w:r>
      <w:r w:rsidR="00936F8B">
        <w:t>we one day could develop</w:t>
      </w:r>
      <w:r w:rsidR="0031501D">
        <w:t xml:space="preserve">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effect of </w:t>
      </w:r>
      <w:r w:rsidR="0031501D">
        <w:t xml:space="preserve">this </w:t>
      </w:r>
      <w:r w:rsidR="00936F8B">
        <w:t xml:space="preserve">Pin1-targeting </w:t>
      </w:r>
      <w:r w:rsidR="0031501D">
        <w:t>drug</w:t>
      </w:r>
      <w:r w:rsidR="00F37040">
        <w:t xml:space="preserve"> </w:t>
      </w:r>
      <w:r w:rsidR="00936F8B">
        <w:t>o</w:t>
      </w:r>
      <w:r w:rsidR="00547492">
        <w:t xml:space="preserve">n the risk of ADRD </w:t>
      </w:r>
      <w:r w:rsidR="00936F8B">
        <w:t>over time</w:t>
      </w:r>
      <w:r w:rsidR="00547492">
        <w:t xml:space="preserve"> compared to </w:t>
      </w:r>
      <w:r w:rsidR="0031501D">
        <w:t>standard treatments</w:t>
      </w:r>
      <w:r>
        <w:t>?</w:t>
      </w:r>
      <w:r w:rsidR="00F37040">
        <w:t>_</w:t>
      </w:r>
    </w:p>
    <w:p w14:paraId="4DFDB3D9" w14:textId="77777777" w:rsidR="00F37040" w:rsidRDefault="00F37040" w:rsidP="00547492">
      <w:pPr>
        <w:pStyle w:val="NoSpacing"/>
      </w:pPr>
    </w:p>
    <w:p w14:paraId="3395A2DA" w14:textId="4266D065" w:rsidR="00547492" w:rsidRDefault="00675DA9" w:rsidP="00547492">
      <w:pPr>
        <w:pStyle w:val="NoSpacing"/>
      </w:pPr>
      <w:commentRangeStart w:id="11"/>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directed acyclic graph</w:t>
      </w:r>
      <w:r w:rsidR="009D07A9">
        <w:t xml:space="preserve"> </w:t>
      </w:r>
      <w:r w:rsidR="00936F8B">
        <w:t>to</w:t>
      </w:r>
      <w:r w:rsidR="00547492">
        <w:t xml:space="preserve"> connect th</w:t>
      </w:r>
      <w:r w:rsidR="00936F8B">
        <w:t>is particular</w:t>
      </w:r>
      <w:r w:rsidR="00547492">
        <w:t xml:space="preserve"> causal question to the observable data and the assumptions we rely on to </w:t>
      </w:r>
      <w:r w:rsidR="00C94641">
        <w:t xml:space="preserve">study </w:t>
      </w:r>
      <w:r w:rsidR="00547492">
        <w:t xml:space="preserve">the effect. </w:t>
      </w:r>
      <w:commentRangeEnd w:id="11"/>
      <w:r>
        <w:rPr>
          <w:rStyle w:val="CommentReference"/>
        </w:rPr>
        <w:commentReference w:id="11"/>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bookmarkEnd w:id="1"/>
    <w:p w14:paraId="0E95651B" w14:textId="77777777" w:rsidR="00547492" w:rsidRDefault="00547492" w:rsidP="00547492">
      <w:pPr>
        <w:pStyle w:val="NoSpacing"/>
      </w:pPr>
    </w:p>
    <w:p w14:paraId="14548378" w14:textId="5A5AC5D2" w:rsidR="00547492" w:rsidRDefault="00547492" w:rsidP="00547492">
      <w:pPr>
        <w:pStyle w:val="NoSpacing"/>
      </w:pPr>
      <w:r>
        <w:t>## 2. Overview of the causal structure</w:t>
      </w:r>
    </w:p>
    <w:p w14:paraId="79B248E4" w14:textId="27F55766" w:rsidR="0031501D" w:rsidRDefault="0031501D" w:rsidP="00547492">
      <w:pPr>
        <w:pStyle w:val="NoSpacing"/>
      </w:pPr>
    </w:p>
    <w:p w14:paraId="7A298BC7" w14:textId="7D5594D8" w:rsidR="006C3640" w:rsidRDefault="00DE5CA2" w:rsidP="00547492">
      <w:pPr>
        <w:pStyle w:val="NoSpacing"/>
      </w:pPr>
      <w:r>
        <w:t>If this hypothetical Pin1-targeting drug was developed</w:t>
      </w:r>
      <w:r w:rsidR="00CB53F8">
        <w:t xml:space="preserve">, </w:t>
      </w:r>
      <w:r>
        <w:t xml:space="preserve">the best way to understand its effect on dementia risk would be to </w:t>
      </w:r>
      <w:r w:rsidR="00C94641">
        <w:t xml:space="preserve">have </w:t>
      </w:r>
      <w:r>
        <w:t>a well-conducted randomized trial in which we randomize eligible participants in late midlife (e.g., ages 50-60 years) to receive this drug or not, and closely monitor ADRD over a lengthy follow-up</w:t>
      </w:r>
      <w:r w:rsidR="00CB53F8">
        <w:t>.</w:t>
      </w:r>
      <w:r w:rsidR="00226797">
        <w:t xml:space="preserve"> </w:t>
      </w:r>
      <w:r w:rsidR="00EB7687">
        <w:t xml:space="preserve">Since </w:t>
      </w:r>
      <w:r w:rsidR="00226797">
        <w:t xml:space="preserve">this drug is not currently </w:t>
      </w:r>
      <w:r w:rsidR="00A7151F">
        <w:t>available</w:t>
      </w:r>
      <w:r w:rsidR="00EB7687">
        <w:t xml:space="preserve">, at best we can use observational data on Pin1 </w:t>
      </w:r>
      <w:r w:rsidR="009E60E7">
        <w:t xml:space="preserve">expression </w:t>
      </w:r>
      <w:r w:rsidR="00EB7687">
        <w:t>measurement</w:t>
      </w:r>
      <w:r w:rsidR="009E60E7">
        <w:t>s</w:t>
      </w:r>
      <w:r w:rsidR="00EB7687">
        <w:t xml:space="preserve">. </w:t>
      </w:r>
      <w:r w:rsidR="00936F8B">
        <w:t>For example, suppose that</w:t>
      </w:r>
      <w:r w:rsidR="00EB7687">
        <w:t xml:space="preserve"> a biomarker test </w:t>
      </w:r>
      <w:r w:rsidR="00936F8B">
        <w:t>was available to</w:t>
      </w:r>
      <w:r w:rsidR="00EB7687">
        <w:t xml:space="preserve"> measure Pin1 and we measure</w:t>
      </w:r>
      <w:r w:rsidR="00936F8B">
        <w:t>d</w:t>
      </w:r>
      <w:r w:rsidR="00EB7687">
        <w:t xml:space="preserve"> this biomarker from </w:t>
      </w:r>
      <w:r w:rsidR="00936F8B">
        <w:t>(</w:t>
      </w:r>
      <w:r w:rsidR="00EB7687">
        <w:t>stored</w:t>
      </w:r>
      <w:r w:rsidR="00936F8B">
        <w:t>)</w:t>
      </w:r>
      <w:r w:rsidR="00EB7687">
        <w:t xml:space="preserve"> </w:t>
      </w:r>
      <w:r w:rsidR="00936F8B">
        <w:t xml:space="preserve">baseline </w:t>
      </w:r>
      <w:r w:rsidR="00EB7687">
        <w:t xml:space="preserve">blood samples in a population based-cohort that recruited participants in late midlife. </w:t>
      </w:r>
      <w:r w:rsidR="00547492">
        <w:t xml:space="preserve">Since </w:t>
      </w:r>
      <w:r w:rsidR="007F6E6D">
        <w:t>the biomarker Pin1 is measured within an observational study</w:t>
      </w:r>
      <w:r w:rsidR="00547492">
        <w:t>,</w:t>
      </w:r>
      <w:r>
        <w:t xml:space="preserve"> confounding can explain an observed association between it and ADRD. In Figure 1, we show that, Pin1 expression (</w:t>
      </w:r>
      <w:r w:rsidR="00C15400">
        <w:t>$P_0$</w:t>
      </w:r>
      <w:r>
        <w:t>) and ADRD at time $t</w:t>
      </w:r>
      <w:r w:rsidR="007162B5">
        <w:t>+1</w:t>
      </w:r>
      <w:r>
        <w:t>$ ($Y_</w:t>
      </w:r>
      <w:r w:rsidR="007162B5">
        <w:t>{t+1}</w:t>
      </w:r>
      <w:r>
        <w:t>$) may share causes $L$, and that assessing the causal relationship requires adjusting for these confounders $L$.</w:t>
      </w:r>
      <w:r w:rsidR="00547492">
        <w:t xml:space="preserve"> Previous studies have described age, sex, educational level and race/ethnicity as the minimal adjusting set of covariates</w:t>
      </w:r>
      <w:r w:rsidR="00A7151F">
        <w:fldChar w:fldCharType="begin" w:fldLock="1"/>
      </w:r>
      <w:r w:rsidR="00A7151F">
        <w:instrText>ADDIN CSL_CITATION {"citationItems":[{"id":"ITEM-1","itemData":{"DOI":"10.1001/jamanetworkopen.2020.25515","ISSN":"25743805","PMID":"33185677","abstract":"Importance: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open","id":"ITEM-1","issue":"11","issued":{"date-parts":[["2020"]]},"page":"e2025515","title":"Association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lt;/sup&gt;","plainTextFormattedCitation":"4","previouslyFormattedCitation":"&lt;sup&gt;4&lt;/sup&gt;"},"properties":{"noteIndex":0},"schema":"https://github.com/citation-style-language/schema/raw/master/csl-citation.json"}</w:instrText>
      </w:r>
      <w:r w:rsidR="00A7151F">
        <w:fldChar w:fldCharType="separate"/>
      </w:r>
      <w:r w:rsidR="00A7151F" w:rsidRPr="00A7151F">
        <w:rPr>
          <w:noProof/>
          <w:vertAlign w:val="superscript"/>
        </w:rPr>
        <w:t>4</w:t>
      </w:r>
      <w:r w:rsidR="00A7151F">
        <w:fldChar w:fldCharType="end"/>
      </w:r>
      <w:r w:rsidR="00A7151F">
        <w:t xml:space="preserve">. </w:t>
      </w:r>
      <w:r w:rsidR="00547492">
        <w:t xml:space="preserve">However, environmental and behavioral factors such as smoking, which are known to cause </w:t>
      </w:r>
      <w:r w:rsidR="00547492">
        <w:lastRenderedPageBreak/>
        <w:t>microenvironmental changes such as inflammation and changes in tissue remodeling, may translate into Pin1 over-expression and are also related to the development of ADRD.</w:t>
      </w:r>
    </w:p>
    <w:p w14:paraId="4E7DBAF7" w14:textId="2C1FFE8A" w:rsidR="00DE5CA2" w:rsidRDefault="00DE5CA2" w:rsidP="00547492">
      <w:pPr>
        <w:pStyle w:val="NoSpacing"/>
      </w:pPr>
    </w:p>
    <w:p w14:paraId="58E8B7C2" w14:textId="11CC9513" w:rsidR="00547492" w:rsidRDefault="007F6E6D" w:rsidP="00547492">
      <w:pPr>
        <w:pStyle w:val="NoSpacing"/>
      </w:pPr>
      <w:r>
        <w:t>F</w:t>
      </w:r>
      <w:r w:rsidRPr="007F6E6D">
        <w:t>or simplicity, we</w:t>
      </w:r>
      <w:r>
        <w:t xml:space="preserve"> treat Pin1 expression as a point intervention and we </w:t>
      </w:r>
      <w:r w:rsidR="00DE5CA2">
        <w:t>fix</w:t>
      </w:r>
      <w:r>
        <w:t xml:space="preserve"> the time-ordering of </w:t>
      </w:r>
      <w:r w:rsidR="00DE5CA2">
        <w:t>covariates</w:t>
      </w:r>
      <w:r>
        <w:t xml:space="preserve"> (that is</w:t>
      </w:r>
      <w:r w:rsidR="00DE5CA2">
        <w:t>,</w:t>
      </w:r>
      <w:r>
        <w:t xml:space="preserve"> we assume $L$ happens prior to </w:t>
      </w:r>
      <w:r w:rsidR="00C15400">
        <w:t>$P_0$</w:t>
      </w:r>
      <w:r w:rsidR="00DE5CA2">
        <w:t>)</w:t>
      </w:r>
      <w:r w:rsidRPr="007F6E6D">
        <w:t>. In reality</w:t>
      </w:r>
      <w:r w:rsidR="00DE5CA2">
        <w:t>,</w:t>
      </w:r>
      <w:r>
        <w:t xml:space="preserve"> </w:t>
      </w:r>
      <w:r w:rsidR="00DE5CA2">
        <w:t>it is possible that</w:t>
      </w:r>
      <w:r>
        <w:t xml:space="preserve"> </w:t>
      </w:r>
      <w:r w:rsidR="00DE5CA2" w:rsidRPr="00F761F9">
        <w:t>Pin1 expression</w:t>
      </w:r>
      <w:r w:rsidRPr="00F761F9">
        <w:t xml:space="preserve"> changes over time and is affected by time-varying </w:t>
      </w:r>
      <w:r w:rsidR="00DE5CA2" w:rsidRPr="00F761F9">
        <w:t>confounders (like smoking)</w:t>
      </w:r>
      <w:r w:rsidRPr="00F761F9">
        <w:t>, which produces treatment-confounder feedback loops</w:t>
      </w:r>
      <w:r w:rsidR="00DE5CA2" w:rsidRPr="00F761F9">
        <w:t xml:space="preserve">. </w:t>
      </w:r>
      <w:r w:rsidR="009D07A9" w:rsidRPr="00F761F9">
        <w:t>Addressing such time-varying confounding would require repeated measurements of</w:t>
      </w:r>
      <w:r w:rsidRPr="00F761F9">
        <w:t xml:space="preserve"> $L$ and </w:t>
      </w:r>
      <w:r w:rsidR="00AC319C" w:rsidRPr="00F761F9">
        <w:t>$P_0</w:t>
      </w:r>
      <w:r w:rsidR="00C15400" w:rsidRPr="00F761F9">
        <w:t>$</w:t>
      </w:r>
      <w:r w:rsidR="00377611">
        <w:fldChar w:fldCharType="begin" w:fldLock="1"/>
      </w:r>
      <w:r w:rsidR="00F73463">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18&lt;/sup&gt;","plainTextFormattedCitation":"18","previouslyFormattedCitation":"&lt;sup&gt;16&lt;/sup&gt;"},"properties":{"noteIndex":0},"schema":"https://github.com/citation-style-language/schema/raw/master/csl-citation.json"}</w:instrText>
      </w:r>
      <w:r w:rsidR="00377611">
        <w:fldChar w:fldCharType="separate"/>
      </w:r>
      <w:r w:rsidR="00F73463" w:rsidRPr="00F73463">
        <w:rPr>
          <w:noProof/>
          <w:vertAlign w:val="superscript"/>
        </w:rPr>
        <w:t>18</w:t>
      </w:r>
      <w:r w:rsidR="00377611">
        <w:fldChar w:fldCharType="end"/>
      </w:r>
      <w:r w:rsidRPr="007F6E6D">
        <w:t>.</w:t>
      </w:r>
    </w:p>
    <w:p w14:paraId="72DE6CB5" w14:textId="0E2E098E" w:rsidR="00547492" w:rsidRDefault="007F6E6D" w:rsidP="00547492">
      <w:pPr>
        <w:pStyle w:val="NoSpacing"/>
      </w:pPr>
      <w:r>
        <w:t xml:space="preserve"> </w:t>
      </w:r>
    </w:p>
    <w:p w14:paraId="252C5355" w14:textId="71D2D410" w:rsidR="008956C4" w:rsidRDefault="00A06A84" w:rsidP="008956C4">
      <w:pPr>
        <w:pStyle w:val="NoSpacing"/>
        <w:jc w:val="center"/>
      </w:pPr>
      <w:r w:rsidRPr="00A06A84">
        <w:drawing>
          <wp:inline distT="0" distB="0" distL="0" distR="0" wp14:anchorId="401E50FD" wp14:editId="35C3CAFF">
            <wp:extent cx="5943600" cy="178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0540"/>
                    </a:xfrm>
                    <a:prstGeom prst="rect">
                      <a:avLst/>
                    </a:prstGeom>
                  </pic:spPr>
                </pic:pic>
              </a:graphicData>
            </a:graphic>
          </wp:inline>
        </w:drawing>
      </w:r>
      <w:r w:rsidR="001A3C16">
        <w:rPr>
          <w:noProof/>
        </w:rPr>
        <w:t xml:space="preserve"> </w:t>
      </w:r>
    </w:p>
    <w:p w14:paraId="72D65616" w14:textId="7EB52DCF" w:rsidR="008956C4" w:rsidRDefault="008956C4" w:rsidP="008956C4">
      <w:pPr>
        <w:pStyle w:val="NoSpacing"/>
        <w:jc w:val="center"/>
      </w:pPr>
      <w:r>
        <w:t xml:space="preserve">Figure 1. </w:t>
      </w:r>
    </w:p>
    <w:p w14:paraId="07AB6CCB" w14:textId="77777777" w:rsidR="008956C4" w:rsidRDefault="008956C4" w:rsidP="008956C4">
      <w:pPr>
        <w:pStyle w:val="NoSpacing"/>
        <w:jc w:val="center"/>
      </w:pPr>
    </w:p>
    <w:p w14:paraId="752432BA" w14:textId="660F58D1" w:rsidR="00547492" w:rsidRDefault="00C94641" w:rsidP="00547492">
      <w:pPr>
        <w:pStyle w:val="NoSpacing"/>
      </w:pPr>
      <w:r>
        <w:t>But studies of the cancer-ADRD do not have several or even one</w:t>
      </w:r>
      <w:r w:rsidR="009D07A9">
        <w:t xml:space="preserve"> measurement of </w:t>
      </w:r>
      <w:r w:rsidR="00547492">
        <w:t>Pin1 expression</w:t>
      </w:r>
      <w:r w:rsidR="009D07A9">
        <w:t>,</w:t>
      </w:r>
      <w:r w:rsidR="000C1FF7">
        <w:t xml:space="preserve"> </w:t>
      </w:r>
      <w:r>
        <w:t xml:space="preserve">and instead </w:t>
      </w:r>
      <w:proofErr w:type="spellStart"/>
      <w:r w:rsidR="0015352E">
        <w:t>proxys</w:t>
      </w:r>
      <w:proofErr w:type="spellEnd"/>
      <w:r>
        <w:t xml:space="preserve"> </w:t>
      </w:r>
      <w:r w:rsidR="0015352E">
        <w:t xml:space="preserve">are </w:t>
      </w:r>
      <w:r>
        <w:t>used to approximate</w:t>
      </w:r>
      <w:r w:rsidR="00547492">
        <w:t xml:space="preserve"> this exposure. </w:t>
      </w:r>
      <w:r w:rsidR="0072435F">
        <w:t xml:space="preserve">Because </w:t>
      </w:r>
      <w:r w:rsidR="00547492">
        <w:t>Pin1 over-expression is present in tumors</w:t>
      </w:r>
      <w:r w:rsidR="009D07A9">
        <w:t>,</w:t>
      </w:r>
      <w:r w:rsidR="00547492">
        <w:t xml:space="preserve"> and tumors are only measured through screening and diagnosis, </w:t>
      </w:r>
      <w:r>
        <w:t>some propose</w:t>
      </w:r>
      <w:r w:rsidR="00547492">
        <w:t xml:space="preserve"> cancer diagnosis as the proxy for Pin1 over-expression</w:t>
      </w:r>
      <w:r w:rsidR="007F6E6D">
        <w:fldChar w:fldCharType="begin" w:fldLock="1"/>
      </w:r>
      <w:r w:rsidR="00F73463">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4,19–26&lt;/sup&gt;","plainTextFormattedCitation":"4,19–26","previouslyFormattedCitation":"&lt;sup&gt;4,17–24&lt;/sup&gt;"},"properties":{"noteIndex":0},"schema":"https://github.com/citation-style-language/schema/raw/master/csl-citation.json"}</w:instrText>
      </w:r>
      <w:r w:rsidR="007F6E6D">
        <w:fldChar w:fldCharType="separate"/>
      </w:r>
      <w:r w:rsidR="00F73463" w:rsidRPr="00F73463">
        <w:rPr>
          <w:noProof/>
          <w:vertAlign w:val="superscript"/>
        </w:rPr>
        <w:t>4,19–26</w:t>
      </w:r>
      <w:r w:rsidR="007F6E6D">
        <w:fldChar w:fldCharType="end"/>
      </w:r>
      <w:r w:rsidR="00547492">
        <w:t>. We depict this feature in Figure 2, where $P^*</w:t>
      </w:r>
      <w:r w:rsidR="00AB37ED">
        <w:t>_t</w:t>
      </w:r>
      <w:r w:rsidR="00547492">
        <w:t xml:space="preserve">$ represents _incident cancer diagnosis_, the measured proxy of </w:t>
      </w:r>
      <w:r w:rsidR="00C15400">
        <w:t>$P_0$</w:t>
      </w:r>
      <w:r w:rsidR="00547492">
        <w:t xml:space="preserve">. </w:t>
      </w:r>
      <w:r w:rsidR="00A7151F">
        <w:t>Al</w:t>
      </w:r>
      <w:r w:rsidR="00547492">
        <w:t>though we are measuring the association between $P^*</w:t>
      </w:r>
      <w:r w:rsidR="00AB37ED">
        <w:t>_t</w:t>
      </w:r>
      <w:r w:rsidR="00547492">
        <w:t>$ and $Y_{</w:t>
      </w:r>
      <w:r w:rsidR="009D07A9">
        <w:t>t</w:t>
      </w:r>
      <w:r w:rsidR="00AC319C">
        <w:t>+1</w:t>
      </w:r>
      <w:r w:rsidR="00547492">
        <w:t xml:space="preserve">}$ in the observed data, we are assuming that the captured effect is only through </w:t>
      </w:r>
      <w:r w:rsidR="00C15400">
        <w:t>$P_0$</w:t>
      </w:r>
      <w:r w:rsidR="00547492">
        <w:t>.</w:t>
      </w:r>
      <w:r w:rsidR="0005306C">
        <w:t xml:space="preserve"> </w:t>
      </w:r>
    </w:p>
    <w:p w14:paraId="08BB0A4D" w14:textId="729E739E" w:rsidR="00547492" w:rsidRDefault="00A06A84" w:rsidP="00547492">
      <w:pPr>
        <w:pStyle w:val="NoSpacing"/>
      </w:pPr>
      <w:r w:rsidRPr="00A06A84">
        <w:drawing>
          <wp:inline distT="0" distB="0" distL="0" distR="0" wp14:anchorId="43C66996" wp14:editId="5027CB2E">
            <wp:extent cx="5943600" cy="1780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0540"/>
                    </a:xfrm>
                    <a:prstGeom prst="rect">
                      <a:avLst/>
                    </a:prstGeom>
                  </pic:spPr>
                </pic:pic>
              </a:graphicData>
            </a:graphic>
          </wp:inline>
        </w:drawing>
      </w:r>
    </w:p>
    <w:p w14:paraId="0C1AFC18" w14:textId="334F7733" w:rsidR="008956C4" w:rsidRDefault="008956C4" w:rsidP="008956C4">
      <w:pPr>
        <w:pStyle w:val="NoSpacing"/>
        <w:keepNext/>
        <w:jc w:val="center"/>
      </w:pPr>
    </w:p>
    <w:p w14:paraId="56BFF171" w14:textId="369E5BCB" w:rsidR="008956C4" w:rsidRDefault="008956C4" w:rsidP="008956C4">
      <w:pPr>
        <w:pStyle w:val="NoSpacing"/>
        <w:keepNext/>
        <w:jc w:val="center"/>
      </w:pPr>
      <w:r>
        <w:t xml:space="preserve">Figure 2. </w:t>
      </w:r>
    </w:p>
    <w:p w14:paraId="74343CC1" w14:textId="02B95EA0" w:rsidR="008956C4" w:rsidRDefault="008956C4" w:rsidP="008956C4">
      <w:pPr>
        <w:pStyle w:val="NoSpacing"/>
        <w:keepNext/>
        <w:jc w:val="center"/>
      </w:pPr>
    </w:p>
    <w:p w14:paraId="09CAA47A" w14:textId="77777777" w:rsidR="00EC353D" w:rsidRDefault="00EC353D" w:rsidP="00EC353D">
      <w:pPr>
        <w:pStyle w:val="NoSpacing"/>
      </w:pPr>
    </w:p>
    <w:p w14:paraId="3E1488E7" w14:textId="1CDF05A5" w:rsidR="00EC353D" w:rsidDel="006922FC" w:rsidRDefault="00EC353D" w:rsidP="00EC353D">
      <w:pPr>
        <w:pStyle w:val="NoSpacing"/>
        <w:rPr>
          <w:del w:id="12" w:author="Paloma Rojas Saunero" w:date="2021-05-04T09:19:00Z"/>
        </w:rPr>
      </w:pPr>
      <w:commentRangeStart w:id="13"/>
      <w:commentRangeStart w:id="14"/>
      <w:del w:id="15" w:author="Paloma Rojas Saunero" w:date="2021-05-04T09:19:00Z">
        <w:r w:rsidDel="00EC353D">
          <w:delTex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"regulated Pin1" since study entry up to the time of cancer diagnosis and later on to the "Over-</w:delText>
        </w:r>
        <w:r w:rsidDel="00EC353D">
          <w:lastRenderedPageBreak/>
          <w:delText xml:space="preserve">expressed Pin1" arm. Other studies have included participants with cancer diagnosis at the time of the diagnosis (for example from cancer registries such as SEER) and matched participants by age. In both cases we must remember that the the main interest is on the unmeasured $P$ thus we should only adjust for covariates prior to $P$ and be careful to adjust for post-baseline covariates of $P$ or mediators between $P$ and $P^*$. </w:delText>
        </w:r>
        <w:commentRangeEnd w:id="13"/>
        <w:r w:rsidDel="00EC353D">
          <w:rPr>
            <w:rStyle w:val="CommentReference"/>
          </w:rPr>
          <w:commentReference w:id="13"/>
        </w:r>
      </w:del>
      <w:commentRangeEnd w:id="14"/>
      <w:r>
        <w:rPr>
          <w:rStyle w:val="CommentReference"/>
        </w:rPr>
        <w:commentReference w:id="14"/>
      </w:r>
    </w:p>
    <w:p w14:paraId="32E85605" w14:textId="670A17F5" w:rsidR="006922FC" w:rsidRDefault="006922FC" w:rsidP="00EC353D">
      <w:pPr>
        <w:pStyle w:val="NoSpacing"/>
      </w:pPr>
    </w:p>
    <w:p w14:paraId="5FE4D08C" w14:textId="7A35A187" w:rsidR="006922FC" w:rsidDel="006922FC" w:rsidRDefault="006922FC" w:rsidP="006922FC">
      <w:pPr>
        <w:pStyle w:val="NoSpacing"/>
        <w:rPr>
          <w:del w:id="16" w:author="Paloma Rojas Saunero" w:date="2021-05-04T09:33:00Z"/>
        </w:rPr>
      </w:pPr>
      <w:del w:id="17" w:author="Paloma Rojas Saunero" w:date="2021-05-04T09:33:00Z">
        <w:r w:rsidDel="006922FC">
          <w:delTex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\rightarrow P^*$ in Figure 3. In this graph we include $D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delText>
        </w:r>
        <w:r w:rsidDel="006922FC">
          <w:fldChar w:fldCharType="begin" w:fldLock="1"/>
        </w:r>
        <w:r w:rsidDel="006922FC">
          <w:del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delInstrText>
        </w:r>
        <w:r w:rsidDel="006922FC">
          <w:fldChar w:fldCharType="separate"/>
        </w:r>
        <w:r w:rsidRPr="00762A99" w:rsidDel="006922FC">
          <w:rPr>
            <w:noProof/>
            <w:vertAlign w:val="superscript"/>
          </w:rPr>
          <w:delText>27</w:delText>
        </w:r>
        <w:r w:rsidDel="006922FC">
          <w:fldChar w:fldCharType="end"/>
        </w:r>
        <w:r w:rsidDel="006922FC">
          <w:delTex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delText>
        </w:r>
        <w:r w:rsidDel="006922FC">
          <w:fldChar w:fldCharType="begin" w:fldLock="1"/>
        </w:r>
        <w:r w:rsidDel="006922FC">
          <w:del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delInstrText>
        </w:r>
        <w:r w:rsidDel="006922FC">
          <w:fldChar w:fldCharType="separate"/>
        </w:r>
        <w:r w:rsidRPr="00762A99" w:rsidDel="006922FC">
          <w:rPr>
            <w:noProof/>
            <w:vertAlign w:val="superscript"/>
          </w:rPr>
          <w:delText>28</w:delText>
        </w:r>
        <w:r w:rsidDel="006922FC">
          <w:fldChar w:fldCharType="end"/>
        </w:r>
        <w:r w:rsidDel="006922FC">
          <w:delText xml:space="preserve">. This assumption must hold regardless of whether we use incident cancer as a time-varying exposure, or match cancer patients to participants free of cancer by age. </w:delText>
        </w:r>
      </w:del>
    </w:p>
    <w:p w14:paraId="1C6FD853" w14:textId="7682C042" w:rsidR="00EC353D" w:rsidDel="006922FC" w:rsidRDefault="00EC353D" w:rsidP="006922FC">
      <w:pPr>
        <w:pStyle w:val="NoSpacing"/>
        <w:keepNext/>
        <w:rPr>
          <w:del w:id="18" w:author="Paloma Rojas Saunero" w:date="2021-05-04T09:33:00Z"/>
        </w:rPr>
      </w:pPr>
    </w:p>
    <w:p w14:paraId="715378DE" w14:textId="5A86D3EC" w:rsidR="00F06342" w:rsidRDefault="0072435F" w:rsidP="0005306C">
      <w:pPr>
        <w:pStyle w:val="NoSpacing"/>
        <w:rPr>
          <w:ins w:id="19" w:author="Paloma Rojas Saunero" w:date="2021-05-04T09:41:00Z"/>
        </w:rPr>
      </w:pPr>
      <w:commentRangeStart w:id="20"/>
      <w:commentRangeStart w:id="21"/>
      <w:commentRangeStart w:id="22"/>
      <w:r>
        <w:t>Given the nature of an elderly cohort</w:t>
      </w:r>
      <w:r w:rsidR="00395099">
        <w:t xml:space="preserve">, if </w:t>
      </w:r>
      <w:r w:rsidR="00780F44">
        <w:t xml:space="preserve">the time between the intended $P_0$ and </w:t>
      </w:r>
      <w:r w:rsidR="00547492">
        <w:t>$P^*</w:t>
      </w:r>
      <w:r w:rsidR="002B7CC6">
        <w:t>_t</w:t>
      </w:r>
      <w:r w:rsidR="00547492">
        <w:t>$</w:t>
      </w:r>
      <w:r w:rsidR="00780F44">
        <w:t xml:space="preserve"> is large (</w:t>
      </w:r>
      <w:r w:rsidR="00F06342">
        <w:t xml:space="preserve">i.e. </w:t>
      </w:r>
      <w:r w:rsidR="00780F44">
        <w:t xml:space="preserve">years apart), </w:t>
      </w:r>
      <w:r w:rsidR="00395099">
        <w:t xml:space="preserve">cancer diagnosis will be </w:t>
      </w:r>
      <w:r w:rsidR="00ED6C31">
        <w:t xml:space="preserve">only </w:t>
      </w:r>
      <w:r w:rsidR="00395099">
        <w:t xml:space="preserve">measured in </w:t>
      </w:r>
      <w:r w:rsidR="00547492">
        <w:t>the subset of individuals who have survived long enough to have a cancer diagnosis.</w:t>
      </w:r>
      <w:r w:rsidR="00395099">
        <w:t xml:space="preserve"> </w:t>
      </w:r>
      <w:ins w:id="23" w:author="Paloma Rojas Saunero" w:date="2021-05-19T13:45:00Z">
        <w:r w:rsidR="00A06A84">
          <w:t xml:space="preserve">In </w:t>
        </w:r>
      </w:ins>
      <w:ins w:id="24" w:author="Paloma Rojas Saunero" w:date="2021-05-19T13:56:00Z">
        <w:r w:rsidR="00001414">
          <w:t>F</w:t>
        </w:r>
      </w:ins>
      <w:ins w:id="25" w:author="Paloma Rojas Saunero" w:date="2021-05-19T13:45:00Z">
        <w:r w:rsidR="00A06A84">
          <w:t xml:space="preserve">igure 3 we represent </w:t>
        </w:r>
      </w:ins>
      <w:ins w:id="26" w:author="Paloma Rojas Saunero" w:date="2021-05-19T16:44:00Z">
        <w:r w:rsidR="00E3081C">
          <w:t>death</w:t>
        </w:r>
      </w:ins>
      <w:ins w:id="27" w:author="Paloma Rojas Saunero" w:date="2021-05-19T13:46:00Z">
        <w:r w:rsidR="00A06A84">
          <w:t xml:space="preserve"> prior to cancer diagnosis as $</w:t>
        </w:r>
        <w:proofErr w:type="spellStart"/>
        <w:r w:rsidR="00A06A84">
          <w:t>D_</w:t>
        </w:r>
      </w:ins>
      <w:ins w:id="28" w:author="Paloma Rojas Saunero" w:date="2021-05-19T13:47:00Z">
        <w:r w:rsidR="00A06A84">
          <w:t>t</w:t>
        </w:r>
      </w:ins>
      <w:proofErr w:type="spellEnd"/>
      <w:ins w:id="29" w:author="Paloma Rojas Saunero" w:date="2021-05-19T13:46:00Z">
        <w:r w:rsidR="00A06A84">
          <w:t>$</w:t>
        </w:r>
      </w:ins>
      <w:ins w:id="30" w:author="Paloma Rojas Saunero" w:date="2021-05-19T13:51:00Z">
        <w:r w:rsidR="00001414">
          <w:t>, and the arrow between $</w:t>
        </w:r>
        <w:proofErr w:type="spellStart"/>
        <w:r w:rsidR="00001414">
          <w:t>D_t</w:t>
        </w:r>
        <w:proofErr w:type="spellEnd"/>
        <w:r w:rsidR="00001414">
          <w:t xml:space="preserve">$ and $P^*$ represents a deterministic association </w:t>
        </w:r>
      </w:ins>
      <w:ins w:id="31" w:author="Paloma Rojas Saunero" w:date="2021-05-19T16:41:00Z">
        <w:r w:rsidR="00E3081C">
          <w:t>s</w:t>
        </w:r>
      </w:ins>
      <w:ins w:id="32" w:author="Paloma Rojas Saunero" w:date="2021-05-19T16:42:00Z">
        <w:r w:rsidR="00E3081C">
          <w:t xml:space="preserve">uch as that </w:t>
        </w:r>
      </w:ins>
      <w:ins w:id="33" w:author="Paloma Rojas Saunero" w:date="2021-05-19T13:52:00Z">
        <w:r w:rsidR="00001414">
          <w:t xml:space="preserve">$P^*$ </w:t>
        </w:r>
      </w:ins>
      <w:ins w:id="34" w:author="Paloma Rojas Saunero" w:date="2021-05-19T16:42:00Z">
        <w:r w:rsidR="00E3081C">
          <w:t xml:space="preserve">is only observed </w:t>
        </w:r>
      </w:ins>
      <w:ins w:id="35" w:author="Paloma Rojas Saunero" w:date="2021-05-19T13:52:00Z">
        <w:r w:rsidR="00001414">
          <w:t>if $</w:t>
        </w:r>
        <w:proofErr w:type="spellStart"/>
        <w:r w:rsidR="00001414">
          <w:t>D_t</w:t>
        </w:r>
        <w:proofErr w:type="spellEnd"/>
        <w:r w:rsidR="00001414">
          <w:t xml:space="preserve">$ is zero. </w:t>
        </w:r>
      </w:ins>
      <w:ins w:id="36" w:author="Paloma Rojas Saunero" w:date="2021-05-19T16:47:00Z">
        <w:r w:rsidR="00E3081C">
          <w:t>T</w:t>
        </w:r>
      </w:ins>
      <w:ins w:id="37" w:author="Paloma Rojas Saunero" w:date="2021-05-19T13:47:00Z">
        <w:r w:rsidR="00A06A84">
          <w:t>he shared causes between $P_0$ and $</w:t>
        </w:r>
        <w:proofErr w:type="spellStart"/>
        <w:r w:rsidR="00A06A84">
          <w:t>D_t</w:t>
        </w:r>
        <w:proofErr w:type="spellEnd"/>
        <w:r w:rsidR="00A06A84">
          <w:t>$</w:t>
        </w:r>
      </w:ins>
      <w:ins w:id="38" w:author="Paloma Rojas Saunero" w:date="2021-05-19T16:47:00Z">
        <w:r w:rsidR="00E3081C">
          <w:t xml:space="preserve"> are also represented by $L$</w:t>
        </w:r>
      </w:ins>
      <w:ins w:id="39" w:author="Paloma Rojas Saunero" w:date="2021-05-19T16:50:00Z">
        <w:r w:rsidR="00E3081C">
          <w:t xml:space="preserve">, </w:t>
        </w:r>
      </w:ins>
      <w:ins w:id="40" w:author="Paloma Rojas Saunero" w:date="2021-05-19T16:48:00Z">
        <w:r w:rsidR="00E3081C">
          <w:t xml:space="preserve"> for simplicity</w:t>
        </w:r>
      </w:ins>
      <w:ins w:id="41" w:author="Paloma Rojas Saunero" w:date="2021-05-19T16:50:00Z">
        <w:r w:rsidR="00E3081C">
          <w:t xml:space="preserve"> we </w:t>
        </w:r>
        <w:r w:rsidR="00E243FA">
          <w:t xml:space="preserve">illustrate </w:t>
        </w:r>
      </w:ins>
      <w:ins w:id="42" w:author="Paloma Rojas Saunero" w:date="2021-05-19T16:55:00Z">
        <w:r w:rsidR="00E243FA">
          <w:t>them</w:t>
        </w:r>
      </w:ins>
      <w:ins w:id="43" w:author="Paloma Rojas Saunero" w:date="2021-05-19T16:50:00Z">
        <w:r w:rsidR="00E243FA">
          <w:t xml:space="preserve"> with the same node, </w:t>
        </w:r>
        <w:commentRangeStart w:id="44"/>
        <w:r w:rsidR="00E243FA">
          <w:t xml:space="preserve">however, </w:t>
        </w:r>
      </w:ins>
      <w:ins w:id="45" w:author="Paloma Rojas Saunero" w:date="2021-05-19T16:42:00Z">
        <w:r w:rsidR="00E3081C">
          <w:t>althoug</w:t>
        </w:r>
      </w:ins>
      <w:ins w:id="46" w:author="Paloma Rojas Saunero" w:date="2021-05-19T16:43:00Z">
        <w:r w:rsidR="00E3081C">
          <w:t xml:space="preserve">h </w:t>
        </w:r>
      </w:ins>
      <w:ins w:id="47" w:author="Paloma Rojas Saunero" w:date="2021-05-19T16:48:00Z">
        <w:r w:rsidR="00E3081C">
          <w:t>so</w:t>
        </w:r>
      </w:ins>
      <w:ins w:id="48" w:author="Paloma Rojas Saunero" w:date="2021-05-19T16:49:00Z">
        <w:r w:rsidR="00E3081C">
          <w:t>m</w:t>
        </w:r>
      </w:ins>
      <w:ins w:id="49" w:author="Paloma Rojas Saunero" w:date="2021-05-19T16:48:00Z">
        <w:r w:rsidR="00E3081C">
          <w:t xml:space="preserve">e </w:t>
        </w:r>
      </w:ins>
      <w:ins w:id="50" w:author="Paloma Rojas Saunero" w:date="2021-05-19T16:43:00Z">
        <w:r w:rsidR="00E3081C">
          <w:t xml:space="preserve">shared causes might affect </w:t>
        </w:r>
        <w:r w:rsidR="00E3081C">
          <w:t>$Y_{t+1}$</w:t>
        </w:r>
      </w:ins>
      <w:ins w:id="51" w:author="Paloma Rojas Saunero" w:date="2021-05-19T16:49:00Z">
        <w:r w:rsidR="00E3081C">
          <w:t xml:space="preserve"> </w:t>
        </w:r>
      </w:ins>
      <w:ins w:id="52" w:author="Paloma Rojas Saunero" w:date="2021-05-19T16:51:00Z">
        <w:r w:rsidR="00E243FA">
          <w:t xml:space="preserve">this representation would not restrict </w:t>
        </w:r>
      </w:ins>
      <w:ins w:id="53" w:author="Paloma Rojas Saunero" w:date="2021-05-19T16:49:00Z">
        <w:r w:rsidR="00E3081C">
          <w:t>to only those covariates</w:t>
        </w:r>
      </w:ins>
      <w:commentRangeEnd w:id="44"/>
      <w:ins w:id="54" w:author="Paloma Rojas Saunero" w:date="2021-05-19T18:09:00Z">
        <w:r w:rsidR="00AF586D">
          <w:rPr>
            <w:rStyle w:val="CommentReference"/>
          </w:rPr>
          <w:commentReference w:id="44"/>
        </w:r>
      </w:ins>
      <w:ins w:id="55" w:author="Paloma Rojas Saunero" w:date="2021-05-19T16:49:00Z">
        <w:r w:rsidR="00E3081C">
          <w:t xml:space="preserve">. </w:t>
        </w:r>
      </w:ins>
      <w:del w:id="56" w:author="Paloma Rojas Saunero" w:date="2021-05-19T13:49:00Z">
        <w:r w:rsidR="00F06342" w:rsidDel="00A06A84">
          <w:delText>However</w:delText>
        </w:r>
      </w:del>
      <w:del w:id="57" w:author="Paloma Rojas Saunero" w:date="2021-05-19T13:50:00Z">
        <w:r w:rsidR="00F06342" w:rsidDel="00A06A84">
          <w:delText>, b</w:delText>
        </w:r>
      </w:del>
      <w:ins w:id="58" w:author="Paloma Rojas Saunero" w:date="2021-05-19T13:50:00Z">
        <w:r w:rsidR="00A06A84">
          <w:t>B</w:t>
        </w:r>
      </w:ins>
      <w:r w:rsidR="00F06342">
        <w:t xml:space="preserve">y not including an arrow between </w:t>
      </w:r>
      <w:r w:rsidR="00395099">
        <w:t xml:space="preserve">$P_0$ </w:t>
      </w:r>
      <w:r w:rsidR="00F06342">
        <w:t>and $</w:t>
      </w:r>
      <w:proofErr w:type="spellStart"/>
      <w:r w:rsidR="00F06342">
        <w:t>D_t</w:t>
      </w:r>
      <w:proofErr w:type="spellEnd"/>
      <w:r w:rsidR="00F06342">
        <w:t>$</w:t>
      </w:r>
      <w:r w:rsidR="00E3081C">
        <w:t xml:space="preserve"> </w:t>
      </w:r>
      <w:r w:rsidR="00F06342">
        <w:t>we are assuming that there is no effect of Pin1 over</w:t>
      </w:r>
      <w:r w:rsidR="000C1FF7">
        <w:t>-</w:t>
      </w:r>
      <w:r w:rsidR="00F06342">
        <w:t xml:space="preserve">expression in all-cause mortality prior to </w:t>
      </w:r>
      <w:r w:rsidR="000C1FF7">
        <w:t xml:space="preserve">cancer </w:t>
      </w:r>
      <w:r w:rsidR="00F06342">
        <w:t xml:space="preserve">diagnosis and that the </w:t>
      </w:r>
      <w:r w:rsidR="00BD2AD2">
        <w:t>association between $P_0$ and $P^*_t$ will not be biased under the null</w:t>
      </w:r>
      <w:ins w:id="59" w:author="Paloma Rojas Saunero" w:date="2021-05-19T16:46:00Z">
        <w:r w:rsidR="00E3081C">
          <w:t xml:space="preserve"> if we have measured </w:t>
        </w:r>
      </w:ins>
      <w:ins w:id="60" w:author="Paloma Rojas Saunero" w:date="2021-05-19T16:47:00Z">
        <w:r w:rsidR="00E3081C">
          <w:t xml:space="preserve">and blocked all the backdoor pathways through </w:t>
        </w:r>
      </w:ins>
      <w:ins w:id="61" w:author="Paloma Rojas Saunero" w:date="2021-05-19T16:46:00Z">
        <w:r w:rsidR="00E3081C">
          <w:t>$L$</w:t>
        </w:r>
      </w:ins>
      <w:r w:rsidR="00BD2AD2">
        <w:t xml:space="preserve">, though it may represent a selection mechanism that prevents generalizability or transportability of the effect measure to the entire target population </w:t>
      </w:r>
      <w:r w:rsidR="00395099">
        <w:fldChar w:fldCharType="begin" w:fldLock="1"/>
      </w:r>
      <w:r w:rsidR="00F73463">
        <w:instrText>ADDIN CSL_CITATION {"citationItems":[{"id":"ITEM-1","itemData":{"DOI":"10.1093/aje/kwx106","ISSN":"14766256","PMID":"30052737","author":[{"dropping-particle":"","family":"Greenland","given":"Sander","non-dropping-particle":"","parse-names":false,"suffix":""}],"container-title":"American Journal of Epidemiology","id":"ITEM-1","issue":"3","issued":{"date-parts":[["1977"]]},"page":"184-187","title":"Response and Follow-up Bias in Cohort Studies","type":"article-journal","volume":"0.6"},"uris":["http://www.mendeley.com/documents/?uuid=8edf5f5f-021a-411f-a8cb-295da60619c6"]},{"id":"ITEM-2","itemData":{"DOI":"10.1093/aje/kwx077","ISSN":"14766256","PMID":"28535177","abstract":"In causal analyses, conditioning on a collider generally results in selection bias. Conditioning on a prognostic factor that is independent of the exposure-and therefore is not a collider-can also result in selection bias when 1) the exposure has a non-null effect on the outcome and 2) the association between the noncollider and the outcome is heterogenous across levels of the exposure. This result was empirically demonstrated by Greenland in 1977 (Am J Epidemiol. 1977;106(3):184-187).","author":[{"dropping-particle":"","family":"Hernán","given":"Miguel A.","non-dropping-particle":"","parse-names":false,"suffix":""}],"container-title":"American Journal of Epidemiology","id":"ITEM-2","issue":"11","issued":{"date-parts":[["2017"]]},"page":"1048-1050","title":"Invited commentary: Selection bias without colliders","type":"article-journal","volume":"185"},"uris":["http://www.mendeley.com/documents/?uuid=b62e65b8-7a0c-418d-ab47-956f19463926"]}],"mendeley":{"formattedCitation":"&lt;sup&gt;27,28&lt;/sup&gt;","plainTextFormattedCitation":"27,28","previouslyFormattedCitation":"&lt;sup&gt;25,26&lt;/sup&gt;"},"properties":{"noteIndex":0},"schema":"https://github.com/citation-style-language/schema/raw/master/csl-citation.json"}</w:instrText>
      </w:r>
      <w:r w:rsidR="00395099">
        <w:fldChar w:fldCharType="separate"/>
      </w:r>
      <w:r w:rsidR="00F73463" w:rsidRPr="00F73463">
        <w:rPr>
          <w:noProof/>
          <w:vertAlign w:val="superscript"/>
        </w:rPr>
        <w:t>27,28</w:t>
      </w:r>
      <w:r w:rsidR="00395099">
        <w:fldChar w:fldCharType="end"/>
      </w:r>
      <w:r w:rsidR="00395099">
        <w:t>.</w:t>
      </w:r>
      <w:r w:rsidR="00BD2AD2">
        <w:t xml:space="preserve"> </w:t>
      </w:r>
      <w:commentRangeEnd w:id="20"/>
      <w:r w:rsidR="006922FC">
        <w:rPr>
          <w:rStyle w:val="CommentReference"/>
        </w:rPr>
        <w:commentReference w:id="20"/>
      </w:r>
      <w:commentRangeEnd w:id="21"/>
      <w:r w:rsidR="00FB7F9D">
        <w:rPr>
          <w:rStyle w:val="CommentReference"/>
        </w:rPr>
        <w:commentReference w:id="21"/>
      </w:r>
      <w:commentRangeEnd w:id="22"/>
      <w:r w:rsidR="00001414">
        <w:rPr>
          <w:rStyle w:val="CommentReference"/>
        </w:rPr>
        <w:commentReference w:id="22"/>
      </w:r>
    </w:p>
    <w:p w14:paraId="734249CE" w14:textId="77777777" w:rsidR="006922FC" w:rsidRDefault="006922FC" w:rsidP="0005306C">
      <w:pPr>
        <w:pStyle w:val="NoSpacing"/>
      </w:pPr>
    </w:p>
    <w:p w14:paraId="13E87560" w14:textId="0EFBCF47" w:rsidR="0005306C" w:rsidRDefault="00BD2AD2" w:rsidP="0005306C">
      <w:pPr>
        <w:pStyle w:val="NoSpacing"/>
      </w:pPr>
      <w:r>
        <w:t>W</w:t>
      </w:r>
      <w:r w:rsidR="0005306C">
        <w:t xml:space="preserve">e note that this is only one of </w:t>
      </w:r>
      <w:r w:rsidR="005C4214">
        <w:t xml:space="preserve">the </w:t>
      </w:r>
      <w:r w:rsidR="0005306C">
        <w:t xml:space="preserve">issues with considering cancer diagnosis as the proxy for Pin1 expression in terms of </w:t>
      </w:r>
      <w:r w:rsidR="009D07A9">
        <w:t>information bias</w:t>
      </w:r>
      <w:r w:rsidR="00AB37ED">
        <w:fldChar w:fldCharType="begin" w:fldLock="1"/>
      </w:r>
      <w:r w:rsidR="00F73463">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18&lt;/sup&gt;","plainTextFormattedCitation":"18","previouslyFormattedCitation":"&lt;sup&gt;16&lt;/sup&gt;"},"properties":{"noteIndex":0},"schema":"https://github.com/citation-style-language/schema/raw/master/csl-citation.json"}</w:instrText>
      </w:r>
      <w:r w:rsidR="00AB37ED">
        <w:fldChar w:fldCharType="separate"/>
      </w:r>
      <w:r w:rsidR="00F73463" w:rsidRPr="00F73463">
        <w:rPr>
          <w:noProof/>
          <w:vertAlign w:val="superscript"/>
        </w:rPr>
        <w:t>18</w:t>
      </w:r>
      <w:r w:rsidR="00AB37ED">
        <w:fldChar w:fldCharType="end"/>
      </w:r>
      <w:r w:rsidR="0005306C">
        <w:t xml:space="preserve">. We could add more complexity by </w:t>
      </w:r>
      <w:r w:rsidR="009D07A9">
        <w:t>considering</w:t>
      </w:r>
      <w:r w:rsidR="000C1FF7">
        <w:t xml:space="preserve"> unmeasured and differential measurement error due to other shared causes of cancer and ADRD</w:t>
      </w:r>
      <w:r w:rsidR="00CD1B80">
        <w:t xml:space="preserve"> including but not limited to: screening guidelines, type of health</w:t>
      </w:r>
      <w:r w:rsidR="002B7CC6">
        <w:t xml:space="preserve"> </w:t>
      </w:r>
      <w:r w:rsidR="00CD1B80">
        <w:t>care coverage, health-seeking behaviors, and health</w:t>
      </w:r>
      <w:r w:rsidR="002B7CC6">
        <w:t xml:space="preserve"> </w:t>
      </w:r>
      <w:r w:rsidR="00CD1B80">
        <w:t>care availability.</w:t>
      </w:r>
      <w:r w:rsidR="0005306C">
        <w:t xml:space="preserve"> </w:t>
      </w:r>
    </w:p>
    <w:p w14:paraId="0432F859" w14:textId="326E14FF" w:rsidR="00A06A84" w:rsidRDefault="00A06A84" w:rsidP="0005306C">
      <w:pPr>
        <w:pStyle w:val="NoSpacing"/>
      </w:pPr>
    </w:p>
    <w:p w14:paraId="442849FC" w14:textId="5A957363" w:rsidR="00A06A84" w:rsidRDefault="00A06A84" w:rsidP="0005306C">
      <w:pPr>
        <w:pStyle w:val="NoSpacing"/>
      </w:pPr>
      <w:r w:rsidRPr="00A06A84">
        <w:lastRenderedPageBreak/>
        <w:drawing>
          <wp:inline distT="0" distB="0" distL="0" distR="0" wp14:anchorId="32787156" wp14:editId="795CC4F0">
            <wp:extent cx="5943600" cy="1780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0540"/>
                    </a:xfrm>
                    <a:prstGeom prst="rect">
                      <a:avLst/>
                    </a:prstGeom>
                  </pic:spPr>
                </pic:pic>
              </a:graphicData>
            </a:graphic>
          </wp:inline>
        </w:drawing>
      </w:r>
    </w:p>
    <w:p w14:paraId="55F9497E" w14:textId="77777777" w:rsidR="002B7CC6" w:rsidRDefault="002B7CC6" w:rsidP="00547492">
      <w:pPr>
        <w:pStyle w:val="NoSpacing"/>
      </w:pPr>
    </w:p>
    <w:p w14:paraId="45AF0790" w14:textId="4D85B902" w:rsidR="00D246E1" w:rsidRDefault="00001414" w:rsidP="00547492">
      <w:pPr>
        <w:pStyle w:val="NoSpacing"/>
      </w:pPr>
      <w:r>
        <w:t>As</w:t>
      </w:r>
      <w:r w:rsidR="00CD1B80">
        <w:t xml:space="preserve"> m</w:t>
      </w:r>
      <w:r w:rsidR="00547492">
        <w:t>ortality increases steeply in late life</w:t>
      </w:r>
      <w:r w:rsidR="00516BFC">
        <w:t>, even in the setting of the</w:t>
      </w:r>
      <w:r w:rsidR="00CD1B80">
        <w:t xml:space="preserve"> ideal</w:t>
      </w:r>
      <w:r w:rsidR="00516BFC">
        <w:t xml:space="preserve"> randomized trial</w:t>
      </w:r>
      <w:r w:rsidR="00CD1B80">
        <w:t xml:space="preserve"> of a hypothetical Pin1-targeting drug</w:t>
      </w:r>
      <w:r w:rsidR="00516BFC">
        <w:t xml:space="preserve">, </w:t>
      </w:r>
      <w:r w:rsidR="00CD1B80">
        <w:t xml:space="preserve">we can only measure ADRD over </w:t>
      </w:r>
      <w:r w:rsidR="00547492">
        <w:t>follow-up</w:t>
      </w:r>
      <w:r w:rsidR="00CD1B80">
        <w:t xml:space="preserve"> in the</w:t>
      </w:r>
      <w:r w:rsidR="00547492">
        <w:t xml:space="preserve"> individuals </w:t>
      </w:r>
      <w:r w:rsidR="00CD1B80">
        <w:t>who</w:t>
      </w:r>
      <w:r w:rsidR="00516BFC">
        <w:t xml:space="preserve"> survive long enough</w:t>
      </w:r>
      <w:r w:rsidR="005D4739">
        <w:t xml:space="preserve"> to have a diagnosis</w:t>
      </w:r>
      <w:r w:rsidR="007F668C">
        <w:t xml:space="preserve">, as represented in Figure </w:t>
      </w:r>
      <w:r w:rsidR="00A06A84">
        <w:t>4</w:t>
      </w:r>
      <w:r w:rsidR="007F668C">
        <w:t xml:space="preserve">. In this causal diagram </w:t>
      </w:r>
      <w:r w:rsidR="00547492">
        <w:t>death</w:t>
      </w:r>
      <w:r w:rsidR="00AB37ED">
        <w:t xml:space="preserve"> over follow</w:t>
      </w:r>
      <w:r w:rsidR="007F668C">
        <w:t>-</w:t>
      </w:r>
      <w:r w:rsidR="00AB37ED">
        <w:t xml:space="preserve">up </w:t>
      </w:r>
      <w:r w:rsidR="007F668C">
        <w:t xml:space="preserve">is </w:t>
      </w:r>
      <w:r w:rsidR="00AB37ED">
        <w:t xml:space="preserve">represented as </w:t>
      </w:r>
      <w:r w:rsidR="007657AD">
        <w:t xml:space="preserve">$D_{t+1}$ </w:t>
      </w:r>
      <w:r w:rsidR="007F668C">
        <w:t xml:space="preserve">and is </w:t>
      </w:r>
      <w:r w:rsidR="00547492">
        <w:t xml:space="preserve">a competing event of </w:t>
      </w:r>
      <w:r w:rsidR="007F668C">
        <w:t>$Y_{t</w:t>
      </w:r>
      <w:r w:rsidR="00ED6C31">
        <w:t>+</w:t>
      </w:r>
      <w:r w:rsidR="007F668C">
        <w:t xml:space="preserve">1}$ </w:t>
      </w:r>
      <w:r w:rsidR="00547492">
        <w:t>because if a participant dies prior to ADRD diagnosis, death prevents observing ADRD at future time-points.</w:t>
      </w:r>
      <w:r w:rsidR="00874761">
        <w:t xml:space="preserve"> Furthermore, since $D_{t+1}$ and $Y_{t+1}$ are events related to aging, $C$ represent</w:t>
      </w:r>
      <w:r w:rsidR="00ED6C31">
        <w:t>s</w:t>
      </w:r>
      <w:r w:rsidR="00874761">
        <w:t xml:space="preserve"> the shared causes of both events</w:t>
      </w:r>
      <w:r w:rsidR="00E243FA">
        <w:t xml:space="preserve"> such as cardiovascular conditions</w:t>
      </w:r>
      <w:r w:rsidR="00874761">
        <w:t>.</w:t>
      </w:r>
      <w:r w:rsidR="00547492">
        <w:t xml:space="preserve"> </w:t>
      </w:r>
      <w:commentRangeStart w:id="62"/>
      <w:r w:rsidR="007F668C">
        <w:t xml:space="preserve">In the scenario where </w:t>
      </w:r>
      <w:r w:rsidR="0008656F">
        <w:t xml:space="preserve">$P_0$ represents a targeted-drug for Pin1, </w:t>
      </w:r>
      <w:commentRangeEnd w:id="62"/>
      <w:r w:rsidR="009033CC">
        <w:rPr>
          <w:rStyle w:val="CommentReference"/>
        </w:rPr>
        <w:commentReference w:id="62"/>
      </w:r>
      <w:r w:rsidR="0008656F">
        <w:t>and this drug</w:t>
      </w:r>
      <w:r w:rsidR="007F668C">
        <w:t xml:space="preserve"> </w:t>
      </w:r>
      <w:r w:rsidR="00C63480">
        <w:t xml:space="preserve">has no </w:t>
      </w:r>
      <w:r w:rsidR="007427C4" w:rsidRPr="007F668C">
        <w:t>systemic</w:t>
      </w:r>
      <w:r w:rsidR="00ED6C31">
        <w:t xml:space="preserve"> beneficial or harmful</w:t>
      </w:r>
      <w:r w:rsidR="007427C4" w:rsidRPr="007F668C">
        <w:t xml:space="preserve"> side-effects such as that there is no arrow between $P_0$ and $D_{t+1}</w:t>
      </w:r>
      <w:r w:rsidR="007657AD" w:rsidRPr="007F668C">
        <w:t>$</w:t>
      </w:r>
      <w:r w:rsidR="007427C4" w:rsidRPr="007F668C">
        <w:t xml:space="preserve">, </w:t>
      </w:r>
      <w:r w:rsidR="001479A2" w:rsidRPr="007F668C">
        <w:t>a total effect would quantify the effect of $P_0$ on $Y_{t+1}$ that does not include any pathway mediated through $D_{t+1}$</w:t>
      </w:r>
      <w:r w:rsidR="00DF69C2" w:rsidRPr="007F668C">
        <w:fldChar w:fldCharType="begin" w:fldLock="1"/>
      </w:r>
      <w:r w:rsidR="00F73463">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29&lt;/sup&gt;","plainTextFormattedCitation":"29","previouslyFormattedCitation":"&lt;sup&gt;27&lt;/sup&gt;"},"properties":{"noteIndex":0},"schema":"https://github.com/citation-style-language/schema/raw/master/csl-citation.json"}</w:instrText>
      </w:r>
      <w:r w:rsidR="00DF69C2" w:rsidRPr="007F668C">
        <w:fldChar w:fldCharType="separate"/>
      </w:r>
      <w:r w:rsidR="00F73463" w:rsidRPr="00F73463">
        <w:rPr>
          <w:noProof/>
          <w:vertAlign w:val="superscript"/>
        </w:rPr>
        <w:t>29</w:t>
      </w:r>
      <w:r w:rsidR="00DF69C2" w:rsidRPr="007F668C">
        <w:fldChar w:fldCharType="end"/>
      </w:r>
      <w:r w:rsidR="001479A2" w:rsidRPr="007F668C">
        <w:t>.</w:t>
      </w:r>
      <w:r w:rsidR="002B7CC6">
        <w:t xml:space="preserve"> </w:t>
      </w:r>
    </w:p>
    <w:p w14:paraId="2A8A6F9A" w14:textId="478E1D86" w:rsidR="00CD1B80" w:rsidRDefault="00CD1B80" w:rsidP="00547492">
      <w:pPr>
        <w:pStyle w:val="NoSpacing"/>
      </w:pPr>
    </w:p>
    <w:p w14:paraId="5C2C3E22" w14:textId="7C1AE6DF" w:rsidR="007427C4" w:rsidRDefault="00B02037" w:rsidP="008956C4">
      <w:pPr>
        <w:pStyle w:val="NoSpacing"/>
        <w:jc w:val="center"/>
      </w:pPr>
      <w:r>
        <w:rPr>
          <w:noProof/>
          <w:lang w:val="en-GB" w:eastAsia="en-GB"/>
        </w:rPr>
        <w:t xml:space="preserve"> </w:t>
      </w:r>
      <w:ins w:id="63" w:author="Paloma Rojas Saunero" w:date="2021-05-19T14:22:00Z">
        <w:r w:rsidR="000215E0" w:rsidRPr="000215E0">
          <w:drawing>
            <wp:inline distT="0" distB="0" distL="0" distR="0" wp14:anchorId="2F17E416" wp14:editId="58AAF7BF">
              <wp:extent cx="5943600" cy="178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0540"/>
                      </a:xfrm>
                      <a:prstGeom prst="rect">
                        <a:avLst/>
                      </a:prstGeom>
                    </pic:spPr>
                  </pic:pic>
                </a:graphicData>
              </a:graphic>
            </wp:inline>
          </w:drawing>
        </w:r>
      </w:ins>
    </w:p>
    <w:p w14:paraId="18E30ED1" w14:textId="3E08E374" w:rsidR="007657AD" w:rsidRDefault="007657AD" w:rsidP="008956C4">
      <w:pPr>
        <w:pStyle w:val="NoSpacing"/>
        <w:jc w:val="center"/>
      </w:pPr>
      <w:r>
        <w:t xml:space="preserve">Figure </w:t>
      </w:r>
      <w:r w:rsidR="00420727">
        <w:t>4</w:t>
      </w:r>
      <w:r>
        <w:t>.</w:t>
      </w:r>
    </w:p>
    <w:p w14:paraId="08A19420" w14:textId="77777777" w:rsidR="007427C4" w:rsidRDefault="007427C4" w:rsidP="00547492">
      <w:pPr>
        <w:pStyle w:val="NoSpacing"/>
      </w:pPr>
    </w:p>
    <w:p w14:paraId="58C4B4E6" w14:textId="0193962E" w:rsidR="00F71BCA" w:rsidRDefault="008956C4" w:rsidP="00F71BCA">
      <w:pPr>
        <w:pStyle w:val="NoSpacing"/>
      </w:pPr>
      <w:r>
        <w:t xml:space="preserve">However, </w:t>
      </w:r>
      <w:r w:rsidR="00F51925">
        <w:t xml:space="preserve">in the context of $P^*_t$ as proxy of </w:t>
      </w:r>
      <w:r w:rsidR="0076628B">
        <w:t>Pin1 over-expression</w:t>
      </w:r>
      <w:r w:rsidR="007F668C">
        <w:t xml:space="preserve"> </w:t>
      </w:r>
      <w:r w:rsidR="00F51925">
        <w:t xml:space="preserve">we would include an </w:t>
      </w:r>
      <w:r w:rsidR="002B7CC6">
        <w:t xml:space="preserve">arrow between </w:t>
      </w:r>
      <w:r w:rsidR="00547492">
        <w:t>$P^*</w:t>
      </w:r>
      <w:r w:rsidR="00C15400">
        <w:t>_t</w:t>
      </w:r>
      <w:r w:rsidR="00547492">
        <w:t>$ and $D_{</w:t>
      </w:r>
      <w:r w:rsidR="00C15400">
        <w:t>t+1</w:t>
      </w:r>
      <w:r w:rsidR="00547492">
        <w:t xml:space="preserve">}$ since cancer diagnosis, and subsequent treatment (or lack of treatment) </w:t>
      </w:r>
      <w:r w:rsidR="00F51925">
        <w:t xml:space="preserve">will </w:t>
      </w:r>
      <w:r w:rsidR="00547492">
        <w:t>have an effect on death</w:t>
      </w:r>
      <w:r w:rsidR="00F51925">
        <w:t xml:space="preserve">, as observed in Figure </w:t>
      </w:r>
      <w:r w:rsidR="00001414">
        <w:t>5</w:t>
      </w:r>
      <w:r w:rsidR="00F51925">
        <w:t>. In this case the total effect of $P_0$ in $Y_{t+1}$ would include the causal pathway mediated by the $P_0$  effect on death</w:t>
      </w:r>
      <w:r w:rsidR="009033CC">
        <w:t xml:space="preserve">, which may translate into an inverse association. </w:t>
      </w:r>
      <w:r w:rsidR="0076628B">
        <w:t xml:space="preserve">To isolate the direct effect of $P_0$ in $Y_{t+1}$ through measurement of $P^*_t $ we can define an </w:t>
      </w:r>
      <w:proofErr w:type="spellStart"/>
      <w:r w:rsidR="0076628B">
        <w:t>estimand</w:t>
      </w:r>
      <w:proofErr w:type="spellEnd"/>
      <w:r w:rsidR="0076628B">
        <w:t xml:space="preserve"> were death could have been prevented and define </w:t>
      </w:r>
      <w:r w:rsidR="009033CC">
        <w:t>death</w:t>
      </w:r>
      <w:r w:rsidR="0076628B">
        <w:t xml:space="preserve"> as </w:t>
      </w:r>
      <w:r w:rsidR="009033CC">
        <w:t xml:space="preserve">a type of censoring </w:t>
      </w:r>
      <w:r w:rsidR="0076628B">
        <w:t>(</w:t>
      </w:r>
      <w:r w:rsidR="009033CC">
        <w:t>missingness</w:t>
      </w:r>
      <w:r w:rsidR="0076628B">
        <w:t xml:space="preserve">) </w:t>
      </w:r>
      <w:r w:rsidR="00F71BCA">
        <w:t xml:space="preserve">. This estimands is defined as the controlled direct effect </w:t>
      </w:r>
      <w:r w:rsidR="00E8351C">
        <w:t>and it relies on the assumption that we have measured all $C$ to block the pathway $Y_{t+1} \</w:t>
      </w:r>
      <w:proofErr w:type="spellStart"/>
      <w:r w:rsidR="00E8351C">
        <w:t>leftarrow</w:t>
      </w:r>
      <w:proofErr w:type="spellEnd"/>
      <w:r w:rsidR="00E8351C">
        <w:t xml:space="preserve"> C  \</w:t>
      </w:r>
      <w:proofErr w:type="spellStart"/>
      <w:r w:rsidR="00E8351C">
        <w:t>rightarrow</w:t>
      </w:r>
      <w:proofErr w:type="spellEnd"/>
      <w:r w:rsidR="00E8351C">
        <w:t xml:space="preserve"> D_{t+1} \</w:t>
      </w:r>
      <w:proofErr w:type="spellStart"/>
      <w:r w:rsidR="00E8351C">
        <w:t>rightarrow</w:t>
      </w:r>
      <w:proofErr w:type="spellEnd"/>
      <w:r w:rsidR="00E8351C">
        <w:t xml:space="preserve"> P^*_t \</w:t>
      </w:r>
      <w:proofErr w:type="spellStart"/>
      <w:r w:rsidR="00E8351C">
        <w:t>rightarrow</w:t>
      </w:r>
      <w:proofErr w:type="spellEnd"/>
      <w:r w:rsidR="00E8351C">
        <w:t xml:space="preserve"> P_0$. This assumption is</w:t>
      </w:r>
      <w:del w:id="64" w:author="Paloma Rojas Saunero" w:date="2021-05-19T16:59:00Z">
        <w:r w:rsidR="00E8351C" w:rsidDel="00E243FA">
          <w:delText xml:space="preserve"> </w:delText>
        </w:r>
        <w:r w:rsidR="00FB7F9D" w:rsidDel="00E243FA">
          <w:delText>sometimes</w:delText>
        </w:r>
      </w:del>
      <w:r w:rsidR="00FB7F9D">
        <w:t xml:space="preserve"> referred to </w:t>
      </w:r>
      <w:r w:rsidR="00E8351C">
        <w:t>as the independent censoring assumption conditional on covariates</w:t>
      </w:r>
      <w:r w:rsidR="00E8351C">
        <w:fldChar w:fldCharType="begin" w:fldLock="1"/>
      </w:r>
      <w:r w:rsidR="00F73463">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29&lt;/sup&gt;","plainTextFormattedCitation":"29","previouslyFormattedCitation":"&lt;sup&gt;27&lt;/sup&gt;"},"properties":{"noteIndex":0},"schema":"https://github.com/citation-style-language/schema/raw/master/csl-citation.json"}</w:instrText>
      </w:r>
      <w:r w:rsidR="00E8351C">
        <w:fldChar w:fldCharType="separate"/>
      </w:r>
      <w:r w:rsidR="00F73463" w:rsidRPr="00F73463">
        <w:rPr>
          <w:noProof/>
          <w:vertAlign w:val="superscript"/>
        </w:rPr>
        <w:t>29</w:t>
      </w:r>
      <w:r w:rsidR="00E8351C">
        <w:fldChar w:fldCharType="end"/>
      </w:r>
      <w:r w:rsidR="00E8351C">
        <w:t xml:space="preserve">. </w:t>
      </w:r>
      <w:r w:rsidR="00F71BCA">
        <w:t xml:space="preserve">Alternatively, if we had measurements of $P_0$, we could decompose the total effect of $P_0$ in $Y_{t+1}$ into </w:t>
      </w:r>
      <w:r w:rsidR="00FB7F9D">
        <w:t xml:space="preserve">separable </w:t>
      </w:r>
      <w:r w:rsidR="000B58BA">
        <w:lastRenderedPageBreak/>
        <w:t>effects that represent the different mechanisms involved in tumor growth and preservation of neurodegeneration</w:t>
      </w:r>
      <w:r w:rsidR="000B58BA">
        <w:fldChar w:fldCharType="begin" w:fldLock="1"/>
      </w:r>
      <w:r w:rsidR="00F73463">
        <w:instrText>ADDIN CSL_CITATION {"citationItems":[{"id":"ITEM-1","itemData":{"DOI":"10.1080/01621459.2020.1765783","ISSN":"0162-1459","abstract":"In time-to-event settings, the presence of competing events complicates the definition of causal effects. Here we propose the new separable effects to study the causal effect of a treatment on an event of interest. The separable direct effect is the treatment effect on the event of interest not mediated by its effect on the competing event. The separable indirect effect is the treatment effect on the event of interest only through its effect on the competing event. Similar to Robins and Richardson's extended graphical approach for mediation analysis, the separable effects can only be identified under the assumption that the treatment can be decomposed into two distinct components that exert their effects through distinct causal pathways. Unlike existing definitions of causal effects in the presence of competing events, our estimands do not require cross-world contrasts or hypothetical interventions to prevent death. As an illustration, we apply our approach to a randomized clinical trial on estrogen therapy in individuals with prostate cancer.","author":[{"dropping-particle":"","family":"Stensrud","given":"Mats J.","non-dropping-particle":"","parse-names":false,"suffix":""},{"dropping-particle":"","family":"Young","given":"Jessica G.","non-dropping-particle":"","parse-names":false,"suffix":""},{"dropping-particle":"","family":"Didelez","given":"Vanessa","non-dropping-particle":"","parse-names":false,"suffix":""},{"dropping-particle":"","family":"Robins","given":"James M.","non-dropping-particle":"","parse-names":false,"suffix":""},{"dropping-particle":"","family":"Hernán","given":"Miguel A.","non-dropping-particle":"","parse-names":false,"suffix":""}],"container-title":"Journal of the American Statistical Association","id":"ITEM-1","issue":"0","issued":{"date-parts":[["2020"]]},"page":"1-23","publisher":"Taylor &amp; Francis","title":"Separable Effects for Causal Inference in the Presence of Competing Events","type":"article-journal","volume":"0"},"uris":["http://www.mendeley.com/documents/?uuid=0538a534-3144-4e1e-950a-92dd6936dad6"]}],"mendeley":{"formattedCitation":"&lt;sup&gt;30&lt;/sup&gt;","plainTextFormattedCitation":"30","previouslyFormattedCitation":"&lt;sup&gt;28&lt;/sup&gt;"},"properties":{"noteIndex":0},"schema":"https://github.com/citation-style-language/schema/raw/master/csl-citation.json"}</w:instrText>
      </w:r>
      <w:r w:rsidR="000B58BA">
        <w:fldChar w:fldCharType="separate"/>
      </w:r>
      <w:r w:rsidR="00F73463" w:rsidRPr="00F73463">
        <w:rPr>
          <w:noProof/>
          <w:vertAlign w:val="superscript"/>
        </w:rPr>
        <w:t>30</w:t>
      </w:r>
      <w:r w:rsidR="000B58BA">
        <w:fldChar w:fldCharType="end"/>
      </w:r>
      <w:r w:rsidR="000B58BA">
        <w:t>.</w:t>
      </w:r>
    </w:p>
    <w:p w14:paraId="61B0B67E" w14:textId="77777777" w:rsidR="0076628B" w:rsidRDefault="0076628B" w:rsidP="00547492">
      <w:pPr>
        <w:pStyle w:val="NoSpacing"/>
      </w:pPr>
    </w:p>
    <w:p w14:paraId="544FB0A4" w14:textId="3FAB284B" w:rsidR="0057236E" w:rsidRDefault="00A06A84" w:rsidP="008956C4">
      <w:pPr>
        <w:pStyle w:val="NoSpacing"/>
        <w:jc w:val="center"/>
        <w:rPr>
          <w:noProof/>
          <w:lang w:val="en-GB" w:eastAsia="en-GB"/>
        </w:rPr>
      </w:pPr>
      <w:r w:rsidRPr="00A06A84">
        <w:drawing>
          <wp:inline distT="0" distB="0" distL="0" distR="0" wp14:anchorId="2435902D" wp14:editId="19D59F3B">
            <wp:extent cx="5943600" cy="1780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0540"/>
                    </a:xfrm>
                    <a:prstGeom prst="rect">
                      <a:avLst/>
                    </a:prstGeom>
                  </pic:spPr>
                </pic:pic>
              </a:graphicData>
            </a:graphic>
          </wp:inline>
        </w:drawing>
      </w:r>
    </w:p>
    <w:p w14:paraId="3A85256F" w14:textId="31EF34AD" w:rsidR="002D3C0F" w:rsidRDefault="002D3C0F" w:rsidP="008956C4">
      <w:pPr>
        <w:pStyle w:val="NoSpacing"/>
        <w:jc w:val="center"/>
      </w:pPr>
      <w:r>
        <w:rPr>
          <w:noProof/>
          <w:lang w:val="en-GB" w:eastAsia="en-GB"/>
        </w:rPr>
        <w:t xml:space="preserve">Figure </w:t>
      </w:r>
      <w:r w:rsidR="00420727">
        <w:rPr>
          <w:noProof/>
          <w:lang w:val="en-GB" w:eastAsia="en-GB"/>
        </w:rPr>
        <w:t>5</w:t>
      </w:r>
      <w:r>
        <w:rPr>
          <w:noProof/>
          <w:lang w:val="en-GB" w:eastAsia="en-GB"/>
        </w:rPr>
        <w:t>.</w:t>
      </w:r>
    </w:p>
    <w:p w14:paraId="2D6F9E89" w14:textId="77777777" w:rsidR="00547492" w:rsidRDefault="00547492" w:rsidP="00547492">
      <w:pPr>
        <w:pStyle w:val="NoSpacing"/>
      </w:pPr>
    </w:p>
    <w:p w14:paraId="6F2C25C2" w14:textId="4C5C7122" w:rsidR="00F90C75" w:rsidRDefault="000B58BA" w:rsidP="004B0182">
      <w:pPr>
        <w:pStyle w:val="NoSpacing"/>
        <w:rPr>
          <w:ins w:id="65" w:author="Paloma Rojas Saunero" w:date="2021-05-19T15:20:00Z"/>
        </w:rPr>
      </w:pPr>
      <w:r>
        <w:t>Finally, if</w:t>
      </w:r>
      <w:r w:rsidR="00F16DFF" w:rsidRPr="00F16DFF">
        <w:t xml:space="preserve"> we combine the challenges related to cancer diagnosis as a proxy for Pin1 over-expression, and having death as a competing event of ADRD we observe the complexity of the </w:t>
      </w:r>
      <w:r w:rsidR="0057236E">
        <w:t>causal diagram</w:t>
      </w:r>
      <w:r w:rsidR="0057236E" w:rsidRPr="00F16DFF">
        <w:t xml:space="preserve"> </w:t>
      </w:r>
      <w:r w:rsidR="00F16DFF" w:rsidRPr="00F16DFF">
        <w:t xml:space="preserve">in Figure </w:t>
      </w:r>
      <w:r>
        <w:t>5</w:t>
      </w:r>
      <w:r w:rsidR="00F16DFF" w:rsidRPr="00F16DFF">
        <w:t xml:space="preserve">. </w:t>
      </w:r>
      <w:del w:id="66" w:author="Paloma Rojas Saunero" w:date="2021-05-19T17:09:00Z">
        <w:r w:rsidR="00FB7F9D" w:rsidDel="006B5549">
          <w:delText xml:space="preserve">This </w:delText>
        </w:r>
      </w:del>
      <w:ins w:id="67" w:author="Paloma Rojas Saunero" w:date="2021-05-19T17:09:00Z">
        <w:r w:rsidR="006B5549">
          <w:t>As mentioned above, t</w:t>
        </w:r>
        <w:r w:rsidR="006B5549">
          <w:t xml:space="preserve">his </w:t>
        </w:r>
      </w:ins>
      <w:r w:rsidR="00FB7F9D">
        <w:t>is nevertheless</w:t>
      </w:r>
      <w:r w:rsidR="00F16DFF" w:rsidRPr="00F16DFF">
        <w:t xml:space="preserve"> a simplified version since we omitted </w:t>
      </w:r>
      <w:r w:rsidR="00FB7F9D">
        <w:t xml:space="preserve">the </w:t>
      </w:r>
      <w:r w:rsidR="00F16DFF" w:rsidRPr="00F16DFF">
        <w:t xml:space="preserve">time varying </w:t>
      </w:r>
      <w:r w:rsidR="00FB7F9D">
        <w:t xml:space="preserve">nature of all nodes in the graph, and thus are ignoring how feedback loops between them further complicate interpretability and </w:t>
      </w:r>
      <w:proofErr w:type="spellStart"/>
      <w:r w:rsidR="00FB7F9D">
        <w:t>identificability</w:t>
      </w:r>
      <w:proofErr w:type="spellEnd"/>
      <w:r w:rsidR="00FB7F9D">
        <w:t>. We also ignore further measurement error</w:t>
      </w:r>
      <w:r w:rsidR="002D3C0F">
        <w:t xml:space="preserve"> on </w:t>
      </w:r>
      <w:r w:rsidR="002D3C0F" w:rsidRPr="00F16DFF">
        <w:t>$P</w:t>
      </w:r>
      <w:r w:rsidR="002D3C0F">
        <w:t>^</w:t>
      </w:r>
      <w:r w:rsidR="002D3C0F" w:rsidRPr="00F16DFF">
        <w:t>*</w:t>
      </w:r>
      <w:r w:rsidR="002D3C0F">
        <w:t>_t</w:t>
      </w:r>
      <w:r w:rsidR="002D3C0F" w:rsidRPr="00F16DFF">
        <w:t>$</w:t>
      </w:r>
      <w:r w:rsidR="002D3C0F">
        <w:t xml:space="preserve"> and $Y_{t+1}$</w:t>
      </w:r>
      <w:r w:rsidR="00F16DFF" w:rsidRPr="00F16DFF">
        <w:t>.</w:t>
      </w:r>
      <w:r w:rsidR="00961234">
        <w:t xml:space="preserve"> </w:t>
      </w:r>
    </w:p>
    <w:p w14:paraId="31FBF411" w14:textId="77777777" w:rsidR="00F90C75" w:rsidRDefault="00F90C75" w:rsidP="004B0182">
      <w:pPr>
        <w:pStyle w:val="NoSpacing"/>
        <w:rPr>
          <w:ins w:id="68" w:author="Paloma Rojas Saunero" w:date="2021-05-19T15:20:00Z"/>
        </w:rPr>
      </w:pPr>
    </w:p>
    <w:p w14:paraId="745ACBC5" w14:textId="0BB175AC" w:rsidR="00D2528C" w:rsidRDefault="004B0182" w:rsidP="004B0182">
      <w:pPr>
        <w:pStyle w:val="NoSpacing"/>
      </w:pPr>
      <w:r>
        <w:t xml:space="preserve">We now turn to an application where we show how these challenges, tied to different assumptions lead to different analytic decisions, and we will show </w:t>
      </w:r>
      <w:commentRangeStart w:id="69"/>
      <w:r>
        <w:t>ways to mitigate or better understand them given current available data.</w:t>
      </w:r>
      <w:commentRangeEnd w:id="69"/>
      <w:r>
        <w:rPr>
          <w:rStyle w:val="CommentReference"/>
        </w:rPr>
        <w:commentReference w:id="69"/>
      </w:r>
      <w:r>
        <w:t xml:space="preserve"> Nevertheless, we acknowledge that g</w:t>
      </w:r>
      <w:r w:rsidR="00D2528C">
        <w:t xml:space="preserve">iven </w:t>
      </w:r>
      <w:r>
        <w:t xml:space="preserve">the </w:t>
      </w:r>
      <w:r w:rsidR="00D2528C">
        <w:t xml:space="preserve">large gap between </w:t>
      </w:r>
      <w:r w:rsidR="00D824AA">
        <w:t>$P_0$ and $</w:t>
      </w:r>
      <w:r w:rsidR="00D824AA" w:rsidRPr="00F16DFF">
        <w:t>P</w:t>
      </w:r>
      <w:r w:rsidR="00D824AA">
        <w:t>^</w:t>
      </w:r>
      <w:r w:rsidR="00D824AA" w:rsidRPr="00F16DFF">
        <w:t>*</w:t>
      </w:r>
      <w:r w:rsidR="00D824AA">
        <w:t>_t$, not only in terms of time between measurements and potential selection bias, but since cancer diagnosis represents a complex and heterogenous health condition</w:t>
      </w:r>
      <w:r w:rsidR="00E8351C">
        <w:t xml:space="preserve"> that exceeds the representation of Pin1 expression</w:t>
      </w:r>
      <w:r w:rsidR="00D824AA">
        <w:t xml:space="preserve">, at best </w:t>
      </w:r>
      <w:r w:rsidR="000B58BA">
        <w:t xml:space="preserve">we may </w:t>
      </w:r>
      <w:r w:rsidR="00D824AA">
        <w:t>test the sharp null hypothesis rather than estimating the causal effect of Pin1.</w:t>
      </w:r>
    </w:p>
    <w:p w14:paraId="677BBDEA" w14:textId="1FEB2CBE" w:rsidR="00D824AA" w:rsidRDefault="00A06A84" w:rsidP="00547492">
      <w:pPr>
        <w:pStyle w:val="NoSpacing"/>
      </w:pPr>
      <w:r w:rsidRPr="00A06A84">
        <w:drawing>
          <wp:inline distT="0" distB="0" distL="0" distR="0" wp14:anchorId="1C203CCF" wp14:editId="5B24DC3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80540"/>
                    </a:xfrm>
                    <a:prstGeom prst="rect">
                      <a:avLst/>
                    </a:prstGeom>
                  </pic:spPr>
                </pic:pic>
              </a:graphicData>
            </a:graphic>
          </wp:inline>
        </w:drawing>
      </w:r>
    </w:p>
    <w:p w14:paraId="4CED9969" w14:textId="233CC2D7" w:rsidR="00E8351C" w:rsidRDefault="00E8351C" w:rsidP="00E8351C">
      <w:pPr>
        <w:pStyle w:val="NoSpacing"/>
        <w:jc w:val="center"/>
      </w:pPr>
      <w:r>
        <w:t xml:space="preserve">Figure </w:t>
      </w:r>
      <w:r w:rsidR="00420727">
        <w:t>6</w:t>
      </w:r>
      <w:r>
        <w:t>.</w:t>
      </w:r>
    </w:p>
    <w:p w14:paraId="1DA03852" w14:textId="77777777" w:rsidR="000B58BA" w:rsidRDefault="000B58BA" w:rsidP="00547492">
      <w:pPr>
        <w:pStyle w:val="NoSpacing"/>
      </w:pPr>
    </w:p>
    <w:p w14:paraId="46366681" w14:textId="518706E4" w:rsidR="002227A2" w:rsidRDefault="002227A2" w:rsidP="00E8351C">
      <w:pPr>
        <w:pStyle w:val="NoSpacing"/>
      </w:pPr>
    </w:p>
    <w:p w14:paraId="4FAA2FF3" w14:textId="77777777" w:rsidR="002227A2" w:rsidRDefault="002227A2" w:rsidP="008956C4">
      <w:pPr>
        <w:pStyle w:val="NoSpacing"/>
        <w:jc w:val="center"/>
      </w:pPr>
    </w:p>
    <w:p w14:paraId="2D95409A" w14:textId="4C891B85" w:rsidR="00547492" w:rsidRDefault="00547492" w:rsidP="00547492">
      <w:pPr>
        <w:pStyle w:val="NoSpacing"/>
      </w:pPr>
      <w:commentRangeStart w:id="70"/>
      <w:commentRangeStart w:id="71"/>
      <w:r>
        <w:t xml:space="preserve">## </w:t>
      </w:r>
      <w:r w:rsidR="00961234">
        <w:t>3</w:t>
      </w:r>
      <w:r>
        <w:t>. Application to the Rotterdam Study</w:t>
      </w:r>
      <w:commentRangeEnd w:id="70"/>
      <w:r w:rsidR="000F35BA">
        <w:rPr>
          <w:rStyle w:val="CommentReference"/>
        </w:rPr>
        <w:commentReference w:id="70"/>
      </w:r>
      <w:commentRangeEnd w:id="71"/>
      <w:r w:rsidR="00AF05AF">
        <w:rPr>
          <w:rStyle w:val="CommentReference"/>
        </w:rPr>
        <w:commentReference w:id="71"/>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72"/>
      <w:commentRangeStart w:id="73"/>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72"/>
      <w:r w:rsidR="00051409">
        <w:rPr>
          <w:rStyle w:val="CommentReference"/>
        </w:rPr>
        <w:commentReference w:id="72"/>
      </w:r>
      <w:commentRangeEnd w:id="73"/>
      <w:r w:rsidR="005721F5">
        <w:rPr>
          <w:rStyle w:val="CommentReference"/>
        </w:rPr>
        <w:commentReference w:id="73"/>
      </w:r>
      <w:r>
        <w:t xml:space="preserve">. We use data </w:t>
      </w:r>
      <w:r>
        <w:lastRenderedPageBreak/>
        <w:t xml:space="preserve">collected in the Rotterdam Study, a population-based prospective cohort study among persons living in the </w:t>
      </w:r>
      <w:proofErr w:type="spellStart"/>
      <w:r>
        <w:t>Ommoord</w:t>
      </w:r>
      <w:proofErr w:type="spellEnd"/>
      <w:r>
        <w:t xml:space="preserve"> district in Rotterdam, the Netherlands. Recruitment and initial assessments were held 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09A8E070" w:rsidR="00547492" w:rsidRDefault="00547492" w:rsidP="00547492">
      <w:pPr>
        <w:pStyle w:val="NoSpacing"/>
      </w:pPr>
      <w:commentRangeStart w:id="74"/>
      <w:r>
        <w:t xml:space="preserve">We illustrate the association between cancer and dementia diagnosis under different scenarios that resemble the </w:t>
      </w:r>
      <w:r w:rsidR="0057236E">
        <w:t xml:space="preserve">causal diagrams </w:t>
      </w:r>
      <w:r>
        <w:t xml:space="preserve">discussed above. First we considered the most simple scenario, were Pin1 over-expression is defined as _"cancer ever vs. never"_ as if Pin1 measurement and cancer diagnosis </w:t>
      </w:r>
      <w:commentRangeStart w:id="75"/>
      <w:commentRangeStart w:id="76"/>
      <w:r>
        <w:t>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74"/>
      <w:r w:rsidR="00051409">
        <w:rPr>
          <w:rStyle w:val="CommentReference"/>
        </w:rPr>
        <w:commentReference w:id="74"/>
      </w:r>
      <w:commentRangeEnd w:id="75"/>
      <w:r w:rsidR="00FB7F9D">
        <w:rPr>
          <w:rStyle w:val="CommentReference"/>
        </w:rPr>
        <w:commentReference w:id="75"/>
      </w:r>
      <w:commentRangeEnd w:id="76"/>
      <w:r w:rsidR="002448AB">
        <w:rPr>
          <w:rStyle w:val="CommentReference"/>
        </w:rPr>
        <w:commentReference w:id="76"/>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4CE936C8"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w:t>
      </w:r>
      <w:r>
        <w:lastRenderedPageBreak/>
        <w:t xml:space="preserve">probability of surviving in each year prior to t, conditional on measured common causes of death and dementia (that is, variables such as C in Figure 4). For an individual who has died by time t, the year t IPC 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w:t>
      </w:r>
      <w:r w:rsidR="0057236E">
        <w:t xml:space="preserve">$D_{t+1}$ </w:t>
      </w:r>
      <w:r>
        <w:t>and $Y_{</w:t>
      </w:r>
      <w:r w:rsidR="0057236E">
        <w:t>t+1</w:t>
      </w:r>
      <w:r>
        <w:t>}$)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w:t>
      </w:r>
      <w:commentRangeStart w:id="77"/>
      <w:r>
        <w:t xml:space="preserve">Had we defined cancer diagnosis as _ever vs. never_, and relying on death as independent censoring event (unconditional), we observe a significant protective </w:t>
      </w:r>
      <w:r>
        <w:lastRenderedPageBreak/>
        <w:t xml:space="preserve">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t xml:space="preserve">HR: `r </w:t>
      </w:r>
      <w:proofErr w:type="spellStart"/>
      <w:r>
        <w:t>table_results</w:t>
      </w:r>
      <w:proofErr w:type="spellEnd"/>
      <w:r>
        <w:t xml:space="preserve">[3,7]`)] if we relax the assumption of independent censoring conditional on baseline covariates related to death. </w:t>
      </w:r>
      <w:commentRangeEnd w:id="77"/>
      <w:r w:rsidR="004C01A2">
        <w:rPr>
          <w:rStyle w:val="CommentReference"/>
        </w:rPr>
        <w:commentReference w:id="77"/>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78" w:author="sonja.swanson@gmail.com" w:date="2021-04-15T11:58:00Z">
        <w:r>
          <w:t>[should include some final comments on this being interpreted as back to the original question about Pin1, rather than being results abo</w:t>
        </w:r>
      </w:ins>
      <w:ins w:id="79"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commentRangeStart w:id="80"/>
      <w:r>
        <w:t>## 5. Discussion (brainstorming points)</w:t>
      </w:r>
      <w:commentRangeEnd w:id="80"/>
      <w:r w:rsidR="00FB7F9D">
        <w:rPr>
          <w:rStyle w:val="CommentReference"/>
        </w:rPr>
        <w:commentReference w:id="80"/>
      </w:r>
    </w:p>
    <w:p w14:paraId="4575E9AB" w14:textId="6FF41A61" w:rsidR="00547492" w:rsidRDefault="00547492" w:rsidP="00547492">
      <w:pPr>
        <w:pStyle w:val="NoSpacing"/>
        <w:rPr>
          <w:ins w:id="81" w:author="Paloma Rojas Saunero" w:date="2021-05-19T17:30:00Z"/>
        </w:rPr>
      </w:pPr>
    </w:p>
    <w:p w14:paraId="02A4F47A" w14:textId="26316E98" w:rsidR="00F761F9" w:rsidRDefault="00F761F9" w:rsidP="00547492">
      <w:pPr>
        <w:pStyle w:val="NoSpacing"/>
        <w:rPr>
          <w:ins w:id="82" w:author="Paloma Rojas Saunero" w:date="2021-05-19T17:32:00Z"/>
        </w:rPr>
      </w:pPr>
      <w:ins w:id="83" w:author="Paloma Rojas Saunero" w:date="2021-05-19T17:30:00Z">
        <w:r>
          <w:t xml:space="preserve">- Most </w:t>
        </w:r>
      </w:ins>
      <w:ins w:id="84" w:author="Paloma Rojas Saunero" w:date="2021-05-19T17:31:00Z">
        <w:r>
          <w:t xml:space="preserve">observational </w:t>
        </w:r>
      </w:ins>
      <w:ins w:id="85" w:author="Paloma Rojas Saunero" w:date="2021-05-19T17:30:00Z">
        <w:r>
          <w:t>studies defined ca</w:t>
        </w:r>
      </w:ins>
      <w:ins w:id="86" w:author="Paloma Rojas Saunero" w:date="2021-05-19T17:31:00Z">
        <w:r>
          <w:t xml:space="preserve">ncer diagnosis as the “exposure” </w:t>
        </w:r>
      </w:ins>
      <w:ins w:id="87" w:author="Paloma Rojas Saunero" w:date="2021-05-19T17:32:00Z">
        <w:r>
          <w:t>though the underlying interest is related to the effect of a molecular mechanism, which can po</w:t>
        </w:r>
      </w:ins>
      <w:ins w:id="88" w:author="Paloma Rojas Saunero" w:date="2021-05-19T17:33:00Z">
        <w:r>
          <w:t xml:space="preserve">tentially become a drug target. Even data is not available yet, the process of outlining the </w:t>
        </w:r>
      </w:ins>
      <w:ins w:id="89" w:author="Paloma Rojas Saunero" w:date="2021-05-19T17:34:00Z">
        <w:r>
          <w:t xml:space="preserve">original causal question </w:t>
        </w:r>
      </w:ins>
      <w:ins w:id="90" w:author="Paloma Rojas Saunero" w:date="2021-05-19T17:35:00Z">
        <w:r>
          <w:t xml:space="preserve">can help in understanding the potential </w:t>
        </w:r>
      </w:ins>
      <w:ins w:id="91" w:author="Paloma Rojas Saunero" w:date="2021-05-19T17:55:00Z">
        <w:r w:rsidR="008329DD">
          <w:t xml:space="preserve">and self-inflicted </w:t>
        </w:r>
      </w:ins>
      <w:ins w:id="92" w:author="Paloma Rojas Saunero" w:date="2021-05-19T17:35:00Z">
        <w:r>
          <w:t>sources of bias</w:t>
        </w:r>
      </w:ins>
      <w:ins w:id="93" w:author="Paloma Rojas Saunero" w:date="2021-05-19T18:01:00Z">
        <w:r w:rsidR="008329DD">
          <w:t xml:space="preserve"> and guide the analytic </w:t>
        </w:r>
      </w:ins>
      <w:ins w:id="94" w:author="Paloma Rojas Saunero" w:date="2021-05-19T18:02:00Z">
        <w:r w:rsidR="008329DD">
          <w:t>decisions</w:t>
        </w:r>
      </w:ins>
      <w:ins w:id="95" w:author="Paloma Rojas Saunero" w:date="2021-05-19T18:01:00Z">
        <w:r w:rsidR="008329DD">
          <w:t xml:space="preserve">. </w:t>
        </w:r>
      </w:ins>
      <w:ins w:id="96" w:author="Paloma Rojas Saunero" w:date="2021-05-19T18:03:00Z">
        <w:r w:rsidR="008329DD">
          <w:t>In our example, we focused on the potential effect of Pin1 and</w:t>
        </w:r>
      </w:ins>
      <w:ins w:id="97" w:author="Paloma Rojas Saunero" w:date="2021-05-19T18:04:00Z">
        <w:r w:rsidR="008329DD">
          <w:t xml:space="preserve"> we illustrate how the observed cancer diagnosis – dementia association can change dramatically depending on how we define the proxy and </w:t>
        </w:r>
      </w:ins>
      <w:ins w:id="98" w:author="Paloma Rojas Saunero" w:date="2021-05-19T18:05:00Z">
        <w:r w:rsidR="008329DD">
          <w:t xml:space="preserve">how we address the competing event of death. </w:t>
        </w:r>
      </w:ins>
    </w:p>
    <w:p w14:paraId="162613B1" w14:textId="2F5E96EA" w:rsidR="00F761F9" w:rsidRDefault="00F761F9" w:rsidP="00547492">
      <w:pPr>
        <w:pStyle w:val="NoSpacing"/>
        <w:rPr>
          <w:ins w:id="99" w:author="Paloma Rojas Saunero" w:date="2021-05-19T18:05:00Z"/>
        </w:rPr>
      </w:pPr>
    </w:p>
    <w:p w14:paraId="5AD049C0" w14:textId="035D8610" w:rsidR="00096219" w:rsidRDefault="00096219" w:rsidP="00547492">
      <w:pPr>
        <w:pStyle w:val="NoSpacing"/>
      </w:pPr>
    </w:p>
    <w:p w14:paraId="57920E2D" w14:textId="68CC3A64" w:rsidR="00547492" w:rsidRDefault="00547492" w:rsidP="00547492">
      <w:pPr>
        <w:pStyle w:val="NoSpacing"/>
      </w:pPr>
      <w:r>
        <w:t xml:space="preserve">- </w:t>
      </w:r>
      <w:commentRangeStart w:id="100"/>
      <w:commentRangeStart w:id="101"/>
      <w:del w:id="102" w:author="Paloma Rojas Saunero" w:date="2021-05-19T18:05:00Z">
        <w:r w:rsidDel="00096219">
          <w:delText>We observed how definition of cancer diagnosis as the proxy of Pin1 over-expression changes results</w:delText>
        </w:r>
        <w:commentRangeEnd w:id="100"/>
        <w:r w:rsidR="004C01A2" w:rsidDel="00096219">
          <w:rPr>
            <w:rStyle w:val="CommentReference"/>
          </w:rPr>
          <w:commentReference w:id="100"/>
        </w:r>
      </w:del>
      <w:commentRangeEnd w:id="101"/>
      <w:r w:rsidR="00096219">
        <w:rPr>
          <w:rStyle w:val="CommentReference"/>
        </w:rPr>
        <w:commentReference w:id="101"/>
      </w:r>
      <w:del w:id="103" w:author="Paloma Rojas Saunero" w:date="2021-05-19T18:05:00Z">
        <w:r w:rsidDel="00096219">
          <w:delText xml:space="preserve">. Most papers focus on a methodology but not on the question behind. Only with this in mind we can consider the confounders of the association. </w:delText>
        </w:r>
      </w:del>
      <w:r>
        <w:t xml:space="preserve">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As opposed to Ospina's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w:t>
      </w:r>
      <w:proofErr w:type="spellStart"/>
      <w:r>
        <w:t>estimand</w:t>
      </w:r>
      <w:proofErr w:type="spellEnd"/>
      <w:r>
        <w:t xml:space="preserve">.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104"/>
      <w:r>
        <w:lastRenderedPageBreak/>
        <w:t xml:space="preserve">- Besides, all estimands can be presented as risks, but depending on the </w:t>
      </w:r>
      <w:proofErr w:type="spellStart"/>
      <w:r>
        <w:t>estimand</w:t>
      </w:r>
      <w:proofErr w:type="spellEnd"/>
      <w:r>
        <w:t xml:space="preserve"> it treats death differently, and under different assumptions, and time-varying hazards (period specific hazards) are not useful. </w:t>
      </w:r>
      <w:commentRangeEnd w:id="104"/>
      <w:r w:rsidR="00880C0A">
        <w:rPr>
          <w:rStyle w:val="CommentReference"/>
        </w:rPr>
        <w:commentReference w:id="104"/>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estimands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105"/>
      <w:r>
        <w:t xml:space="preserve">- This is a crucial since these studies are providing insights that are guiding other fields of research in the area, from bench science to biostatistics and epidemiological methods. </w:t>
      </w:r>
      <w:commentRangeEnd w:id="105"/>
      <w:r w:rsidR="00880C0A">
        <w:rPr>
          <w:rStyle w:val="CommentReference"/>
        </w:rPr>
        <w:commentReference w:id="105"/>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0F2D20E3" w:rsidR="00547492" w:rsidRDefault="00547492" w:rsidP="00547492">
      <w:pPr>
        <w:pStyle w:val="NoSpacing"/>
      </w:pPr>
      <w:r>
        <w:t>- We could have change Pin1 to other molecular mechanism</w:t>
      </w:r>
      <w:ins w:id="106" w:author="sonja.swanson@gmail.com" w:date="2021-04-15T12:03:00Z">
        <w:r w:rsidR="007965E1">
          <w:t xml:space="preserve"> (MAYBE)</w:t>
        </w:r>
      </w:ins>
      <w:r>
        <w:t xml:space="preserve">. </w:t>
      </w:r>
      <w:ins w:id="107" w:author="sonja.swanson@gmail.com" w:date="2021-05-14T15:14:00Z">
        <w:r w:rsidR="004C01A2">
          <w:t xml:space="preserve">We could also try to think through non-molecular exposures too </w:t>
        </w:r>
      </w:ins>
      <w:ins w:id="108" w:author="sonja.swanson@gmail.com" w:date="2021-05-14T15:15:00Z">
        <w:r w:rsidR="004C01A2">
          <w:t>–</w:t>
        </w:r>
      </w:ins>
      <w:ins w:id="109" w:author="sonja.swanson@gmail.com" w:date="2021-05-14T15:14:00Z">
        <w:r w:rsidR="004C01A2">
          <w:t xml:space="preserve"> </w:t>
        </w:r>
      </w:ins>
      <w:ins w:id="110" w:author="sonja.swanson@gmail.com" w:date="2021-05-14T15:15:00Z">
        <w:r w:rsidR="004C01A2">
          <w:t>e.g., if the cancer-dementia association is motivating repurposing chemotherapeutics, then “the” DAG isn’t the same since “the” exposure of actual interest is downstrea</w:t>
        </w:r>
      </w:ins>
      <w:ins w:id="111" w:author="sonja.swanson@gmail.com" w:date="2021-05-14T15:16:00Z">
        <w:r w:rsidR="004C01A2">
          <w:t>m of cancer</w:t>
        </w:r>
      </w:ins>
      <w:ins w:id="112" w:author="sonja.swanson@gmail.com" w:date="2021-05-14T15:15:00Z">
        <w:r w:rsidR="004C01A2">
          <w:t>; if the cancer-dementia association is motivat</w:t>
        </w:r>
      </w:ins>
      <w:ins w:id="113" w:author="sonja.swanson@gmail.com" w:date="2021-05-14T15:16:00Z">
        <w:r w:rsidR="004C01A2">
          <w:t xml:space="preserve">ed by a social exposure, might also be a different DAG that’s most relevant. </w:t>
        </w:r>
      </w:ins>
      <w:r>
        <w:t xml:space="preserve">This also extends to other questions that study the effect of one disease in the risk of another disease to understand the biological mechanisms behind </w:t>
      </w:r>
      <w:proofErr w:type="spellStart"/>
      <w:r>
        <w:t>the</w:t>
      </w:r>
      <w:proofErr w:type="spellEnd"/>
      <w:r>
        <w:t>.</w:t>
      </w:r>
    </w:p>
    <w:p w14:paraId="489022A9" w14:textId="33131032" w:rsidR="00547492" w:rsidDel="004C01A2" w:rsidRDefault="00547492" w:rsidP="00547492">
      <w:pPr>
        <w:pStyle w:val="NoSpacing"/>
        <w:rPr>
          <w:ins w:id="114" w:author="L.P. Rojas Saunero" w:date="2021-04-16T13:26:00Z"/>
          <w:del w:id="115" w:author="sonja.swanson@gmail.com" w:date="2021-05-14T15:17:00Z"/>
        </w:rPr>
      </w:pPr>
    </w:p>
    <w:p w14:paraId="2AA9AE2D" w14:textId="17A61255" w:rsidR="005721F5" w:rsidDel="004C01A2" w:rsidRDefault="005721F5" w:rsidP="005721F5">
      <w:pPr>
        <w:pStyle w:val="NoSpacing"/>
        <w:numPr>
          <w:ilvl w:val="0"/>
          <w:numId w:val="3"/>
        </w:numPr>
        <w:rPr>
          <w:ins w:id="116" w:author="L.P. Rojas Saunero" w:date="2021-04-16T13:26:00Z"/>
          <w:del w:id="117" w:author="sonja.swanson@gmail.com" w:date="2021-05-14T15:17:00Z"/>
        </w:rPr>
      </w:pPr>
      <w:ins w:id="118" w:author="L.P. Rojas Saunero" w:date="2021-04-16T13:26:00Z">
        <w:del w:id="119" w:author="sonja.swanson@gmail.com" w:date="2021-05-14T15:17:00Z">
          <w:r w:rsidDel="004C01A2">
            <w:delText>I don’t know if it is here or elsewhere, but somewhere we need to make super clear that up to this point you also are still not ESTIMATING the effect from the target trial at all. You are helping rule out or think through a bunch of backdoor paths, but the measurement error layers can be reconceptualized as saying that we are either bounding (?) the effect size MAYBE (have to think about that), or more humbly we are just testing the sharp null hypothesis. (Again being humble about what we learn is okay! This isn’t your doing. This is you trying to make sense of what others are doing. Let’s be super clear what they are able to learn with what assumptions.)</w:delText>
          </w:r>
        </w:del>
      </w:ins>
    </w:p>
    <w:p w14:paraId="22867A4D" w14:textId="1C0EAC60" w:rsidR="003D49EE" w:rsidRDefault="003D49EE" w:rsidP="00547492">
      <w:pPr>
        <w:pStyle w:val="NoSpacing"/>
        <w:rPr>
          <w:ins w:id="120" w:author="sonja.swanson@gmail.com" w:date="2021-04-15T12:03:00Z"/>
        </w:rPr>
      </w:pPr>
    </w:p>
    <w:p w14:paraId="09C41F6E" w14:textId="38731C57" w:rsidR="003D49EE" w:rsidDel="004C01A2" w:rsidRDefault="0057236E">
      <w:pPr>
        <w:pStyle w:val="NoSpacing"/>
        <w:numPr>
          <w:ilvl w:val="0"/>
          <w:numId w:val="2"/>
        </w:numPr>
        <w:rPr>
          <w:del w:id="121" w:author="sonja.swanson@gmail.com" w:date="2021-05-14T15:16:00Z"/>
        </w:rPr>
        <w:pPrChange w:id="122" w:author="sonja.swanson@gmail.com" w:date="2021-04-15T12:04:00Z">
          <w:pPr>
            <w:pStyle w:val="NoSpacing"/>
          </w:pPr>
        </w:pPrChange>
      </w:pPr>
      <w:del w:id="123" w:author="sonja.swanson@gmail.com" w:date="2021-05-14T15:16:00Z">
        <w:r w:rsidDel="004C01A2">
          <w:delText>CAUSAL DIAGRAM</w:delText>
        </w:r>
      </w:del>
      <w:ins w:id="124" w:author="L.P. Rojas Saunero" w:date="2021-04-16T13:35:00Z">
        <w:del w:id="125" w:author="sonja.swanson@gmail.com" w:date="2021-05-14T15:16:00Z">
          <w:r w:rsidR="00F326B3" w:rsidDel="004C01A2">
            <w:delText xml:space="preserve"> Added this to description of figure 3 Great, do you thing now is okay?</w:delText>
          </w:r>
        </w:del>
      </w:ins>
      <w:del w:id="126" w:author="sonja.swanson@gmail.com" w:date="2021-05-14T15:16:00Z">
        <w:r w:rsidDel="004C01A2">
          <w:delText>CAUSAL DIAGRAM</w:delText>
        </w:r>
      </w:del>
      <w:ins w:id="127" w:author="L.P. Rojas Saunero" w:date="2021-04-16T13:36:00Z">
        <w:del w:id="128" w:author="sonja.swanson@gmail.com" w:date="2021-05-14T15:16:00Z">
          <w:r w:rsidR="00F326B3" w:rsidDel="004C01A2">
            <w:delText xml:space="preserve"> Yes, added Figure 5.</w:delText>
          </w:r>
        </w:del>
      </w:ins>
    </w:p>
    <w:p w14:paraId="5C8E85A9" w14:textId="77777777" w:rsidR="00547492" w:rsidRDefault="00547492" w:rsidP="00547492">
      <w:pPr>
        <w:pStyle w:val="NoSpacing"/>
      </w:pPr>
    </w:p>
    <w:p w14:paraId="62AA7D2F" w14:textId="69858D25" w:rsidR="0007792C" w:rsidRPr="005721F5" w:rsidRDefault="00547492" w:rsidP="00547492">
      <w:pPr>
        <w:pStyle w:val="NoSpacing"/>
        <w:rPr>
          <w:ins w:id="129" w:author="Paloma Rojas Saunero" w:date="2021-04-16T13:12:00Z"/>
          <w:lang w:val="nl-NL"/>
          <w:rPrChange w:id="130" w:author="L.P. Rojas Saunero" w:date="2021-04-16T13:23:00Z">
            <w:rPr>
              <w:ins w:id="131" w:author="Paloma Rojas Saunero" w:date="2021-04-16T13:12:00Z"/>
            </w:rPr>
          </w:rPrChange>
        </w:rPr>
      </w:pPr>
      <w:r w:rsidRPr="005721F5">
        <w:rPr>
          <w:lang w:val="nl-NL"/>
          <w:rPrChange w:id="132" w:author="L.P. Rojas Saunero" w:date="2021-04-16T13:23:00Z">
            <w:rPr/>
          </w:rPrChange>
        </w:rPr>
        <w:t>\newpage</w:t>
      </w:r>
    </w:p>
    <w:p w14:paraId="4384B762" w14:textId="557BF681" w:rsidR="00762A99" w:rsidRPr="005721F5" w:rsidRDefault="00762A99" w:rsidP="00547492">
      <w:pPr>
        <w:pStyle w:val="NoSpacing"/>
        <w:rPr>
          <w:ins w:id="133" w:author="Paloma Rojas Saunero" w:date="2021-04-16T13:12:00Z"/>
          <w:lang w:val="nl-NL"/>
          <w:rPrChange w:id="134" w:author="L.P. Rojas Saunero" w:date="2021-04-16T13:23:00Z">
            <w:rPr>
              <w:ins w:id="135" w:author="Paloma Rojas Saunero" w:date="2021-04-16T13:12:00Z"/>
            </w:rPr>
          </w:rPrChange>
        </w:rPr>
      </w:pPr>
    </w:p>
    <w:p w14:paraId="79C80D76" w14:textId="2889BEC0" w:rsidR="00F73463" w:rsidRPr="00F73463" w:rsidRDefault="00762A99" w:rsidP="00F73463">
      <w:pPr>
        <w:widowControl w:val="0"/>
        <w:autoSpaceDE w:val="0"/>
        <w:autoSpaceDN w:val="0"/>
        <w:adjustRightInd w:val="0"/>
        <w:spacing w:after="0" w:line="240" w:lineRule="auto"/>
        <w:ind w:left="640" w:hanging="640"/>
        <w:rPr>
          <w:rFonts w:ascii="Calibri" w:hAnsi="Calibri" w:cs="Calibri"/>
          <w:noProof/>
          <w:szCs w:val="24"/>
        </w:rPr>
      </w:pPr>
      <w:ins w:id="136" w:author="Paloma Rojas Saunero" w:date="2021-04-16T13:13:00Z">
        <w:r>
          <w:fldChar w:fldCharType="begin" w:fldLock="1"/>
        </w:r>
        <w:r w:rsidRPr="005721F5">
          <w:rPr>
            <w:lang w:val="nl-NL"/>
            <w:rPrChange w:id="137" w:author="L.P. Rojas Saunero" w:date="2021-04-16T13:23:00Z">
              <w:rPr/>
            </w:rPrChange>
          </w:rPr>
          <w:instrText xml:space="preserve">ADDIN Mendeley Bibliography CSL_BIBLIOGRAPHY </w:instrText>
        </w:r>
      </w:ins>
      <w:r>
        <w:fldChar w:fldCharType="separate"/>
      </w:r>
      <w:r w:rsidR="00F73463" w:rsidRPr="00F73463">
        <w:rPr>
          <w:rFonts w:ascii="Calibri" w:hAnsi="Calibri" w:cs="Calibri"/>
          <w:noProof/>
          <w:szCs w:val="24"/>
        </w:rPr>
        <w:t>1.</w:t>
      </w:r>
      <w:r w:rsidR="00F73463" w:rsidRPr="00F73463">
        <w:rPr>
          <w:rFonts w:ascii="Calibri" w:hAnsi="Calibri" w:cs="Calibri"/>
          <w:noProof/>
          <w:szCs w:val="24"/>
        </w:rPr>
        <w:tab/>
        <w:t xml:space="preserve">Ma, L. L. </w:t>
      </w:r>
      <w:r w:rsidR="00F73463" w:rsidRPr="00F73463">
        <w:rPr>
          <w:rFonts w:ascii="Calibri" w:hAnsi="Calibri" w:cs="Calibri"/>
          <w:i/>
          <w:iCs/>
          <w:noProof/>
          <w:szCs w:val="24"/>
        </w:rPr>
        <w:t>et al.</w:t>
      </w:r>
      <w:r w:rsidR="00F73463" w:rsidRPr="00F73463">
        <w:rPr>
          <w:rFonts w:ascii="Calibri" w:hAnsi="Calibri" w:cs="Calibri"/>
          <w:noProof/>
          <w:szCs w:val="24"/>
        </w:rPr>
        <w:t xml:space="preserve"> Association between cancer and Alzheimer’s disease: Systematic review and meta-analysis. </w:t>
      </w:r>
      <w:r w:rsidR="00F73463" w:rsidRPr="00F73463">
        <w:rPr>
          <w:rFonts w:ascii="Calibri" w:hAnsi="Calibri" w:cs="Calibri"/>
          <w:i/>
          <w:iCs/>
          <w:noProof/>
          <w:szCs w:val="24"/>
        </w:rPr>
        <w:t>J. Alzheimer’s Dis.</w:t>
      </w:r>
      <w:r w:rsidR="00F73463" w:rsidRPr="00F73463">
        <w:rPr>
          <w:rFonts w:ascii="Calibri" w:hAnsi="Calibri" w:cs="Calibri"/>
          <w:noProof/>
          <w:szCs w:val="24"/>
        </w:rPr>
        <w:t xml:space="preserve"> </w:t>
      </w:r>
      <w:r w:rsidR="00F73463" w:rsidRPr="00F73463">
        <w:rPr>
          <w:rFonts w:ascii="Calibri" w:hAnsi="Calibri" w:cs="Calibri"/>
          <w:b/>
          <w:bCs/>
          <w:noProof/>
          <w:szCs w:val="24"/>
        </w:rPr>
        <w:t>42</w:t>
      </w:r>
      <w:r w:rsidR="00F73463" w:rsidRPr="00F73463">
        <w:rPr>
          <w:rFonts w:ascii="Calibri" w:hAnsi="Calibri" w:cs="Calibri"/>
          <w:noProof/>
          <w:szCs w:val="24"/>
        </w:rPr>
        <w:t>, 565–573 (2014).</w:t>
      </w:r>
    </w:p>
    <w:p w14:paraId="0AB9544B"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lastRenderedPageBreak/>
        <w:t>2.</w:t>
      </w:r>
      <w:r w:rsidRPr="00F73463">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F73463">
        <w:rPr>
          <w:rFonts w:ascii="Calibri" w:hAnsi="Calibri" w:cs="Calibri"/>
          <w:i/>
          <w:iCs/>
          <w:noProof/>
          <w:szCs w:val="24"/>
        </w:rPr>
        <w:t>Journals Gerontol. - Ser. B Psychol. Sci. Soc. Sci.</w:t>
      </w:r>
      <w:r w:rsidRPr="00F73463">
        <w:rPr>
          <w:rFonts w:ascii="Calibri" w:hAnsi="Calibri" w:cs="Calibri"/>
          <w:noProof/>
          <w:szCs w:val="24"/>
        </w:rPr>
        <w:t xml:space="preserve"> </w:t>
      </w:r>
      <w:r w:rsidRPr="00F73463">
        <w:rPr>
          <w:rFonts w:ascii="Calibri" w:hAnsi="Calibri" w:cs="Calibri"/>
          <w:b/>
          <w:bCs/>
          <w:noProof/>
          <w:szCs w:val="24"/>
        </w:rPr>
        <w:t>72</w:t>
      </w:r>
      <w:r w:rsidRPr="00F73463">
        <w:rPr>
          <w:rFonts w:ascii="Calibri" w:hAnsi="Calibri" w:cs="Calibri"/>
          <w:noProof/>
          <w:szCs w:val="24"/>
        </w:rPr>
        <w:t>, 1032–1043 (2017).</w:t>
      </w:r>
    </w:p>
    <w:p w14:paraId="02E36E6F"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3.</w:t>
      </w:r>
      <w:r w:rsidRPr="00F73463">
        <w:rPr>
          <w:rFonts w:ascii="Calibri" w:hAnsi="Calibri" w:cs="Calibri"/>
          <w:noProof/>
          <w:szCs w:val="24"/>
        </w:rPr>
        <w:tab/>
        <w:t xml:space="preserve">van der Willik, K. D., Schagen, S. B. &amp; Ikram, M. A. Cancer and dementia: Two sides of the same coin? </w:t>
      </w:r>
      <w:r w:rsidRPr="00F73463">
        <w:rPr>
          <w:rFonts w:ascii="Calibri" w:hAnsi="Calibri" w:cs="Calibri"/>
          <w:i/>
          <w:iCs/>
          <w:noProof/>
          <w:szCs w:val="24"/>
        </w:rPr>
        <w:t>Eur. J. Clin. Invest.</w:t>
      </w:r>
      <w:r w:rsidRPr="00F73463">
        <w:rPr>
          <w:rFonts w:ascii="Calibri" w:hAnsi="Calibri" w:cs="Calibri"/>
          <w:noProof/>
          <w:szCs w:val="24"/>
        </w:rPr>
        <w:t xml:space="preserve"> </w:t>
      </w:r>
      <w:r w:rsidRPr="00F73463">
        <w:rPr>
          <w:rFonts w:ascii="Calibri" w:hAnsi="Calibri" w:cs="Calibri"/>
          <w:b/>
          <w:bCs/>
          <w:noProof/>
          <w:szCs w:val="24"/>
        </w:rPr>
        <w:t>48</w:t>
      </w:r>
      <w:r w:rsidRPr="00F73463">
        <w:rPr>
          <w:rFonts w:ascii="Calibri" w:hAnsi="Calibri" w:cs="Calibri"/>
          <w:noProof/>
          <w:szCs w:val="24"/>
        </w:rPr>
        <w:t>, 1–12 (2018).</w:t>
      </w:r>
    </w:p>
    <w:p w14:paraId="6A1039BD"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4.</w:t>
      </w:r>
      <w:r w:rsidRPr="00F73463">
        <w:rPr>
          <w:rFonts w:ascii="Calibri" w:hAnsi="Calibri" w:cs="Calibri"/>
          <w:noProof/>
          <w:szCs w:val="24"/>
        </w:rPr>
        <w:tab/>
        <w:t xml:space="preserve">Ospina-Romero, M. </w:t>
      </w:r>
      <w:r w:rsidRPr="00F73463">
        <w:rPr>
          <w:rFonts w:ascii="Calibri" w:hAnsi="Calibri" w:cs="Calibri"/>
          <w:i/>
          <w:iCs/>
          <w:noProof/>
          <w:szCs w:val="24"/>
        </w:rPr>
        <w:t>et al.</w:t>
      </w:r>
      <w:r w:rsidRPr="00F73463">
        <w:rPr>
          <w:rFonts w:ascii="Calibri" w:hAnsi="Calibri" w:cs="Calibri"/>
          <w:noProof/>
          <w:szCs w:val="24"/>
        </w:rPr>
        <w:t xml:space="preserve"> Association Between Alzheimer Disease and Cancer With Evaluation of Study Biases: A Systematic Review and Meta-analysis. </w:t>
      </w:r>
      <w:r w:rsidRPr="00F73463">
        <w:rPr>
          <w:rFonts w:ascii="Calibri" w:hAnsi="Calibri" w:cs="Calibri"/>
          <w:i/>
          <w:iCs/>
          <w:noProof/>
          <w:szCs w:val="24"/>
        </w:rPr>
        <w:t>JAMA Netw. open</w:t>
      </w:r>
      <w:r w:rsidRPr="00F73463">
        <w:rPr>
          <w:rFonts w:ascii="Calibri" w:hAnsi="Calibri" w:cs="Calibri"/>
          <w:noProof/>
          <w:szCs w:val="24"/>
        </w:rPr>
        <w:t xml:space="preserve"> </w:t>
      </w:r>
      <w:r w:rsidRPr="00F73463">
        <w:rPr>
          <w:rFonts w:ascii="Calibri" w:hAnsi="Calibri" w:cs="Calibri"/>
          <w:b/>
          <w:bCs/>
          <w:noProof/>
          <w:szCs w:val="24"/>
        </w:rPr>
        <w:t>3</w:t>
      </w:r>
      <w:r w:rsidRPr="00F73463">
        <w:rPr>
          <w:rFonts w:ascii="Calibri" w:hAnsi="Calibri" w:cs="Calibri"/>
          <w:noProof/>
          <w:szCs w:val="24"/>
        </w:rPr>
        <w:t>, e2025515 (2020).</w:t>
      </w:r>
    </w:p>
    <w:p w14:paraId="0B840851"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5.</w:t>
      </w:r>
      <w:r w:rsidRPr="00F73463">
        <w:rPr>
          <w:rFonts w:ascii="Calibri" w:hAnsi="Calibri" w:cs="Calibri"/>
          <w:noProof/>
          <w:szCs w:val="24"/>
        </w:rPr>
        <w:tab/>
        <w:t xml:space="preserve">Behrens, M., Lendon, C. &amp; Roe, C. A Common Biological Mechanism in Cancer and Alzheimers Disease? </w:t>
      </w:r>
      <w:r w:rsidRPr="00F73463">
        <w:rPr>
          <w:rFonts w:ascii="Calibri" w:hAnsi="Calibri" w:cs="Calibri"/>
          <w:i/>
          <w:iCs/>
          <w:noProof/>
          <w:szCs w:val="24"/>
        </w:rPr>
        <w:t>Curr. Alzheimer Res.</w:t>
      </w:r>
      <w:r w:rsidRPr="00F73463">
        <w:rPr>
          <w:rFonts w:ascii="Calibri" w:hAnsi="Calibri" w:cs="Calibri"/>
          <w:noProof/>
          <w:szCs w:val="24"/>
        </w:rPr>
        <w:t xml:space="preserve"> </w:t>
      </w:r>
      <w:r w:rsidRPr="00F73463">
        <w:rPr>
          <w:rFonts w:ascii="Calibri" w:hAnsi="Calibri" w:cs="Calibri"/>
          <w:b/>
          <w:bCs/>
          <w:noProof/>
          <w:szCs w:val="24"/>
        </w:rPr>
        <w:t>6</w:t>
      </w:r>
      <w:r w:rsidRPr="00F73463">
        <w:rPr>
          <w:rFonts w:ascii="Calibri" w:hAnsi="Calibri" w:cs="Calibri"/>
          <w:noProof/>
          <w:szCs w:val="24"/>
        </w:rPr>
        <w:t>, 196–204 (2009).</w:t>
      </w:r>
    </w:p>
    <w:p w14:paraId="633FD12F"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6.</w:t>
      </w:r>
      <w:r w:rsidRPr="00F73463">
        <w:rPr>
          <w:rFonts w:ascii="Calibri" w:hAnsi="Calibri" w:cs="Calibri"/>
          <w:noProof/>
          <w:szCs w:val="24"/>
        </w:rPr>
        <w:tab/>
        <w:t xml:space="preserve">Harris, R. A., Tindale, L. &amp; Cumming, R. C. Age-dependent metabolic dysregulation in cancer and Alzheimer’s disease. </w:t>
      </w:r>
      <w:r w:rsidRPr="00F73463">
        <w:rPr>
          <w:rFonts w:ascii="Calibri" w:hAnsi="Calibri" w:cs="Calibri"/>
          <w:i/>
          <w:iCs/>
          <w:noProof/>
          <w:szCs w:val="24"/>
        </w:rPr>
        <w:t>Biogerontology</w:t>
      </w:r>
      <w:r w:rsidRPr="00F73463">
        <w:rPr>
          <w:rFonts w:ascii="Calibri" w:hAnsi="Calibri" w:cs="Calibri"/>
          <w:noProof/>
          <w:szCs w:val="24"/>
        </w:rPr>
        <w:t xml:space="preserve"> </w:t>
      </w:r>
      <w:r w:rsidRPr="00F73463">
        <w:rPr>
          <w:rFonts w:ascii="Calibri" w:hAnsi="Calibri" w:cs="Calibri"/>
          <w:b/>
          <w:bCs/>
          <w:noProof/>
          <w:szCs w:val="24"/>
        </w:rPr>
        <w:t>15</w:t>
      </w:r>
      <w:r w:rsidRPr="00F73463">
        <w:rPr>
          <w:rFonts w:ascii="Calibri" w:hAnsi="Calibri" w:cs="Calibri"/>
          <w:noProof/>
          <w:szCs w:val="24"/>
        </w:rPr>
        <w:t>, 559–577 (2014).</w:t>
      </w:r>
    </w:p>
    <w:p w14:paraId="2248D609"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7.</w:t>
      </w:r>
      <w:r w:rsidRPr="00F73463">
        <w:rPr>
          <w:rFonts w:ascii="Calibri" w:hAnsi="Calibri" w:cs="Calibri"/>
          <w:noProof/>
          <w:szCs w:val="24"/>
        </w:rPr>
        <w:tab/>
        <w:t xml:space="preserve">Nudelman, K. N. H., McDonald, B. C., Lahiri, D. K. &amp; Saykin, A. J. Biological Hallmarks of Cancer in Alzheimer’s Disease. </w:t>
      </w:r>
      <w:r w:rsidRPr="00F73463">
        <w:rPr>
          <w:rFonts w:ascii="Calibri" w:hAnsi="Calibri" w:cs="Calibri"/>
          <w:i/>
          <w:iCs/>
          <w:noProof/>
          <w:szCs w:val="24"/>
        </w:rPr>
        <w:t>Mol. Neurobiol.</w:t>
      </w:r>
      <w:r w:rsidRPr="00F73463">
        <w:rPr>
          <w:rFonts w:ascii="Calibri" w:hAnsi="Calibri" w:cs="Calibri"/>
          <w:noProof/>
          <w:szCs w:val="24"/>
        </w:rPr>
        <w:t xml:space="preserve"> </w:t>
      </w:r>
      <w:r w:rsidRPr="00F73463">
        <w:rPr>
          <w:rFonts w:ascii="Calibri" w:hAnsi="Calibri" w:cs="Calibri"/>
          <w:b/>
          <w:bCs/>
          <w:noProof/>
          <w:szCs w:val="24"/>
        </w:rPr>
        <w:t>56</w:t>
      </w:r>
      <w:r w:rsidRPr="00F73463">
        <w:rPr>
          <w:rFonts w:ascii="Calibri" w:hAnsi="Calibri" w:cs="Calibri"/>
          <w:noProof/>
          <w:szCs w:val="24"/>
        </w:rPr>
        <w:t>, 7173–7187 (2019).</w:t>
      </w:r>
    </w:p>
    <w:p w14:paraId="5F47E891"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8.</w:t>
      </w:r>
      <w:r w:rsidRPr="00F73463">
        <w:rPr>
          <w:rFonts w:ascii="Calibri" w:hAnsi="Calibri" w:cs="Calibri"/>
          <w:noProof/>
          <w:szCs w:val="24"/>
        </w:rPr>
        <w:tab/>
        <w:t xml:space="preserve">Papin, S. &amp; Paganetti, P. Emerging evidences for an implication of the neurodegeneration-associated protein tau in cancer. </w:t>
      </w:r>
      <w:r w:rsidRPr="00F73463">
        <w:rPr>
          <w:rFonts w:ascii="Calibri" w:hAnsi="Calibri" w:cs="Calibri"/>
          <w:i/>
          <w:iCs/>
          <w:noProof/>
          <w:szCs w:val="24"/>
        </w:rPr>
        <w:t>Brain Sci.</w:t>
      </w:r>
      <w:r w:rsidRPr="00F73463">
        <w:rPr>
          <w:rFonts w:ascii="Calibri" w:hAnsi="Calibri" w:cs="Calibri"/>
          <w:noProof/>
          <w:szCs w:val="24"/>
        </w:rPr>
        <w:t xml:space="preserve"> </w:t>
      </w:r>
      <w:r w:rsidRPr="00F73463">
        <w:rPr>
          <w:rFonts w:ascii="Calibri" w:hAnsi="Calibri" w:cs="Calibri"/>
          <w:b/>
          <w:bCs/>
          <w:noProof/>
          <w:szCs w:val="24"/>
        </w:rPr>
        <w:t>10</w:t>
      </w:r>
      <w:r w:rsidRPr="00F73463">
        <w:rPr>
          <w:rFonts w:ascii="Calibri" w:hAnsi="Calibri" w:cs="Calibri"/>
          <w:noProof/>
          <w:szCs w:val="24"/>
        </w:rPr>
        <w:t>, 1–24 (2020).</w:t>
      </w:r>
    </w:p>
    <w:p w14:paraId="64B1DF96"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9.</w:t>
      </w:r>
      <w:r w:rsidRPr="00F73463">
        <w:rPr>
          <w:rFonts w:ascii="Calibri" w:hAnsi="Calibri" w:cs="Calibri"/>
          <w:noProof/>
          <w:szCs w:val="24"/>
        </w:rPr>
        <w:tab/>
        <w:t xml:space="preserve">Driver, J. A. Inverse association between cancer and neurodegenerative disease: review of the epidemiologic and biological evidence. </w:t>
      </w:r>
      <w:r w:rsidRPr="00F73463">
        <w:rPr>
          <w:rFonts w:ascii="Calibri" w:hAnsi="Calibri" w:cs="Calibri"/>
          <w:i/>
          <w:iCs/>
          <w:noProof/>
          <w:szCs w:val="24"/>
        </w:rPr>
        <w:t>Biogerontology</w:t>
      </w:r>
      <w:r w:rsidRPr="00F73463">
        <w:rPr>
          <w:rFonts w:ascii="Calibri" w:hAnsi="Calibri" w:cs="Calibri"/>
          <w:noProof/>
          <w:szCs w:val="24"/>
        </w:rPr>
        <w:t xml:space="preserve"> </w:t>
      </w:r>
      <w:r w:rsidRPr="00F73463">
        <w:rPr>
          <w:rFonts w:ascii="Calibri" w:hAnsi="Calibri" w:cs="Calibri"/>
          <w:b/>
          <w:bCs/>
          <w:noProof/>
          <w:szCs w:val="24"/>
        </w:rPr>
        <w:t>15</w:t>
      </w:r>
      <w:r w:rsidRPr="00F73463">
        <w:rPr>
          <w:rFonts w:ascii="Calibri" w:hAnsi="Calibri" w:cs="Calibri"/>
          <w:noProof/>
          <w:szCs w:val="24"/>
        </w:rPr>
        <w:t>, 547–557 (2014).</w:t>
      </w:r>
    </w:p>
    <w:p w14:paraId="16DB6053"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10.</w:t>
      </w:r>
      <w:r w:rsidRPr="00F73463">
        <w:rPr>
          <w:rFonts w:ascii="Calibri" w:hAnsi="Calibri" w:cs="Calibri"/>
          <w:noProof/>
          <w:szCs w:val="24"/>
        </w:rPr>
        <w:tab/>
        <w:t xml:space="preserve">Olson, B. &amp; Marks, D. L. Pretreatment cancer-related cognitive impairment—mechanisms and outlook. </w:t>
      </w:r>
      <w:r w:rsidRPr="00F73463">
        <w:rPr>
          <w:rFonts w:ascii="Calibri" w:hAnsi="Calibri" w:cs="Calibri"/>
          <w:i/>
          <w:iCs/>
          <w:noProof/>
          <w:szCs w:val="24"/>
        </w:rPr>
        <w:t>Cancers (Basel).</w:t>
      </w:r>
      <w:r w:rsidRPr="00F73463">
        <w:rPr>
          <w:rFonts w:ascii="Calibri" w:hAnsi="Calibri" w:cs="Calibri"/>
          <w:noProof/>
          <w:szCs w:val="24"/>
        </w:rPr>
        <w:t xml:space="preserve"> </w:t>
      </w:r>
      <w:r w:rsidRPr="00F73463">
        <w:rPr>
          <w:rFonts w:ascii="Calibri" w:hAnsi="Calibri" w:cs="Calibri"/>
          <w:b/>
          <w:bCs/>
          <w:noProof/>
          <w:szCs w:val="24"/>
        </w:rPr>
        <w:t>11</w:t>
      </w:r>
      <w:r w:rsidRPr="00F73463">
        <w:rPr>
          <w:rFonts w:ascii="Calibri" w:hAnsi="Calibri" w:cs="Calibri"/>
          <w:noProof/>
          <w:szCs w:val="24"/>
        </w:rPr>
        <w:t>, 1–18 (2019).</w:t>
      </w:r>
    </w:p>
    <w:p w14:paraId="790B1A07"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11.</w:t>
      </w:r>
      <w:r w:rsidRPr="00F73463">
        <w:rPr>
          <w:rFonts w:ascii="Calibri" w:hAnsi="Calibri" w:cs="Calibri"/>
          <w:noProof/>
          <w:szCs w:val="24"/>
        </w:rPr>
        <w:tab/>
        <w:t xml:space="preserve">Li, J. </w:t>
      </w:r>
      <w:r w:rsidRPr="00F73463">
        <w:rPr>
          <w:rFonts w:ascii="Calibri" w:hAnsi="Calibri" w:cs="Calibri"/>
          <w:i/>
          <w:iCs/>
          <w:noProof/>
          <w:szCs w:val="24"/>
        </w:rPr>
        <w:t>et al.</w:t>
      </w:r>
      <w:r w:rsidRPr="00F73463">
        <w:rPr>
          <w:rFonts w:ascii="Calibri" w:hAnsi="Calibri" w:cs="Calibri"/>
          <w:noProof/>
          <w:szCs w:val="24"/>
        </w:rPr>
        <w:t xml:space="preserve"> Roles of peptidyl-prolyl isomerase Pin1 in disease pathogenesis. </w:t>
      </w:r>
      <w:r w:rsidRPr="00F73463">
        <w:rPr>
          <w:rFonts w:ascii="Calibri" w:hAnsi="Calibri" w:cs="Calibri"/>
          <w:i/>
          <w:iCs/>
          <w:noProof/>
          <w:szCs w:val="24"/>
        </w:rPr>
        <w:t>Theranostics</w:t>
      </w:r>
      <w:r w:rsidRPr="00F73463">
        <w:rPr>
          <w:rFonts w:ascii="Calibri" w:hAnsi="Calibri" w:cs="Calibri"/>
          <w:noProof/>
          <w:szCs w:val="24"/>
        </w:rPr>
        <w:t xml:space="preserve"> </w:t>
      </w:r>
      <w:r w:rsidRPr="00F73463">
        <w:rPr>
          <w:rFonts w:ascii="Calibri" w:hAnsi="Calibri" w:cs="Calibri"/>
          <w:b/>
          <w:bCs/>
          <w:noProof/>
          <w:szCs w:val="24"/>
        </w:rPr>
        <w:t>11</w:t>
      </w:r>
      <w:r w:rsidRPr="00F73463">
        <w:rPr>
          <w:rFonts w:ascii="Calibri" w:hAnsi="Calibri" w:cs="Calibri"/>
          <w:noProof/>
          <w:szCs w:val="24"/>
        </w:rPr>
        <w:t>, 3348–3358 (2021).</w:t>
      </w:r>
    </w:p>
    <w:p w14:paraId="39F2827E"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12.</w:t>
      </w:r>
      <w:r w:rsidRPr="00F73463">
        <w:rPr>
          <w:rFonts w:ascii="Calibri" w:hAnsi="Calibri" w:cs="Calibri"/>
          <w:noProof/>
          <w:szCs w:val="24"/>
        </w:rPr>
        <w:tab/>
        <w:t xml:space="preserve">Driver, J. A., Zhou, X. Z. &amp; Lu, K. P. Pin1 dysregulation helps to explain the inverse association between cancer and Alzheimer’s disease. </w:t>
      </w:r>
      <w:r w:rsidRPr="00F73463">
        <w:rPr>
          <w:rFonts w:ascii="Calibri" w:hAnsi="Calibri" w:cs="Calibri"/>
          <w:i/>
          <w:iCs/>
          <w:noProof/>
          <w:szCs w:val="24"/>
        </w:rPr>
        <w:t>Biochim. Biophys. Acta - Gen. Subj.</w:t>
      </w:r>
      <w:r w:rsidRPr="00F73463">
        <w:rPr>
          <w:rFonts w:ascii="Calibri" w:hAnsi="Calibri" w:cs="Calibri"/>
          <w:noProof/>
          <w:szCs w:val="24"/>
        </w:rPr>
        <w:t xml:space="preserve"> </w:t>
      </w:r>
      <w:r w:rsidRPr="00F73463">
        <w:rPr>
          <w:rFonts w:ascii="Calibri" w:hAnsi="Calibri" w:cs="Calibri"/>
          <w:b/>
          <w:bCs/>
          <w:noProof/>
          <w:szCs w:val="24"/>
        </w:rPr>
        <w:t>1850</w:t>
      </w:r>
      <w:r w:rsidRPr="00F73463">
        <w:rPr>
          <w:rFonts w:ascii="Calibri" w:hAnsi="Calibri" w:cs="Calibri"/>
          <w:noProof/>
          <w:szCs w:val="24"/>
        </w:rPr>
        <w:t>, 2069–2076 (2015).</w:t>
      </w:r>
    </w:p>
    <w:p w14:paraId="2784F0AB"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13.</w:t>
      </w:r>
      <w:r w:rsidRPr="00F73463">
        <w:rPr>
          <w:rFonts w:ascii="Calibri" w:hAnsi="Calibri" w:cs="Calibri"/>
          <w:noProof/>
          <w:szCs w:val="24"/>
        </w:rPr>
        <w:tab/>
        <w:t xml:space="preserve">Snyder, H. M. </w:t>
      </w:r>
      <w:r w:rsidRPr="00F73463">
        <w:rPr>
          <w:rFonts w:ascii="Calibri" w:hAnsi="Calibri" w:cs="Calibri"/>
          <w:i/>
          <w:iCs/>
          <w:noProof/>
          <w:szCs w:val="24"/>
        </w:rPr>
        <w:t>et al.</w:t>
      </w:r>
      <w:r w:rsidRPr="00F73463">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F73463">
        <w:rPr>
          <w:rFonts w:ascii="Calibri" w:hAnsi="Calibri" w:cs="Calibri"/>
          <w:i/>
          <w:iCs/>
          <w:noProof/>
          <w:szCs w:val="24"/>
        </w:rPr>
        <w:t>Alzheimer’s Dement.</w:t>
      </w:r>
      <w:r w:rsidRPr="00F73463">
        <w:rPr>
          <w:rFonts w:ascii="Calibri" w:hAnsi="Calibri" w:cs="Calibri"/>
          <w:noProof/>
          <w:szCs w:val="24"/>
        </w:rPr>
        <w:t xml:space="preserve"> </w:t>
      </w:r>
      <w:r w:rsidRPr="00F73463">
        <w:rPr>
          <w:rFonts w:ascii="Calibri" w:hAnsi="Calibri" w:cs="Calibri"/>
          <w:b/>
          <w:bCs/>
          <w:noProof/>
          <w:szCs w:val="24"/>
        </w:rPr>
        <w:t>13</w:t>
      </w:r>
      <w:r w:rsidRPr="00F73463">
        <w:rPr>
          <w:rFonts w:ascii="Calibri" w:hAnsi="Calibri" w:cs="Calibri"/>
          <w:noProof/>
          <w:szCs w:val="24"/>
        </w:rPr>
        <w:t>, 267–273 (2017).</w:t>
      </w:r>
    </w:p>
    <w:p w14:paraId="3211A23E"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14.</w:t>
      </w:r>
      <w:r w:rsidRPr="00F73463">
        <w:rPr>
          <w:rFonts w:ascii="Calibri" w:hAnsi="Calibri" w:cs="Calibri"/>
          <w:noProof/>
          <w:szCs w:val="24"/>
        </w:rPr>
        <w:tab/>
        <w:t xml:space="preserve">Ganguli, M. Cancer and dementia. </w:t>
      </w:r>
      <w:r w:rsidRPr="00F73463">
        <w:rPr>
          <w:rFonts w:ascii="Calibri" w:hAnsi="Calibri" w:cs="Calibri"/>
          <w:i/>
          <w:iCs/>
          <w:noProof/>
          <w:szCs w:val="24"/>
        </w:rPr>
        <w:t>Alzheimer Dis. Assoc. Disord.</w:t>
      </w:r>
      <w:r w:rsidRPr="00F73463">
        <w:rPr>
          <w:rFonts w:ascii="Calibri" w:hAnsi="Calibri" w:cs="Calibri"/>
          <w:noProof/>
          <w:szCs w:val="24"/>
        </w:rPr>
        <w:t xml:space="preserve"> </w:t>
      </w:r>
      <w:r w:rsidRPr="00F73463">
        <w:rPr>
          <w:rFonts w:ascii="Calibri" w:hAnsi="Calibri" w:cs="Calibri"/>
          <w:b/>
          <w:bCs/>
          <w:noProof/>
          <w:szCs w:val="24"/>
        </w:rPr>
        <w:t>29</w:t>
      </w:r>
      <w:r w:rsidRPr="00F73463">
        <w:rPr>
          <w:rFonts w:ascii="Calibri" w:hAnsi="Calibri" w:cs="Calibri"/>
          <w:noProof/>
          <w:szCs w:val="24"/>
        </w:rPr>
        <w:t>, 177–182 (2015).</w:t>
      </w:r>
    </w:p>
    <w:p w14:paraId="698A015B"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15.</w:t>
      </w:r>
      <w:r w:rsidRPr="00F73463">
        <w:rPr>
          <w:rFonts w:ascii="Calibri" w:hAnsi="Calibri" w:cs="Calibri"/>
          <w:noProof/>
          <w:szCs w:val="24"/>
        </w:rPr>
        <w:tab/>
        <w:t xml:space="preserve">Hernán, M. A. &amp; Robins, J. M. Using Big Data to Emulate a Target Trial When a Randomized Trial Is Not Available. </w:t>
      </w:r>
      <w:r w:rsidRPr="00F73463">
        <w:rPr>
          <w:rFonts w:ascii="Calibri" w:hAnsi="Calibri" w:cs="Calibri"/>
          <w:i/>
          <w:iCs/>
          <w:noProof/>
          <w:szCs w:val="24"/>
        </w:rPr>
        <w:t>Am. J. Epidemiol.</w:t>
      </w:r>
      <w:r w:rsidRPr="00F73463">
        <w:rPr>
          <w:rFonts w:ascii="Calibri" w:hAnsi="Calibri" w:cs="Calibri"/>
          <w:noProof/>
          <w:szCs w:val="24"/>
        </w:rPr>
        <w:t xml:space="preserve"> </w:t>
      </w:r>
      <w:r w:rsidRPr="00F73463">
        <w:rPr>
          <w:rFonts w:ascii="Calibri" w:hAnsi="Calibri" w:cs="Calibri"/>
          <w:b/>
          <w:bCs/>
          <w:noProof/>
          <w:szCs w:val="24"/>
        </w:rPr>
        <w:t>183</w:t>
      </w:r>
      <w:r w:rsidRPr="00F73463">
        <w:rPr>
          <w:rFonts w:ascii="Calibri" w:hAnsi="Calibri" w:cs="Calibri"/>
          <w:noProof/>
          <w:szCs w:val="24"/>
        </w:rPr>
        <w:t>, 758–764 (2016).</w:t>
      </w:r>
    </w:p>
    <w:p w14:paraId="6E630248"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16.</w:t>
      </w:r>
      <w:r w:rsidRPr="00F73463">
        <w:rPr>
          <w:rFonts w:ascii="Calibri" w:hAnsi="Calibri" w:cs="Calibri"/>
          <w:noProof/>
          <w:szCs w:val="24"/>
        </w:rPr>
        <w:tab/>
        <w:t xml:space="preserve">Labrecque, J. A. &amp; Swanson, S. A. Target trial emulation: teaching epidemiology and beyond. </w:t>
      </w:r>
      <w:r w:rsidRPr="00F73463">
        <w:rPr>
          <w:rFonts w:ascii="Calibri" w:hAnsi="Calibri" w:cs="Calibri"/>
          <w:i/>
          <w:iCs/>
          <w:noProof/>
          <w:szCs w:val="24"/>
        </w:rPr>
        <w:t>Eur. J. Epidemiol.</w:t>
      </w:r>
      <w:r w:rsidRPr="00F73463">
        <w:rPr>
          <w:rFonts w:ascii="Calibri" w:hAnsi="Calibri" w:cs="Calibri"/>
          <w:noProof/>
          <w:szCs w:val="24"/>
        </w:rPr>
        <w:t xml:space="preserve"> </w:t>
      </w:r>
      <w:r w:rsidRPr="00F73463">
        <w:rPr>
          <w:rFonts w:ascii="Calibri" w:hAnsi="Calibri" w:cs="Calibri"/>
          <w:b/>
          <w:bCs/>
          <w:noProof/>
          <w:szCs w:val="24"/>
        </w:rPr>
        <w:t>32</w:t>
      </w:r>
      <w:r w:rsidRPr="00F73463">
        <w:rPr>
          <w:rFonts w:ascii="Calibri" w:hAnsi="Calibri" w:cs="Calibri"/>
          <w:noProof/>
          <w:szCs w:val="24"/>
        </w:rPr>
        <w:t>, 473–475 (2017).</w:t>
      </w:r>
    </w:p>
    <w:p w14:paraId="675B7885"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17.</w:t>
      </w:r>
      <w:r w:rsidRPr="00F73463">
        <w:rPr>
          <w:rFonts w:ascii="Calibri" w:hAnsi="Calibri" w:cs="Calibri"/>
          <w:noProof/>
          <w:szCs w:val="24"/>
        </w:rPr>
        <w:tab/>
        <w:t xml:space="preserve">Angelucci, F. &amp; Hort, J. Prolyl isomerase Pin1 and neurotrophins: A loop that may determine the fate of cells in cancer and neurodegeneration. </w:t>
      </w:r>
      <w:r w:rsidRPr="00F73463">
        <w:rPr>
          <w:rFonts w:ascii="Calibri" w:hAnsi="Calibri" w:cs="Calibri"/>
          <w:i/>
          <w:iCs/>
          <w:noProof/>
          <w:szCs w:val="24"/>
        </w:rPr>
        <w:t>Ther. Adv. Med. Oncol.</w:t>
      </w:r>
      <w:r w:rsidRPr="00F73463">
        <w:rPr>
          <w:rFonts w:ascii="Calibri" w:hAnsi="Calibri" w:cs="Calibri"/>
          <w:noProof/>
          <w:szCs w:val="24"/>
        </w:rPr>
        <w:t xml:space="preserve"> </w:t>
      </w:r>
      <w:r w:rsidRPr="00F73463">
        <w:rPr>
          <w:rFonts w:ascii="Calibri" w:hAnsi="Calibri" w:cs="Calibri"/>
          <w:b/>
          <w:bCs/>
          <w:noProof/>
          <w:szCs w:val="24"/>
        </w:rPr>
        <w:t>9</w:t>
      </w:r>
      <w:r w:rsidRPr="00F73463">
        <w:rPr>
          <w:rFonts w:ascii="Calibri" w:hAnsi="Calibri" w:cs="Calibri"/>
          <w:noProof/>
          <w:szCs w:val="24"/>
        </w:rPr>
        <w:t>, 59–62 (2017).</w:t>
      </w:r>
    </w:p>
    <w:p w14:paraId="3B2B639A"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18.</w:t>
      </w:r>
      <w:r w:rsidRPr="00F73463">
        <w:rPr>
          <w:rFonts w:ascii="Calibri" w:hAnsi="Calibri" w:cs="Calibri"/>
          <w:noProof/>
          <w:szCs w:val="24"/>
        </w:rPr>
        <w:tab/>
        <w:t>Hernán, M. A. &amp; Robins, J. M. Causal Inference: What If (Harvard book) - Last version. (2019).</w:t>
      </w:r>
    </w:p>
    <w:p w14:paraId="0A98EA42"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19.</w:t>
      </w:r>
      <w:r w:rsidRPr="00F73463">
        <w:rPr>
          <w:rFonts w:ascii="Calibri" w:hAnsi="Calibri" w:cs="Calibri"/>
          <w:noProof/>
          <w:szCs w:val="24"/>
        </w:rPr>
        <w:tab/>
        <w:t xml:space="preserve">Musicco, M. </w:t>
      </w:r>
      <w:r w:rsidRPr="00F73463">
        <w:rPr>
          <w:rFonts w:ascii="Calibri" w:hAnsi="Calibri" w:cs="Calibri"/>
          <w:i/>
          <w:iCs/>
          <w:noProof/>
          <w:szCs w:val="24"/>
        </w:rPr>
        <w:t>et al.</w:t>
      </w:r>
      <w:r w:rsidRPr="00F73463">
        <w:rPr>
          <w:rFonts w:ascii="Calibri" w:hAnsi="Calibri" w:cs="Calibri"/>
          <w:noProof/>
          <w:szCs w:val="24"/>
        </w:rPr>
        <w:t xml:space="preserve"> Inverse occurrence of cancer and Alzheimer disease: A population-based incidence study. </w:t>
      </w:r>
      <w:r w:rsidRPr="00F73463">
        <w:rPr>
          <w:rFonts w:ascii="Calibri" w:hAnsi="Calibri" w:cs="Calibri"/>
          <w:i/>
          <w:iCs/>
          <w:noProof/>
          <w:szCs w:val="24"/>
        </w:rPr>
        <w:t>Neurology</w:t>
      </w:r>
      <w:r w:rsidRPr="00F73463">
        <w:rPr>
          <w:rFonts w:ascii="Calibri" w:hAnsi="Calibri" w:cs="Calibri"/>
          <w:noProof/>
          <w:szCs w:val="24"/>
        </w:rPr>
        <w:t xml:space="preserve"> </w:t>
      </w:r>
      <w:r w:rsidRPr="00F73463">
        <w:rPr>
          <w:rFonts w:ascii="Calibri" w:hAnsi="Calibri" w:cs="Calibri"/>
          <w:b/>
          <w:bCs/>
          <w:noProof/>
          <w:szCs w:val="24"/>
        </w:rPr>
        <w:t>81</w:t>
      </w:r>
      <w:r w:rsidRPr="00F73463">
        <w:rPr>
          <w:rFonts w:ascii="Calibri" w:hAnsi="Calibri" w:cs="Calibri"/>
          <w:noProof/>
          <w:szCs w:val="24"/>
        </w:rPr>
        <w:t>, 322–328 (2013).</w:t>
      </w:r>
    </w:p>
    <w:p w14:paraId="275F9B41"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20.</w:t>
      </w:r>
      <w:r w:rsidRPr="00F73463">
        <w:rPr>
          <w:rFonts w:ascii="Calibri" w:hAnsi="Calibri" w:cs="Calibri"/>
          <w:noProof/>
          <w:szCs w:val="24"/>
        </w:rPr>
        <w:tab/>
        <w:t xml:space="preserve">Aiello Bowles, E. J. </w:t>
      </w:r>
      <w:r w:rsidRPr="00F73463">
        <w:rPr>
          <w:rFonts w:ascii="Calibri" w:hAnsi="Calibri" w:cs="Calibri"/>
          <w:i/>
          <w:iCs/>
          <w:noProof/>
          <w:szCs w:val="24"/>
        </w:rPr>
        <w:t>et al.</w:t>
      </w:r>
      <w:r w:rsidRPr="00F73463">
        <w:rPr>
          <w:rFonts w:ascii="Calibri" w:hAnsi="Calibri" w:cs="Calibri"/>
          <w:noProof/>
          <w:szCs w:val="24"/>
        </w:rPr>
        <w:t xml:space="preserve"> Risk of Alzheimer’s disease or dementia following a cancer diagnosis. </w:t>
      </w:r>
      <w:r w:rsidRPr="00F73463">
        <w:rPr>
          <w:rFonts w:ascii="Calibri" w:hAnsi="Calibri" w:cs="Calibri"/>
          <w:i/>
          <w:iCs/>
          <w:noProof/>
          <w:szCs w:val="24"/>
        </w:rPr>
        <w:t>PLoS One</w:t>
      </w:r>
      <w:r w:rsidRPr="00F73463">
        <w:rPr>
          <w:rFonts w:ascii="Calibri" w:hAnsi="Calibri" w:cs="Calibri"/>
          <w:noProof/>
          <w:szCs w:val="24"/>
        </w:rPr>
        <w:t xml:space="preserve"> </w:t>
      </w:r>
      <w:r w:rsidRPr="00F73463">
        <w:rPr>
          <w:rFonts w:ascii="Calibri" w:hAnsi="Calibri" w:cs="Calibri"/>
          <w:b/>
          <w:bCs/>
          <w:noProof/>
          <w:szCs w:val="24"/>
        </w:rPr>
        <w:t>12</w:t>
      </w:r>
      <w:r w:rsidRPr="00F73463">
        <w:rPr>
          <w:rFonts w:ascii="Calibri" w:hAnsi="Calibri" w:cs="Calibri"/>
          <w:noProof/>
          <w:szCs w:val="24"/>
        </w:rPr>
        <w:t>, 1–11 (2017).</w:t>
      </w:r>
    </w:p>
    <w:p w14:paraId="19D3C5B6"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21.</w:t>
      </w:r>
      <w:r w:rsidRPr="00F73463">
        <w:rPr>
          <w:rFonts w:ascii="Calibri" w:hAnsi="Calibri" w:cs="Calibri"/>
          <w:noProof/>
          <w:szCs w:val="24"/>
        </w:rPr>
        <w:tab/>
        <w:t xml:space="preserve">Ording, A. G. </w:t>
      </w:r>
      <w:r w:rsidRPr="00F73463">
        <w:rPr>
          <w:rFonts w:ascii="Calibri" w:hAnsi="Calibri" w:cs="Calibri"/>
          <w:i/>
          <w:iCs/>
          <w:noProof/>
          <w:szCs w:val="24"/>
        </w:rPr>
        <w:t>et al.</w:t>
      </w:r>
      <w:r w:rsidRPr="00F73463">
        <w:rPr>
          <w:rFonts w:ascii="Calibri" w:hAnsi="Calibri" w:cs="Calibri"/>
          <w:noProof/>
          <w:szCs w:val="24"/>
        </w:rPr>
        <w:t xml:space="preserve"> Cancer and risk of Alzheimer’s disease: Small association in a nationwide cohort study. </w:t>
      </w:r>
      <w:r w:rsidRPr="00F73463">
        <w:rPr>
          <w:rFonts w:ascii="Calibri" w:hAnsi="Calibri" w:cs="Calibri"/>
          <w:i/>
          <w:iCs/>
          <w:noProof/>
          <w:szCs w:val="24"/>
        </w:rPr>
        <w:t>Alzheimer’s Dement.</w:t>
      </w:r>
      <w:r w:rsidRPr="00F73463">
        <w:rPr>
          <w:rFonts w:ascii="Calibri" w:hAnsi="Calibri" w:cs="Calibri"/>
          <w:noProof/>
          <w:szCs w:val="24"/>
        </w:rPr>
        <w:t xml:space="preserve"> </w:t>
      </w:r>
      <w:r w:rsidRPr="00F73463">
        <w:rPr>
          <w:rFonts w:ascii="Calibri" w:hAnsi="Calibri" w:cs="Calibri"/>
          <w:b/>
          <w:bCs/>
          <w:noProof/>
          <w:szCs w:val="24"/>
        </w:rPr>
        <w:t>16</w:t>
      </w:r>
      <w:r w:rsidRPr="00F73463">
        <w:rPr>
          <w:rFonts w:ascii="Calibri" w:hAnsi="Calibri" w:cs="Calibri"/>
          <w:noProof/>
          <w:szCs w:val="24"/>
        </w:rPr>
        <w:t>, 953–964 (2020).</w:t>
      </w:r>
    </w:p>
    <w:p w14:paraId="6C549A53"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22.</w:t>
      </w:r>
      <w:r w:rsidRPr="00F73463">
        <w:rPr>
          <w:rFonts w:ascii="Calibri" w:hAnsi="Calibri" w:cs="Calibri"/>
          <w:noProof/>
          <w:szCs w:val="24"/>
        </w:rPr>
        <w:tab/>
        <w:t xml:space="preserve">Sun, M., Wang, Y., Sundquist, J., Sundquist, K. &amp; Ji, J. The Association Between Cancer and Dementia: A National Cohort Study in Sweden. </w:t>
      </w:r>
      <w:r w:rsidRPr="00F73463">
        <w:rPr>
          <w:rFonts w:ascii="Calibri" w:hAnsi="Calibri" w:cs="Calibri"/>
          <w:i/>
          <w:iCs/>
          <w:noProof/>
          <w:szCs w:val="24"/>
        </w:rPr>
        <w:t>Front. Oncol.</w:t>
      </w:r>
      <w:r w:rsidRPr="00F73463">
        <w:rPr>
          <w:rFonts w:ascii="Calibri" w:hAnsi="Calibri" w:cs="Calibri"/>
          <w:noProof/>
          <w:szCs w:val="24"/>
        </w:rPr>
        <w:t xml:space="preserve"> </w:t>
      </w:r>
      <w:r w:rsidRPr="00F73463">
        <w:rPr>
          <w:rFonts w:ascii="Calibri" w:hAnsi="Calibri" w:cs="Calibri"/>
          <w:b/>
          <w:bCs/>
          <w:noProof/>
          <w:szCs w:val="24"/>
        </w:rPr>
        <w:t>10</w:t>
      </w:r>
      <w:r w:rsidRPr="00F73463">
        <w:rPr>
          <w:rFonts w:ascii="Calibri" w:hAnsi="Calibri" w:cs="Calibri"/>
          <w:noProof/>
          <w:szCs w:val="24"/>
        </w:rPr>
        <w:t>, (2020).</w:t>
      </w:r>
    </w:p>
    <w:p w14:paraId="04B15FBC"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23.</w:t>
      </w:r>
      <w:r w:rsidRPr="00F73463">
        <w:rPr>
          <w:rFonts w:ascii="Calibri" w:hAnsi="Calibri" w:cs="Calibri"/>
          <w:noProof/>
          <w:szCs w:val="24"/>
        </w:rPr>
        <w:tab/>
        <w:t xml:space="preserve">Frain, L. </w:t>
      </w:r>
      <w:r w:rsidRPr="00F73463">
        <w:rPr>
          <w:rFonts w:ascii="Calibri" w:hAnsi="Calibri" w:cs="Calibri"/>
          <w:i/>
          <w:iCs/>
          <w:noProof/>
          <w:szCs w:val="24"/>
        </w:rPr>
        <w:t>et al.</w:t>
      </w:r>
      <w:r w:rsidRPr="00F73463">
        <w:rPr>
          <w:rFonts w:ascii="Calibri" w:hAnsi="Calibri" w:cs="Calibri"/>
          <w:noProof/>
          <w:szCs w:val="24"/>
        </w:rPr>
        <w:t xml:space="preserve"> Association of cancer and Alzheimer’s disease risk in a national cohort of veterans. </w:t>
      </w:r>
      <w:r w:rsidRPr="00F73463">
        <w:rPr>
          <w:rFonts w:ascii="Calibri" w:hAnsi="Calibri" w:cs="Calibri"/>
          <w:i/>
          <w:iCs/>
          <w:noProof/>
          <w:szCs w:val="24"/>
        </w:rPr>
        <w:t>Alzheimer’s Dement.</w:t>
      </w:r>
      <w:r w:rsidRPr="00F73463">
        <w:rPr>
          <w:rFonts w:ascii="Calibri" w:hAnsi="Calibri" w:cs="Calibri"/>
          <w:noProof/>
          <w:szCs w:val="24"/>
        </w:rPr>
        <w:t xml:space="preserve"> </w:t>
      </w:r>
      <w:r w:rsidRPr="00F73463">
        <w:rPr>
          <w:rFonts w:ascii="Calibri" w:hAnsi="Calibri" w:cs="Calibri"/>
          <w:b/>
          <w:bCs/>
          <w:noProof/>
          <w:szCs w:val="24"/>
        </w:rPr>
        <w:t>13</w:t>
      </w:r>
      <w:r w:rsidRPr="00F73463">
        <w:rPr>
          <w:rFonts w:ascii="Calibri" w:hAnsi="Calibri" w:cs="Calibri"/>
          <w:noProof/>
          <w:szCs w:val="24"/>
        </w:rPr>
        <w:t>, 1364–1370 (2017).</w:t>
      </w:r>
    </w:p>
    <w:p w14:paraId="23B27342"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24.</w:t>
      </w:r>
      <w:r w:rsidRPr="00F73463">
        <w:rPr>
          <w:rFonts w:ascii="Calibri" w:hAnsi="Calibri" w:cs="Calibri"/>
          <w:noProof/>
          <w:szCs w:val="24"/>
        </w:rPr>
        <w:tab/>
        <w:t xml:space="preserve">Schmidt, S. A. J., Ording, A. G., Horváth-Puhó, E., Sørensen, H. T. &amp; Henderson, V. W. Non-melanoma skin cancer and risk of Alzheimer’s disease and all-cause dementia. </w:t>
      </w:r>
      <w:r w:rsidRPr="00F73463">
        <w:rPr>
          <w:rFonts w:ascii="Calibri" w:hAnsi="Calibri" w:cs="Calibri"/>
          <w:i/>
          <w:iCs/>
          <w:noProof/>
          <w:szCs w:val="24"/>
        </w:rPr>
        <w:t>PLoS One</w:t>
      </w:r>
      <w:r w:rsidRPr="00F73463">
        <w:rPr>
          <w:rFonts w:ascii="Calibri" w:hAnsi="Calibri" w:cs="Calibri"/>
          <w:noProof/>
          <w:szCs w:val="24"/>
        </w:rPr>
        <w:t xml:space="preserve"> </w:t>
      </w:r>
      <w:r w:rsidRPr="00F73463">
        <w:rPr>
          <w:rFonts w:ascii="Calibri" w:hAnsi="Calibri" w:cs="Calibri"/>
          <w:b/>
          <w:bCs/>
          <w:noProof/>
          <w:szCs w:val="24"/>
        </w:rPr>
        <w:t>12</w:t>
      </w:r>
      <w:r w:rsidRPr="00F73463">
        <w:rPr>
          <w:rFonts w:ascii="Calibri" w:hAnsi="Calibri" w:cs="Calibri"/>
          <w:noProof/>
          <w:szCs w:val="24"/>
        </w:rPr>
        <w:t>, 1–13 (2017).</w:t>
      </w:r>
    </w:p>
    <w:p w14:paraId="0FFC7B27"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lastRenderedPageBreak/>
        <w:t>25.</w:t>
      </w:r>
      <w:r w:rsidRPr="00F73463">
        <w:rPr>
          <w:rFonts w:ascii="Calibri" w:hAnsi="Calibri" w:cs="Calibri"/>
          <w:noProof/>
          <w:szCs w:val="24"/>
        </w:rPr>
        <w:tab/>
        <w:t xml:space="preserve">Freedman, D. M. </w:t>
      </w:r>
      <w:r w:rsidRPr="00F73463">
        <w:rPr>
          <w:rFonts w:ascii="Calibri" w:hAnsi="Calibri" w:cs="Calibri"/>
          <w:i/>
          <w:iCs/>
          <w:noProof/>
          <w:szCs w:val="24"/>
        </w:rPr>
        <w:t>et al.</w:t>
      </w:r>
      <w:r w:rsidRPr="00F73463">
        <w:rPr>
          <w:rFonts w:ascii="Calibri" w:hAnsi="Calibri" w:cs="Calibri"/>
          <w:noProof/>
          <w:szCs w:val="24"/>
        </w:rPr>
        <w:t xml:space="preserve"> Associations between cancer and Alzheimer’s disease in a U.S. Medicare population. </w:t>
      </w:r>
      <w:r w:rsidRPr="00F73463">
        <w:rPr>
          <w:rFonts w:ascii="Calibri" w:hAnsi="Calibri" w:cs="Calibri"/>
          <w:i/>
          <w:iCs/>
          <w:noProof/>
          <w:szCs w:val="24"/>
        </w:rPr>
        <w:t>Cancer Med.</w:t>
      </w:r>
      <w:r w:rsidRPr="00F73463">
        <w:rPr>
          <w:rFonts w:ascii="Calibri" w:hAnsi="Calibri" w:cs="Calibri"/>
          <w:noProof/>
          <w:szCs w:val="24"/>
        </w:rPr>
        <w:t xml:space="preserve"> </w:t>
      </w:r>
      <w:r w:rsidRPr="00F73463">
        <w:rPr>
          <w:rFonts w:ascii="Calibri" w:hAnsi="Calibri" w:cs="Calibri"/>
          <w:b/>
          <w:bCs/>
          <w:noProof/>
          <w:szCs w:val="24"/>
        </w:rPr>
        <w:t>5</w:t>
      </w:r>
      <w:r w:rsidRPr="00F73463">
        <w:rPr>
          <w:rFonts w:ascii="Calibri" w:hAnsi="Calibri" w:cs="Calibri"/>
          <w:noProof/>
          <w:szCs w:val="24"/>
        </w:rPr>
        <w:t>, 2965–2976 (2016).</w:t>
      </w:r>
    </w:p>
    <w:p w14:paraId="640D4847"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26.</w:t>
      </w:r>
      <w:r w:rsidRPr="00F73463">
        <w:rPr>
          <w:rFonts w:ascii="Calibri" w:hAnsi="Calibri" w:cs="Calibri"/>
          <w:noProof/>
          <w:szCs w:val="24"/>
        </w:rPr>
        <w:tab/>
        <w:t xml:space="preserve">Driver, J. A. </w:t>
      </w:r>
      <w:r w:rsidRPr="00F73463">
        <w:rPr>
          <w:rFonts w:ascii="Calibri" w:hAnsi="Calibri" w:cs="Calibri"/>
          <w:i/>
          <w:iCs/>
          <w:noProof/>
          <w:szCs w:val="24"/>
        </w:rPr>
        <w:t>et al.</w:t>
      </w:r>
      <w:r w:rsidRPr="00F73463">
        <w:rPr>
          <w:rFonts w:ascii="Calibri" w:hAnsi="Calibri" w:cs="Calibri"/>
          <w:noProof/>
          <w:szCs w:val="24"/>
        </w:rPr>
        <w:t xml:space="preserve"> Inverse association between cancer and Alzheimer’s disease: Results from the Framingham Heart Study. </w:t>
      </w:r>
      <w:r w:rsidRPr="00F73463">
        <w:rPr>
          <w:rFonts w:ascii="Calibri" w:hAnsi="Calibri" w:cs="Calibri"/>
          <w:i/>
          <w:iCs/>
          <w:noProof/>
          <w:szCs w:val="24"/>
        </w:rPr>
        <w:t>BMJ</w:t>
      </w:r>
      <w:r w:rsidRPr="00F73463">
        <w:rPr>
          <w:rFonts w:ascii="Calibri" w:hAnsi="Calibri" w:cs="Calibri"/>
          <w:noProof/>
          <w:szCs w:val="24"/>
        </w:rPr>
        <w:t xml:space="preserve"> </w:t>
      </w:r>
      <w:r w:rsidRPr="00F73463">
        <w:rPr>
          <w:rFonts w:ascii="Calibri" w:hAnsi="Calibri" w:cs="Calibri"/>
          <w:b/>
          <w:bCs/>
          <w:noProof/>
          <w:szCs w:val="24"/>
        </w:rPr>
        <w:t>344</w:t>
      </w:r>
      <w:r w:rsidRPr="00F73463">
        <w:rPr>
          <w:rFonts w:ascii="Calibri" w:hAnsi="Calibri" w:cs="Calibri"/>
          <w:noProof/>
          <w:szCs w:val="24"/>
        </w:rPr>
        <w:t>, 19 (2012).</w:t>
      </w:r>
    </w:p>
    <w:p w14:paraId="6C9AC613"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27.</w:t>
      </w:r>
      <w:r w:rsidRPr="00F73463">
        <w:rPr>
          <w:rFonts w:ascii="Calibri" w:hAnsi="Calibri" w:cs="Calibri"/>
          <w:noProof/>
          <w:szCs w:val="24"/>
        </w:rPr>
        <w:tab/>
        <w:t xml:space="preserve">Greenland, S. Response and Follow-up Bias in Cohort Studies. </w:t>
      </w:r>
      <w:r w:rsidRPr="00F73463">
        <w:rPr>
          <w:rFonts w:ascii="Calibri" w:hAnsi="Calibri" w:cs="Calibri"/>
          <w:i/>
          <w:iCs/>
          <w:noProof/>
          <w:szCs w:val="24"/>
        </w:rPr>
        <w:t>Am. J. Epidemiol.</w:t>
      </w:r>
      <w:r w:rsidRPr="00F73463">
        <w:rPr>
          <w:rFonts w:ascii="Calibri" w:hAnsi="Calibri" w:cs="Calibri"/>
          <w:noProof/>
          <w:szCs w:val="24"/>
        </w:rPr>
        <w:t xml:space="preserve"> </w:t>
      </w:r>
      <w:r w:rsidRPr="00F73463">
        <w:rPr>
          <w:rFonts w:ascii="Calibri" w:hAnsi="Calibri" w:cs="Calibri"/>
          <w:b/>
          <w:bCs/>
          <w:noProof/>
          <w:szCs w:val="24"/>
        </w:rPr>
        <w:t>0.6</w:t>
      </w:r>
      <w:r w:rsidRPr="00F73463">
        <w:rPr>
          <w:rFonts w:ascii="Calibri" w:hAnsi="Calibri" w:cs="Calibri"/>
          <w:noProof/>
          <w:szCs w:val="24"/>
        </w:rPr>
        <w:t>, 184–187 (1977).</w:t>
      </w:r>
    </w:p>
    <w:p w14:paraId="08ADB187"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28.</w:t>
      </w:r>
      <w:r w:rsidRPr="00F73463">
        <w:rPr>
          <w:rFonts w:ascii="Calibri" w:hAnsi="Calibri" w:cs="Calibri"/>
          <w:noProof/>
          <w:szCs w:val="24"/>
        </w:rPr>
        <w:tab/>
        <w:t xml:space="preserve">Hernán, M. A. Invited commentary: Selection bias without colliders. </w:t>
      </w:r>
      <w:r w:rsidRPr="00F73463">
        <w:rPr>
          <w:rFonts w:ascii="Calibri" w:hAnsi="Calibri" w:cs="Calibri"/>
          <w:i/>
          <w:iCs/>
          <w:noProof/>
          <w:szCs w:val="24"/>
        </w:rPr>
        <w:t>Am. J. Epidemiol.</w:t>
      </w:r>
      <w:r w:rsidRPr="00F73463">
        <w:rPr>
          <w:rFonts w:ascii="Calibri" w:hAnsi="Calibri" w:cs="Calibri"/>
          <w:noProof/>
          <w:szCs w:val="24"/>
        </w:rPr>
        <w:t xml:space="preserve"> </w:t>
      </w:r>
      <w:r w:rsidRPr="00F73463">
        <w:rPr>
          <w:rFonts w:ascii="Calibri" w:hAnsi="Calibri" w:cs="Calibri"/>
          <w:b/>
          <w:bCs/>
          <w:noProof/>
          <w:szCs w:val="24"/>
        </w:rPr>
        <w:t>185</w:t>
      </w:r>
      <w:r w:rsidRPr="00F73463">
        <w:rPr>
          <w:rFonts w:ascii="Calibri" w:hAnsi="Calibri" w:cs="Calibri"/>
          <w:noProof/>
          <w:szCs w:val="24"/>
        </w:rPr>
        <w:t>, 1048–1050 (2017).</w:t>
      </w:r>
    </w:p>
    <w:p w14:paraId="0A804DCE"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szCs w:val="24"/>
        </w:rPr>
      </w:pPr>
      <w:r w:rsidRPr="00F73463">
        <w:rPr>
          <w:rFonts w:ascii="Calibri" w:hAnsi="Calibri" w:cs="Calibri"/>
          <w:noProof/>
          <w:szCs w:val="24"/>
        </w:rPr>
        <w:t>29.</w:t>
      </w:r>
      <w:r w:rsidRPr="00F73463">
        <w:rPr>
          <w:rFonts w:ascii="Calibri" w:hAnsi="Calibri" w:cs="Calibri"/>
          <w:noProof/>
          <w:szCs w:val="24"/>
        </w:rPr>
        <w:tab/>
        <w:t xml:space="preserve">Young, J. G., Stensrud, M. J., Tchetgen, E. J. T. &amp; Hernán, M. A. A causal framework for classical statistical estimands in failure time settings with competing events. </w:t>
      </w:r>
      <w:r w:rsidRPr="00F73463">
        <w:rPr>
          <w:rFonts w:ascii="Calibri" w:hAnsi="Calibri" w:cs="Calibri"/>
          <w:i/>
          <w:iCs/>
          <w:noProof/>
          <w:szCs w:val="24"/>
        </w:rPr>
        <w:t>Stat. Med.</w:t>
      </w:r>
      <w:r w:rsidRPr="00F73463">
        <w:rPr>
          <w:rFonts w:ascii="Calibri" w:hAnsi="Calibri" w:cs="Calibri"/>
          <w:noProof/>
          <w:szCs w:val="24"/>
        </w:rPr>
        <w:t xml:space="preserve"> </w:t>
      </w:r>
      <w:r w:rsidRPr="00F73463">
        <w:rPr>
          <w:rFonts w:ascii="Calibri" w:hAnsi="Calibri" w:cs="Calibri"/>
          <w:b/>
          <w:bCs/>
          <w:noProof/>
          <w:szCs w:val="24"/>
        </w:rPr>
        <w:t>1</w:t>
      </w:r>
      <w:r w:rsidRPr="00F73463">
        <w:rPr>
          <w:rFonts w:ascii="Calibri" w:hAnsi="Calibri" w:cs="Calibri"/>
          <w:noProof/>
          <w:szCs w:val="24"/>
        </w:rPr>
        <w:t>, 1–38 (2020).</w:t>
      </w:r>
    </w:p>
    <w:p w14:paraId="77358F6E" w14:textId="77777777" w:rsidR="00F73463" w:rsidRPr="00F73463" w:rsidRDefault="00F73463" w:rsidP="00F73463">
      <w:pPr>
        <w:widowControl w:val="0"/>
        <w:autoSpaceDE w:val="0"/>
        <w:autoSpaceDN w:val="0"/>
        <w:adjustRightInd w:val="0"/>
        <w:spacing w:after="0" w:line="240" w:lineRule="auto"/>
        <w:ind w:left="640" w:hanging="640"/>
        <w:rPr>
          <w:rFonts w:ascii="Calibri" w:hAnsi="Calibri" w:cs="Calibri"/>
          <w:noProof/>
        </w:rPr>
      </w:pPr>
      <w:r w:rsidRPr="00F73463">
        <w:rPr>
          <w:rFonts w:ascii="Calibri" w:hAnsi="Calibri" w:cs="Calibri"/>
          <w:noProof/>
          <w:szCs w:val="24"/>
        </w:rPr>
        <w:t>30.</w:t>
      </w:r>
      <w:r w:rsidRPr="00F73463">
        <w:rPr>
          <w:rFonts w:ascii="Calibri" w:hAnsi="Calibri" w:cs="Calibri"/>
          <w:noProof/>
          <w:szCs w:val="24"/>
        </w:rPr>
        <w:tab/>
        <w:t xml:space="preserve">Stensrud, M. J., Young, J. G., Didelez, V., Robins, J. M. &amp; Hernán, M. A. Separable Effects for Causal Inference in the Presence of Competing Events. </w:t>
      </w:r>
      <w:r w:rsidRPr="00F73463">
        <w:rPr>
          <w:rFonts w:ascii="Calibri" w:hAnsi="Calibri" w:cs="Calibri"/>
          <w:i/>
          <w:iCs/>
          <w:noProof/>
          <w:szCs w:val="24"/>
        </w:rPr>
        <w:t>J. Am. Stat. Assoc.</w:t>
      </w:r>
      <w:r w:rsidRPr="00F73463">
        <w:rPr>
          <w:rFonts w:ascii="Calibri" w:hAnsi="Calibri" w:cs="Calibri"/>
          <w:noProof/>
          <w:szCs w:val="24"/>
        </w:rPr>
        <w:t xml:space="preserve"> </w:t>
      </w:r>
      <w:r w:rsidRPr="00F73463">
        <w:rPr>
          <w:rFonts w:ascii="Calibri" w:hAnsi="Calibri" w:cs="Calibri"/>
          <w:b/>
          <w:bCs/>
          <w:noProof/>
          <w:szCs w:val="24"/>
        </w:rPr>
        <w:t>0</w:t>
      </w:r>
      <w:r w:rsidRPr="00F73463">
        <w:rPr>
          <w:rFonts w:ascii="Calibri" w:hAnsi="Calibri" w:cs="Calibri"/>
          <w:noProof/>
          <w:szCs w:val="24"/>
        </w:rPr>
        <w:t>, 1–23 (2020).</w:t>
      </w:r>
    </w:p>
    <w:p w14:paraId="0FAC8CC8" w14:textId="5A2B80FA" w:rsidR="00762A99" w:rsidRDefault="00762A99" w:rsidP="00547492">
      <w:pPr>
        <w:pStyle w:val="NoSpacing"/>
      </w:pPr>
      <w:ins w:id="138"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nja.swanson@gmail.com" w:date="2021-04-21T15:06:00Z" w:initials="s">
    <w:p w14:paraId="56049DC2" w14:textId="081F8CC7" w:rsidR="00936F8B" w:rsidRDefault="00936F8B">
      <w:pPr>
        <w:pStyle w:val="CommentText"/>
      </w:pPr>
      <w:r>
        <w:rPr>
          <w:rStyle w:val="CommentReference"/>
        </w:rPr>
        <w:annotationRef/>
      </w:r>
      <w:r>
        <w:t xml:space="preserve">Are you doing this with </w:t>
      </w:r>
      <w:proofErr w:type="spellStart"/>
      <w:r>
        <w:t>bibtex</w:t>
      </w:r>
      <w:proofErr w:type="spellEnd"/>
      <w:r>
        <w:t xml:space="preserve"> or something else? Just curious how this is working with </w:t>
      </w:r>
      <w:proofErr w:type="spellStart"/>
      <w:r>
        <w:t>Rmarkdown</w:t>
      </w:r>
      <w:proofErr w:type="spellEnd"/>
      <w:r>
        <w:t xml:space="preserve"> like this!</w:t>
      </w:r>
    </w:p>
  </w:comment>
  <w:comment w:id="9" w:author="sonja.swanson@gmail.com" w:date="2021-05-14T14:53:00Z" w:initials="s">
    <w:p w14:paraId="2C914ABC" w14:textId="5567C663" w:rsidR="00C94641" w:rsidRPr="0015352E" w:rsidRDefault="00C94641">
      <w:pPr>
        <w:pStyle w:val="CommentText"/>
        <w:rPr>
          <w:lang w:val="es-BO"/>
        </w:rPr>
      </w:pPr>
      <w:r>
        <w:rPr>
          <w:rStyle w:val="CommentReference"/>
        </w:rPr>
        <w:annotationRef/>
      </w:r>
      <w:proofErr w:type="spellStart"/>
      <w:r w:rsidRPr="0015352E">
        <w:rPr>
          <w:lang w:val="es-BO"/>
        </w:rPr>
        <w:t>Ref</w:t>
      </w:r>
      <w:proofErr w:type="spellEnd"/>
      <w:r w:rsidRPr="0015352E">
        <w:rPr>
          <w:lang w:val="es-BO"/>
        </w:rPr>
        <w:t xml:space="preserve"> </w:t>
      </w:r>
      <w:proofErr w:type="spellStart"/>
      <w:r w:rsidRPr="0015352E">
        <w:rPr>
          <w:lang w:val="es-BO"/>
        </w:rPr>
        <w:t>Hernan</w:t>
      </w:r>
      <w:proofErr w:type="spellEnd"/>
      <w:r w:rsidRPr="0015352E">
        <w:rPr>
          <w:lang w:val="es-BO"/>
        </w:rPr>
        <w:t xml:space="preserve"> </w:t>
      </w:r>
      <w:proofErr w:type="spellStart"/>
      <w:r w:rsidRPr="0015352E">
        <w:rPr>
          <w:lang w:val="es-BO"/>
        </w:rPr>
        <w:t>Robins</w:t>
      </w:r>
      <w:proofErr w:type="spellEnd"/>
      <w:r w:rsidRPr="0015352E">
        <w:rPr>
          <w:lang w:val="es-BO"/>
        </w:rPr>
        <w:t xml:space="preserve"> 2016 AJE and Labrecque Swanson EJE</w:t>
      </w:r>
    </w:p>
  </w:comment>
  <w:comment w:id="10" w:author="sonja.swanson@gmail.com" w:date="2021-04-21T15:03:00Z" w:initials="s">
    <w:p w14:paraId="43E5FE27" w14:textId="2BDFC5D7" w:rsidR="00936F8B" w:rsidRDefault="00936F8B">
      <w:pPr>
        <w:pStyle w:val="CommentText"/>
      </w:pPr>
      <w:r>
        <w:rPr>
          <w:rStyle w:val="CommentReference"/>
        </w:rPr>
        <w:annotationRef/>
      </w:r>
      <w:r>
        <w:t>This seems more grammatically natural to me but might be wrong! How do these papers refer to the enzyme – is it with or without “the”?</w:t>
      </w:r>
    </w:p>
  </w:comment>
  <w:comment w:id="11"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3" w:author="sonja.swanson@gmail.com" w:date="2021-04-15T11:34:00Z" w:initials="s">
    <w:p w14:paraId="34D4E2AE" w14:textId="77777777" w:rsidR="00EC353D" w:rsidRDefault="00EC353D" w:rsidP="00EC353D">
      <w:pPr>
        <w:pStyle w:val="CommentText"/>
      </w:pPr>
      <w:r>
        <w:rPr>
          <w:rStyle w:val="CommentReference"/>
        </w:rPr>
        <w:annotationRef/>
      </w:r>
      <w:r>
        <w:t>I need to think about this more, so be aware that I might come back with more questions/thoughts on time zero.</w:t>
      </w:r>
    </w:p>
  </w:comment>
  <w:comment w:id="14" w:author="Paloma Rojas Saunero" w:date="2021-05-04T09:19:00Z" w:initials="PRS">
    <w:p w14:paraId="321073DD" w14:textId="035B95C6" w:rsidR="00EC353D" w:rsidRDefault="00EC353D" w:rsidP="006922FC">
      <w:pPr>
        <w:pStyle w:val="CommentText"/>
      </w:pPr>
      <w:r>
        <w:rPr>
          <w:rStyle w:val="CommentReference"/>
        </w:rPr>
        <w:annotationRef/>
      </w:r>
      <w:r>
        <w:rPr>
          <w:rStyle w:val="CommentReference"/>
        </w:rPr>
        <w:annotationRef/>
      </w:r>
      <w:r>
        <w:t>I thought about this a lot and deleted the time zero issue because both Pin1 as biomarker and cancer diagnosis would have a similar issue…. Even if we measured pin1 in everyone at a specific time point in life… though I would guess that to include a participant on a Pin1 drug trial, Pin1 would have to be measured…</w:t>
      </w:r>
      <w:r w:rsidR="006922FC">
        <w:t>I just don’t know where to write that.</w:t>
      </w:r>
      <w:r>
        <w:br/>
      </w:r>
    </w:p>
  </w:comment>
  <w:comment w:id="44" w:author="Paloma Rojas Saunero" w:date="2021-05-19T18:09:00Z" w:initials="PRS">
    <w:p w14:paraId="0382A413" w14:textId="23A19E50" w:rsidR="00AF586D" w:rsidRDefault="00AF586D">
      <w:pPr>
        <w:pStyle w:val="CommentText"/>
      </w:pPr>
      <w:r>
        <w:rPr>
          <w:rStyle w:val="CommentReference"/>
        </w:rPr>
        <w:annotationRef/>
      </w:r>
      <w:r>
        <w:t xml:space="preserve">I want to say that there may be other L that only affect P and D and other L between P and Y and some that affect both, but they are all represented as L </w:t>
      </w:r>
    </w:p>
  </w:comment>
  <w:comment w:id="20" w:author="Paloma Rojas Saunero" w:date="2021-05-04T09:31:00Z" w:initials="PRS">
    <w:p w14:paraId="05DDCBCF" w14:textId="3E175C15" w:rsidR="006922FC" w:rsidRDefault="006922FC" w:rsidP="006922FC">
      <w:pPr>
        <w:pStyle w:val="CommentText"/>
      </w:pPr>
      <w:r>
        <w:rPr>
          <w:rStyle w:val="CommentReference"/>
        </w:rPr>
        <w:annotationRef/>
      </w:r>
      <w:r>
        <w:t>I deleted the previous  section that was focused on surviving up to cancer diagnosis, and that Pin1 could increase the risk death prior to cancer diagnosis, but after a lot of thinking I recognized that it is okay to remove that arrow and shared causes of death and cancer prior to cancer diagnosis.</w:t>
      </w:r>
    </w:p>
    <w:p w14:paraId="28E07D99" w14:textId="77777777" w:rsidR="006922FC" w:rsidRDefault="006922FC" w:rsidP="006922FC">
      <w:pPr>
        <w:pStyle w:val="CommentText"/>
      </w:pPr>
    </w:p>
    <w:p w14:paraId="6B8D7490" w14:textId="473F0F4D" w:rsidR="006922FC" w:rsidRDefault="006922FC" w:rsidP="006922FC">
      <w:pPr>
        <w:pStyle w:val="CommentText"/>
      </w:pPr>
      <w:r>
        <w:t>Plus, it is a bit redundant to talk about death as a collider between P0 and P* with shared causes if that is the core of death as a competing event for Y, and the reasons are much better as in there is definitely an arrow between cancer diagnosis and death and shared c between death and dementia.</w:t>
      </w:r>
    </w:p>
  </w:comment>
  <w:comment w:id="21" w:author="sonja.swanson@gmail.com" w:date="2021-05-14T15:04:00Z" w:initials="s">
    <w:p w14:paraId="764E09C3" w14:textId="77777777" w:rsidR="00FB7F9D" w:rsidRDefault="00FB7F9D">
      <w:pPr>
        <w:pStyle w:val="CommentText"/>
      </w:pPr>
      <w:r>
        <w:rPr>
          <w:rStyle w:val="CommentReference"/>
        </w:rPr>
        <w:annotationRef/>
      </w:r>
      <w:r>
        <w:t xml:space="preserve">Sorry Paloma but I think that, while I agree with the assumption that P_0 doesn’t affect </w:t>
      </w:r>
      <w:proofErr w:type="spellStart"/>
      <w:r>
        <w:t>D_t</w:t>
      </w:r>
      <w:proofErr w:type="spellEnd"/>
      <w:r>
        <w:t xml:space="preserve"> as a reasonable approximation, I think that this still misses that L may be a shared cause of P_0 and </w:t>
      </w:r>
      <w:proofErr w:type="spellStart"/>
      <w:r>
        <w:t>D_t</w:t>
      </w:r>
      <w:proofErr w:type="spellEnd"/>
      <w:r>
        <w:t xml:space="preserve"> and therefore our implicit </w:t>
      </w:r>
      <w:proofErr w:type="spellStart"/>
      <w:r>
        <w:t>coniditoning</w:t>
      </w:r>
      <w:proofErr w:type="spellEnd"/>
      <w:r>
        <w:t xml:space="preserve"> on </w:t>
      </w:r>
      <w:proofErr w:type="spellStart"/>
      <w:r>
        <w:t>D_t</w:t>
      </w:r>
      <w:proofErr w:type="spellEnd"/>
      <w:r>
        <w:t xml:space="preserve"> is a problem.</w:t>
      </w:r>
    </w:p>
    <w:p w14:paraId="70A64D21" w14:textId="77777777" w:rsidR="00FB7F9D" w:rsidRDefault="00FB7F9D">
      <w:pPr>
        <w:pStyle w:val="CommentText"/>
      </w:pPr>
    </w:p>
    <w:p w14:paraId="7B87279C" w14:textId="1A80D306" w:rsidR="00FB7F9D" w:rsidRDefault="00FB7F9D">
      <w:pPr>
        <w:pStyle w:val="CommentText"/>
      </w:pPr>
      <w:r>
        <w:t>Let’s talk! I won’t touch this part of the text until we do.</w:t>
      </w:r>
    </w:p>
  </w:comment>
  <w:comment w:id="22" w:author="Paloma Rojas Saunero" w:date="2021-05-19T13:54:00Z" w:initials="PRS">
    <w:p w14:paraId="00965CA1" w14:textId="359192DA" w:rsidR="00001414" w:rsidRDefault="00001414">
      <w:pPr>
        <w:pStyle w:val="CommentText"/>
      </w:pPr>
      <w:r>
        <w:rPr>
          <w:rStyle w:val="CommentReference"/>
        </w:rPr>
        <w:annotationRef/>
      </w:r>
      <w:r>
        <w:t xml:space="preserve">I totally agree about the L! I updated all </w:t>
      </w:r>
      <w:proofErr w:type="spellStart"/>
      <w:r>
        <w:t>dags</w:t>
      </w:r>
      <w:proofErr w:type="spellEnd"/>
      <w:r>
        <w:t xml:space="preserve"> adding arrows from L to both D’s because it didn’t make sense to not have them, though I wonder if we need more than one L? For now I only kept it is as one to avoid cluttering.</w:t>
      </w:r>
    </w:p>
  </w:comment>
  <w:comment w:id="62" w:author="Paloma Rojas Saunero" w:date="2021-05-04T10:20:00Z" w:initials="PRS">
    <w:p w14:paraId="65AA9838" w14:textId="51D434A7" w:rsidR="009033CC" w:rsidRDefault="009033CC">
      <w:pPr>
        <w:pStyle w:val="CommentText"/>
      </w:pPr>
      <w:r>
        <w:rPr>
          <w:rStyle w:val="CommentReference"/>
        </w:rPr>
        <w:annotationRef/>
      </w:r>
      <w:r>
        <w:t xml:space="preserve">I don’t know if it is confusing to go back to Pin1 drug here? </w:t>
      </w:r>
    </w:p>
  </w:comment>
  <w:comment w:id="69" w:author="sonja.swanson@gmail.com" w:date="2021-04-21T16:27:00Z" w:initials="s">
    <w:p w14:paraId="2CF21BE8" w14:textId="77777777" w:rsidR="004B0182" w:rsidRDefault="004B0182" w:rsidP="004B0182">
      <w:pPr>
        <w:pStyle w:val="CommentText"/>
      </w:pPr>
      <w:r>
        <w:rPr>
          <w:rStyle w:val="CommentReference"/>
        </w:rPr>
        <w:annotationRef/>
      </w:r>
      <w:r>
        <w:t>I think we need more structure to the take-home points, can you try to make a table that is organized around some principles so that readers understand better what is and isn’t addressable. It isn’t enough to tell them these three challenges exist, you need to hold their hand through getting (1</w:t>
      </w:r>
      <w:r w:rsidRPr="002D3C0F">
        <w:rPr>
          <w:highlight w:val="yellow"/>
        </w:rPr>
        <w:t>) what we can do better with available data, (2) what type of data can be collected to make this better in the future, (3) what sort of assumptions we are stuck with/how we understand remaining bias due to that.</w:t>
      </w:r>
      <w:r>
        <w:t xml:space="preserve"> I’m thinking especially with the second bias, I am really not satisfied with our explanation since it is a different category of how “stuck” we are compared to the others, I think.</w:t>
      </w:r>
    </w:p>
  </w:comment>
  <w:comment w:id="70" w:author="sonja.swanson@gmail.com" w:date="2021-04-21T16:32:00Z" w:initials="s">
    <w:p w14:paraId="4BD6579C" w14:textId="77777777" w:rsidR="000F35BA" w:rsidRDefault="000F35BA">
      <w:pPr>
        <w:pStyle w:val="CommentText"/>
      </w:pPr>
      <w:r>
        <w:rPr>
          <w:rStyle w:val="CommentReference"/>
        </w:rPr>
        <w:annotationRef/>
      </w:r>
      <w:r>
        <w:t>4/21 note: I stopped before this point. I think we need to go section by section on the drafts first.</w:t>
      </w:r>
    </w:p>
    <w:p w14:paraId="09654009" w14:textId="77777777" w:rsidR="000F35BA" w:rsidRDefault="000F35BA">
      <w:pPr>
        <w:pStyle w:val="CommentText"/>
      </w:pPr>
    </w:p>
    <w:p w14:paraId="5BC1741C" w14:textId="199C036B" w:rsidR="000F35BA" w:rsidRDefault="000F35BA">
      <w:pPr>
        <w:pStyle w:val="CommentText"/>
      </w:pPr>
      <w:r>
        <w:t>Next time we have a call, let’s also talk about the specific DAGs.</w:t>
      </w:r>
    </w:p>
  </w:comment>
  <w:comment w:id="71" w:author="Paloma Rojas Saunero" w:date="2021-05-04T11:02:00Z" w:initials="PRS">
    <w:p w14:paraId="28AE0A49" w14:textId="08E63D04" w:rsidR="00AF05AF" w:rsidRDefault="00AF05AF">
      <w:pPr>
        <w:pStyle w:val="CommentText"/>
      </w:pPr>
      <w:r>
        <w:rPr>
          <w:rStyle w:val="CommentReference"/>
        </w:rPr>
        <w:annotationRef/>
      </w:r>
      <w:r>
        <w:t>Didn’t change anything in this section or below</w:t>
      </w:r>
    </w:p>
  </w:comment>
  <w:comment w:id="72"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73" w:author="L.P. Rojas Saunero" w:date="2021-04-16T13:23:00Z" w:initials="LRS">
    <w:p w14:paraId="003AC183" w14:textId="2F9AE1A3" w:rsidR="005721F5" w:rsidRDefault="005721F5">
      <w:pPr>
        <w:pStyle w:val="CommentText"/>
      </w:pPr>
      <w:r>
        <w:rPr>
          <w:rStyle w:val="CommentReference"/>
        </w:rPr>
        <w:annotationRef/>
      </w:r>
      <w:r>
        <w:t>I like it!</w:t>
      </w:r>
    </w:p>
  </w:comment>
  <w:comment w:id="74"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75" w:author="sonja.swanson@gmail.com" w:date="2021-05-14T15:11:00Z" w:initials="s">
    <w:p w14:paraId="4D53116B" w14:textId="4183A603" w:rsidR="00FB7F9D" w:rsidRDefault="00FB7F9D">
      <w:pPr>
        <w:pStyle w:val="CommentText"/>
      </w:pPr>
      <w:r>
        <w:rPr>
          <w:rStyle w:val="CommentReference"/>
        </w:rPr>
        <w:annotationRef/>
      </w:r>
      <w:r>
        <w:t xml:space="preserve">Let’s talk about each analysis less about the “name” of the </w:t>
      </w:r>
      <w:proofErr w:type="spellStart"/>
      <w:r>
        <w:t>anlysis</w:t>
      </w:r>
      <w:proofErr w:type="spellEnd"/>
      <w:r>
        <w:t xml:space="preserve"> but instead as incremental steps to address each bias as best we can.</w:t>
      </w:r>
    </w:p>
  </w:comment>
  <w:comment w:id="76" w:author="Paloma Rojas Saunero" w:date="2021-05-19T17:28:00Z" w:initials="PRS">
    <w:p w14:paraId="003AD773" w14:textId="5CB41B4D" w:rsidR="002448AB" w:rsidRDefault="002448AB">
      <w:pPr>
        <w:pStyle w:val="CommentText"/>
      </w:pPr>
      <w:r>
        <w:rPr>
          <w:rStyle w:val="CommentReference"/>
        </w:rPr>
        <w:annotationRef/>
      </w:r>
      <w:r>
        <w:t>Agree!</w:t>
      </w:r>
    </w:p>
  </w:comment>
  <w:comment w:id="77" w:author="sonja.swanson@gmail.com" w:date="2021-05-14T15:13:00Z" w:initials="s">
    <w:p w14:paraId="60E94FA7" w14:textId="69534C36" w:rsidR="004C01A2" w:rsidRDefault="004C01A2">
      <w:pPr>
        <w:pStyle w:val="CommentText"/>
      </w:pPr>
      <w:r>
        <w:rPr>
          <w:rStyle w:val="CommentReference"/>
        </w:rPr>
        <w:annotationRef/>
      </w:r>
      <w:r>
        <w:t>Again, let’s think about framing the description of each analysis around each incremental step we take toward doing the analysis better.</w:t>
      </w:r>
    </w:p>
  </w:comment>
  <w:comment w:id="80" w:author="sonja.swanson@gmail.com" w:date="2021-05-14T15:10:00Z" w:initials="s">
    <w:p w14:paraId="5E487C45" w14:textId="591D1FA0" w:rsidR="00FB7F9D" w:rsidRDefault="00FB7F9D">
      <w:pPr>
        <w:pStyle w:val="CommentText"/>
      </w:pPr>
      <w:r>
        <w:rPr>
          <w:rStyle w:val="CommentReference"/>
        </w:rPr>
        <w:annotationRef/>
      </w:r>
      <w:r>
        <w:t>Let’s talk about this on our walk.</w:t>
      </w:r>
    </w:p>
  </w:comment>
  <w:comment w:id="100" w:author="sonja.swanson@gmail.com" w:date="2021-05-14T15:17:00Z" w:initials="s">
    <w:p w14:paraId="45612FEB" w14:textId="77777777" w:rsidR="004C01A2" w:rsidRDefault="004C01A2">
      <w:pPr>
        <w:pStyle w:val="CommentText"/>
      </w:pPr>
      <w:r>
        <w:rPr>
          <w:rStyle w:val="CommentReference"/>
        </w:rPr>
        <w:annotationRef/>
      </w:r>
      <w:r>
        <w:t>I think the framing here is more like:</w:t>
      </w:r>
    </w:p>
    <w:p w14:paraId="6640523D" w14:textId="77777777" w:rsidR="004C01A2" w:rsidRDefault="004C01A2">
      <w:pPr>
        <w:pStyle w:val="CommentText"/>
      </w:pPr>
    </w:p>
    <w:p w14:paraId="591A00A6" w14:textId="0BB7AA55" w:rsidR="004C01A2" w:rsidRDefault="004C01A2">
      <w:pPr>
        <w:pStyle w:val="CommentText"/>
      </w:pPr>
      <w:r>
        <w:t xml:space="preserve">If we acknowledge that the reason we are interested in studying the cancer-dementia association is to learn about the potential effect of Pin1, then our analytic strategy should not evoke any self-inflicted biases and we should be wary of the ones that remain. Indeed, we show that, depending on the analytic strategy, the observed </w:t>
      </w:r>
      <w:proofErr w:type="spellStart"/>
      <w:r>
        <w:t>cander</w:t>
      </w:r>
      <w:proofErr w:type="spellEnd"/>
      <w:r>
        <w:t>-dementia association can change dramatically.</w:t>
      </w:r>
    </w:p>
  </w:comment>
  <w:comment w:id="101" w:author="Paloma Rojas Saunero" w:date="2021-05-19T18:05:00Z" w:initials="PRS">
    <w:p w14:paraId="7DE90DDA" w14:textId="51045C87" w:rsidR="00096219" w:rsidRDefault="00096219">
      <w:pPr>
        <w:pStyle w:val="CommentText"/>
      </w:pPr>
      <w:r>
        <w:rPr>
          <w:rStyle w:val="CommentReference"/>
        </w:rPr>
        <w:annotationRef/>
      </w:r>
      <w:r>
        <w:t>Yes!</w:t>
      </w:r>
    </w:p>
  </w:comment>
  <w:comment w:id="104"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105"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049DC2" w15:done="0"/>
  <w15:commentEx w15:paraId="2C914ABC" w15:done="1"/>
  <w15:commentEx w15:paraId="43E5FE27" w15:done="1"/>
  <w15:commentEx w15:paraId="278D2309" w15:done="0"/>
  <w15:commentEx w15:paraId="34D4E2AE" w15:done="0"/>
  <w15:commentEx w15:paraId="321073DD" w15:paraIdParent="34D4E2AE" w15:done="0"/>
  <w15:commentEx w15:paraId="0382A413" w15:done="0"/>
  <w15:commentEx w15:paraId="6B8D7490" w15:done="0"/>
  <w15:commentEx w15:paraId="7B87279C" w15:paraIdParent="6B8D7490" w15:done="0"/>
  <w15:commentEx w15:paraId="00965CA1" w15:paraIdParent="6B8D7490" w15:done="0"/>
  <w15:commentEx w15:paraId="65AA9838" w15:done="0"/>
  <w15:commentEx w15:paraId="2CF21BE8" w15:done="0"/>
  <w15:commentEx w15:paraId="5BC1741C" w15:done="1"/>
  <w15:commentEx w15:paraId="28AE0A49" w15:paraIdParent="5BC1741C" w15:done="1"/>
  <w15:commentEx w15:paraId="62A3A5D3" w15:done="1"/>
  <w15:commentEx w15:paraId="003AC183" w15:paraIdParent="62A3A5D3" w15:done="1"/>
  <w15:commentEx w15:paraId="0BF42278" w15:done="0"/>
  <w15:commentEx w15:paraId="4D53116B" w15:done="0"/>
  <w15:commentEx w15:paraId="003AD773" w15:paraIdParent="4D53116B" w15:done="0"/>
  <w15:commentEx w15:paraId="60E94FA7" w15:done="0"/>
  <w15:commentEx w15:paraId="5E487C45" w15:done="0"/>
  <w15:commentEx w15:paraId="591A00A6" w15:done="0"/>
  <w15:commentEx w15:paraId="7DE90DDA" w15:paraIdParent="591A00A6" w15:done="0"/>
  <w15:commentEx w15:paraId="6105C296" w15:done="0"/>
  <w15:commentEx w15:paraId="5EB920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DE2" w16cex:dateUtc="2021-04-21T13:06:00Z"/>
  <w16cex:commentExtensible w16cex:durableId="24490D7D" w16cex:dateUtc="2021-05-14T12:53:00Z"/>
  <w16cex:commentExtensible w16cex:durableId="242ABD34" w16cex:dateUtc="2021-04-21T13:03:00Z"/>
  <w16cex:commentExtensible w16cex:durableId="2422A133" w16cex:dateUtc="2021-04-15T09:25:00Z"/>
  <w16cex:commentExtensible w16cex:durableId="2422A345" w16cex:dateUtc="2021-04-15T09:34:00Z"/>
  <w16cex:commentExtensible w16cex:durableId="243B9024" w16cex:dateUtc="2021-05-04T07:19:00Z"/>
  <w16cex:commentExtensible w16cex:durableId="244FD2ED" w16cex:dateUtc="2021-05-19T16:09:00Z"/>
  <w16cex:commentExtensible w16cex:durableId="243B92D4" w16cex:dateUtc="2021-05-04T07:31:00Z"/>
  <w16cex:commentExtensible w16cex:durableId="24490FF6" w16cex:dateUtc="2021-05-14T13:04:00Z"/>
  <w16cex:commentExtensible w16cex:durableId="244F971A" w16cex:dateUtc="2021-05-19T11:54:00Z"/>
  <w16cex:commentExtensible w16cex:durableId="243B9E69" w16cex:dateUtc="2021-05-04T08:20:00Z"/>
  <w16cex:commentExtensible w16cex:durableId="243BA701" w16cex:dateUtc="2021-04-21T14:27:00Z"/>
  <w16cex:commentExtensible w16cex:durableId="242AD224" w16cex:dateUtc="2021-04-21T14:32:00Z"/>
  <w16cex:commentExtensible w16cex:durableId="243BA85E" w16cex:dateUtc="2021-05-04T09:02:00Z"/>
  <w16cex:commentExtensible w16cex:durableId="2422A52B" w16cex:dateUtc="2021-04-15T09:42:00Z"/>
  <w16cex:commentExtensible w16cex:durableId="2422A669" w16cex:dateUtc="2021-04-15T09:47:00Z"/>
  <w16cex:commentExtensible w16cex:durableId="244911B5" w16cex:dateUtc="2021-05-14T13:11:00Z"/>
  <w16cex:commentExtensible w16cex:durableId="244FC928" w16cex:dateUtc="2021-05-19T15:28:00Z"/>
  <w16cex:commentExtensible w16cex:durableId="24491222" w16cex:dateUtc="2021-05-14T13:13:00Z"/>
  <w16cex:commentExtensible w16cex:durableId="2449116C" w16cex:dateUtc="2021-05-14T13:10:00Z"/>
  <w16cex:commentExtensible w16cex:durableId="24491313" w16cex:dateUtc="2021-05-14T13:17:00Z"/>
  <w16cex:commentExtensible w16cex:durableId="244FD1EB" w16cex:dateUtc="2021-05-19T16:05:00Z"/>
  <w16cex:commentExtensible w16cex:durableId="2422A971" w16cex:dateUtc="2021-04-15T10:00:00Z"/>
  <w16cex:commentExtensible w16cex:durableId="2422A9A8" w16cex:dateUtc="2021-04-1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49DC2" w16cid:durableId="242ABDE2"/>
  <w16cid:commentId w16cid:paraId="2C914ABC" w16cid:durableId="24490D7D"/>
  <w16cid:commentId w16cid:paraId="43E5FE27" w16cid:durableId="242ABD34"/>
  <w16cid:commentId w16cid:paraId="278D2309" w16cid:durableId="2422A133"/>
  <w16cid:commentId w16cid:paraId="34D4E2AE" w16cid:durableId="2422A345"/>
  <w16cid:commentId w16cid:paraId="321073DD" w16cid:durableId="243B9024"/>
  <w16cid:commentId w16cid:paraId="0382A413" w16cid:durableId="244FD2ED"/>
  <w16cid:commentId w16cid:paraId="6B8D7490" w16cid:durableId="243B92D4"/>
  <w16cid:commentId w16cid:paraId="7B87279C" w16cid:durableId="24490FF6"/>
  <w16cid:commentId w16cid:paraId="00965CA1" w16cid:durableId="244F971A"/>
  <w16cid:commentId w16cid:paraId="65AA9838" w16cid:durableId="243B9E69"/>
  <w16cid:commentId w16cid:paraId="2CF21BE8" w16cid:durableId="243BA701"/>
  <w16cid:commentId w16cid:paraId="5BC1741C" w16cid:durableId="242AD224"/>
  <w16cid:commentId w16cid:paraId="28AE0A49" w16cid:durableId="243BA85E"/>
  <w16cid:commentId w16cid:paraId="62A3A5D3" w16cid:durableId="2422A52B"/>
  <w16cid:commentId w16cid:paraId="003AC183" w16cid:durableId="242ABC59"/>
  <w16cid:commentId w16cid:paraId="0BF42278" w16cid:durableId="2422A669"/>
  <w16cid:commentId w16cid:paraId="4D53116B" w16cid:durableId="244911B5"/>
  <w16cid:commentId w16cid:paraId="003AD773" w16cid:durableId="244FC928"/>
  <w16cid:commentId w16cid:paraId="60E94FA7" w16cid:durableId="24491222"/>
  <w16cid:commentId w16cid:paraId="5E487C45" w16cid:durableId="2449116C"/>
  <w16cid:commentId w16cid:paraId="591A00A6" w16cid:durableId="24491313"/>
  <w16cid:commentId w16cid:paraId="7DE90DDA" w16cid:durableId="244FD1EB"/>
  <w16cid:commentId w16cid:paraId="6105C296" w16cid:durableId="2422A971"/>
  <w16cid:commentId w16cid:paraId="5EB920B4" w16cid:durableId="2422A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ja.swanson@gmail.com">
    <w15:presenceInfo w15:providerId="Windows Live" w15:userId="bca54ce8857ce526"/>
  </w15:person>
  <w15:person w15:author="Paloma Rojas Saunero">
    <w15:presenceInfo w15:providerId="Windows Live" w15:userId="4877c03b8c303747"/>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492"/>
    <w:rsid w:val="00000FC4"/>
    <w:rsid w:val="00001414"/>
    <w:rsid w:val="000215E0"/>
    <w:rsid w:val="000509A1"/>
    <w:rsid w:val="00051409"/>
    <w:rsid w:val="0005306C"/>
    <w:rsid w:val="00056021"/>
    <w:rsid w:val="0008656F"/>
    <w:rsid w:val="00096219"/>
    <w:rsid w:val="000B58BA"/>
    <w:rsid w:val="000C1F85"/>
    <w:rsid w:val="000C1FF7"/>
    <w:rsid w:val="000C6F35"/>
    <w:rsid w:val="000D0219"/>
    <w:rsid w:val="000F210A"/>
    <w:rsid w:val="000F35BA"/>
    <w:rsid w:val="001220DD"/>
    <w:rsid w:val="001479A2"/>
    <w:rsid w:val="0015352E"/>
    <w:rsid w:val="00173B02"/>
    <w:rsid w:val="001A3C16"/>
    <w:rsid w:val="001E6335"/>
    <w:rsid w:val="002118F4"/>
    <w:rsid w:val="002227A2"/>
    <w:rsid w:val="00226797"/>
    <w:rsid w:val="002448AB"/>
    <w:rsid w:val="002B7CC6"/>
    <w:rsid w:val="002D3C0F"/>
    <w:rsid w:val="00305A24"/>
    <w:rsid w:val="0031501D"/>
    <w:rsid w:val="003331E3"/>
    <w:rsid w:val="00377611"/>
    <w:rsid w:val="00395099"/>
    <w:rsid w:val="00397602"/>
    <w:rsid w:val="003A5963"/>
    <w:rsid w:val="003C58D6"/>
    <w:rsid w:val="003D49EE"/>
    <w:rsid w:val="00420727"/>
    <w:rsid w:val="00434239"/>
    <w:rsid w:val="004B0182"/>
    <w:rsid w:val="004B7AAB"/>
    <w:rsid w:val="004C01A2"/>
    <w:rsid w:val="00510CCE"/>
    <w:rsid w:val="00516BFC"/>
    <w:rsid w:val="00541E0A"/>
    <w:rsid w:val="00547492"/>
    <w:rsid w:val="00561802"/>
    <w:rsid w:val="005721F5"/>
    <w:rsid w:val="0057236E"/>
    <w:rsid w:val="00574838"/>
    <w:rsid w:val="005C4214"/>
    <w:rsid w:val="005D4739"/>
    <w:rsid w:val="005E6FB9"/>
    <w:rsid w:val="00675DA9"/>
    <w:rsid w:val="006922FC"/>
    <w:rsid w:val="00693125"/>
    <w:rsid w:val="006B5549"/>
    <w:rsid w:val="006C3640"/>
    <w:rsid w:val="006E4114"/>
    <w:rsid w:val="007162B5"/>
    <w:rsid w:val="0072435F"/>
    <w:rsid w:val="007427C4"/>
    <w:rsid w:val="00762A99"/>
    <w:rsid w:val="007657AD"/>
    <w:rsid w:val="0076628B"/>
    <w:rsid w:val="00777FD8"/>
    <w:rsid w:val="00780F44"/>
    <w:rsid w:val="007837CC"/>
    <w:rsid w:val="007965E1"/>
    <w:rsid w:val="007F668C"/>
    <w:rsid w:val="007F6E6D"/>
    <w:rsid w:val="008266E2"/>
    <w:rsid w:val="008329DD"/>
    <w:rsid w:val="00874761"/>
    <w:rsid w:val="00880C0A"/>
    <w:rsid w:val="0089128F"/>
    <w:rsid w:val="008956C4"/>
    <w:rsid w:val="009033CC"/>
    <w:rsid w:val="00936F8B"/>
    <w:rsid w:val="0094455D"/>
    <w:rsid w:val="00953E34"/>
    <w:rsid w:val="00961234"/>
    <w:rsid w:val="009D07A9"/>
    <w:rsid w:val="009E5D5A"/>
    <w:rsid w:val="009E60E7"/>
    <w:rsid w:val="009F6AA8"/>
    <w:rsid w:val="00A06A84"/>
    <w:rsid w:val="00A52DFB"/>
    <w:rsid w:val="00A7151F"/>
    <w:rsid w:val="00A8211B"/>
    <w:rsid w:val="00AB37ED"/>
    <w:rsid w:val="00AC319C"/>
    <w:rsid w:val="00AD5F36"/>
    <w:rsid w:val="00AE6372"/>
    <w:rsid w:val="00AF05AF"/>
    <w:rsid w:val="00AF17B3"/>
    <w:rsid w:val="00AF3EBF"/>
    <w:rsid w:val="00AF586D"/>
    <w:rsid w:val="00B02037"/>
    <w:rsid w:val="00B95B88"/>
    <w:rsid w:val="00BA3656"/>
    <w:rsid w:val="00BB7609"/>
    <w:rsid w:val="00BD2AD2"/>
    <w:rsid w:val="00BE25E5"/>
    <w:rsid w:val="00C10B12"/>
    <w:rsid w:val="00C15400"/>
    <w:rsid w:val="00C24615"/>
    <w:rsid w:val="00C4771D"/>
    <w:rsid w:val="00C63480"/>
    <w:rsid w:val="00C662D4"/>
    <w:rsid w:val="00C94641"/>
    <w:rsid w:val="00CB53F8"/>
    <w:rsid w:val="00CD1B80"/>
    <w:rsid w:val="00D246E1"/>
    <w:rsid w:val="00D2528C"/>
    <w:rsid w:val="00D36C3A"/>
    <w:rsid w:val="00D80B06"/>
    <w:rsid w:val="00D824AA"/>
    <w:rsid w:val="00DE5CA2"/>
    <w:rsid w:val="00DF69C2"/>
    <w:rsid w:val="00E243FA"/>
    <w:rsid w:val="00E3081C"/>
    <w:rsid w:val="00E8351C"/>
    <w:rsid w:val="00EB7687"/>
    <w:rsid w:val="00EC353D"/>
    <w:rsid w:val="00ED6C31"/>
    <w:rsid w:val="00F06342"/>
    <w:rsid w:val="00F16DFF"/>
    <w:rsid w:val="00F326B3"/>
    <w:rsid w:val="00F37040"/>
    <w:rsid w:val="00F51925"/>
    <w:rsid w:val="00F54594"/>
    <w:rsid w:val="00F71BCA"/>
    <w:rsid w:val="00F73463"/>
    <w:rsid w:val="00F761F9"/>
    <w:rsid w:val="00F851C6"/>
    <w:rsid w:val="00F90C75"/>
    <w:rsid w:val="00FB7F9D"/>
    <w:rsid w:val="00FD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 w:type="paragraph" w:styleId="Caption">
    <w:name w:val="caption"/>
    <w:basedOn w:val="Normal"/>
    <w:next w:val="Normal"/>
    <w:uiPriority w:val="35"/>
    <w:unhideWhenUsed/>
    <w:qFormat/>
    <w:rsid w:val="005C421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A6955-140E-444D-B39D-AB612B53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23898</Words>
  <Characters>136223</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159802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Paloma Rojas Saunero</cp:lastModifiedBy>
  <cp:revision>7</cp:revision>
  <dcterms:created xsi:type="dcterms:W3CDTF">2021-05-14T12:52:00Z</dcterms:created>
  <dcterms:modified xsi:type="dcterms:W3CDTF">2021-05-19T16:11:00Z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