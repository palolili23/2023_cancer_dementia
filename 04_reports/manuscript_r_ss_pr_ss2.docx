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14BB61" w14:textId="77777777" w:rsidR="00547492" w:rsidRDefault="00547492" w:rsidP="00547492">
      <w:pPr>
        <w:pStyle w:val="NoSpacing"/>
      </w:pPr>
    </w:p>
    <w:p w14:paraId="78653CCB" w14:textId="77777777" w:rsidR="00547492" w:rsidRDefault="00547492" w:rsidP="00547492">
      <w:pPr>
        <w:pStyle w:val="NoSpacing"/>
      </w:pPr>
      <w:r>
        <w:t>## 1. Introduction</w:t>
      </w:r>
    </w:p>
    <w:p w14:paraId="5EDA3FAA" w14:textId="77777777" w:rsidR="00547492" w:rsidRDefault="00547492" w:rsidP="00547492">
      <w:pPr>
        <w:pStyle w:val="NoSpacing"/>
      </w:pPr>
    </w:p>
    <w:p w14:paraId="75C949C7" w14:textId="095E79C5" w:rsidR="00547492" w:rsidRDefault="00547492" w:rsidP="00547492">
      <w:pPr>
        <w:pStyle w:val="NoSpacing"/>
      </w:pPr>
      <w:r>
        <w:t xml:space="preserve">Many observational studies have consistently </w:t>
      </w:r>
      <w:r w:rsidR="001E6335">
        <w:t xml:space="preserve">found </w:t>
      </w:r>
      <w:r>
        <w:t>that individuals with cancer have a lower risk of developing of Alzheimer´s disease or related dementias (ADRD) when compared to individuals with no history of cancer</w:t>
      </w:r>
      <w:commentRangeStart w:id="0"/>
      <w:ins w:id="1" w:author="Paloma Rojas Saunero" w:date="2021-04-16T09:09:00Z">
        <w:r w:rsidR="00000FC4">
          <w:fldChar w:fldCharType="begin" w:fldLock="1"/>
        </w:r>
      </w:ins>
      <w:r w:rsidR="00762A99">
        <w:instrText>ADDIN CSL_CITATION {"citationItems":[{"id":"ITEM-1","itemData":{"DOI":"10.3233/JAD-140168","ISSN":"18758908","PMID":"24906231","abstract":"This study examined the association between cancer and Alzheimer's disease (AD) by a quantitative meta-analysis of cohort studies. Studies were identified by searching PubMed database through 1966 to December 2013 using the terms \"Alzheimer's disease\", \"neoplasm\", and \"cancer\". Six studies met the inclusion criteria in the overall meta-analysis. We pooled effect sizes using fixed-effects and random-effects models. Furthermore, we also tested for heterogeneity and publication bias. The results suggested that individuals diagnosed with AD had a decreased risk for incident cancer by 42% (95% CI, 0.40-0.86; p &lt; 0.05), and patients with a history of cancer had a 37% decreased risk of AD (RR = 0.63; 95% CI, 0.56-0.72; p = 0.495). The Egger's test for publication bias (p = 0.280) showed no significant evidence for bias in the data from studies on AD and cancer risk. In summary, our meta-analysis demonstrated an inverse association between cancer and AD.","author":[{"dropping-particle":"","family":"Ma","given":"Ling Li","non-dropping-particle":"","parse-names":false,"suffix":""},{"dropping-particle":"","family":"Yu","given":"Jin Tai","non-dropping-particle":"","parse-names":false,"suffix":""},{"dropping-particle":"","family":"Wang","given":"Hui Fu","non-dropping-particle":"","parse-names":false,"suffix":""},{"dropping-particle":"","family":"Meng","given":"Xiang Fei","non-dropping-particle":"","parse-names":false,"suffix":""},{"dropping-particle":"","family":"Tan","given":"Chen Chen","non-dropping-particle":"","parse-names":false,"suffix":""},{"dropping-particle":"","family":"Wang","given":"Chong","non-dropping-particle":"","parse-names":false,"suffix":""},{"dropping-particle":"","family":"Tan","given":"Lan","non-dropping-particle":"","parse-names":false,"suffix":""}],"container-title":"Journal of Alzheimer's Disease","id":"ITEM-1","issue":"2","issued":{"date-parts":[["2014"]]},"page":"565-573","title":"Association between cancer and Alzheimer's disease: Systematic review and meta-analysis","type":"article-journal","volume":"42"},"uris":["http://www.mendeley.com/documents/?uuid=8edfe293-ebc3-47de-b266-2500ab47e2ac"]},{"id":"ITEM-2","itemData":{"DOI":"10.1093/geronb/gbw040","ISSN":"10795014","PMID":"27101831","abstract":"Objective Several studies have suggested that cancer is associated with a reduced risk of the development of Alzheimer's disease (AD). This study seeks to improve our understanding of the association between cancer and the development of AD by showing how mortality selection alters this relationship. Method A retrospective cohort study was carried out examining 92,425 individuals (47,873 women and 44,552 men) from the Utah Population Database with and without a history of any primary cancer identified by the Utah Cancer Registry. All individuals were aged 65-79 years and free of dementia in 1992 and followed for upwards of 18 years (1992-2009) for AD ascertainment, which was identified using diagnostic information from Medicare claims data. Results We replicate previous results suggesting that cancer is associated with reduced risk of subsequent AD under specific statistical model specifications. However, these results should not be interpreted as evidence of an etiological association. We conclude that higher rates of overall mortality among individuals with cancer relative to those without cancer induce the widely reported putative protective association with cancer. Conclusion Careful consideration of model specification and the profound effects of mortality selection in the older adult population is essential when investigating the relationship between aging-related diseases such as cancer and AD. We show that cancer does not provide protection from AD as previously described in the literature. Social scientists seeking to understand social disparities in disease outcomes among older adults may therefore want to strongly consider the role of mortality selection which, if uncorrected, may generate biased associations.","author":[{"dropping-particle":"","family":"Hanson","given":"Heidi A.","non-dropping-particle":"","parse-names":false,"suffix":""},{"dropping-particle":"","family":"Horn","given":"Kevin P.","non-dropping-particle":"","parse-names":false,"suffix":""},{"dropping-particle":"","family":"Rasmussen","given":"Kelli M.","non-dropping-particle":"","parse-names":false,"suffix":""},{"dropping-particle":"","family":"Hoffman","given":"John M.","non-dropping-particle":"","parse-names":false,"suffix":""},{"dropping-particle":"","family":"Smith","given":"Ken R.","non-dropping-particle":"","parse-names":false,"suffix":""}],"container-title":"Journals of Gerontology - Series B Psychological Sciences and Social Sciences","id":"ITEM-2","issue":"6","issued":{"date-parts":[["2017"]]},"page":"1032-1043","title":"Is Cancer Protective for Subsequent Alzheimer's Disease Risk? Evidence from the Utah Population Database","type":"article-journal","volume":"72"},"uris":["http://www.mendeley.com/documents/?uuid=67e0fa34-171c-42fe-8838-2e92e5ae0b46"]},{"id":"ITEM-3","itemData":{"DOI":"10.1111/eci.13019","ISSN":"13652362","PMID":"30112764","abstract":"Noncentral nervous system cancer and the brain share an interesting and complex relation, with an emerging body of evidence showing that cancer patients are at an increased risk of developing cognitive problems. In contrast, population-based studies consistently find an inverse link between cancer and dementia, that is patients with dementia having a lower risk of subsequently developing cancer, and cancer patients being less often diagnosed with dementia. Different biological processes such as inversely activated cell proliferation and survival pathways have been suggested to have an important role underlying this inverse association. However, the effect of methodological biases including surveillance or survival bias has not been completely ruled out, calling into question the inverse direction of the association between cancer and dementia. In fact, emerging evidence now suggests that cancer and dementia might share a positive association. This narrative review summarises the current literature on cancer, cognitive problems and dementia. Moreover, different strategies will be discussed to reduce the impact of potential methodological biases on the association between cancer and dementia, trying to reveal the true direction of this link.","author":[{"dropping-particle":"","family":"Willik","given":"Kimberly D.","non-dropping-particle":"van der","parse-names":false,"suffix":""},{"dropping-particle":"","family":"Schagen","given":"Sanne B.","non-dropping-particle":"","parse-names":false,"suffix":""},{"dropping-particle":"","family":"Ikram","given":"M. Arfan","non-dropping-particle":"","parse-names":false,"suffix":""}],"container-title":"European Journal of Clinical Investigation","id":"ITEM-3","issue":"11","issued":{"date-parts":[["2018"]]},"page":"1-12","title":"Cancer and dementia: Two sides of the same coin?","type":"article-journal","volume":"48"},"uris":["http://www.mendeley.com/documents/?uuid=2ccedbe7-da54-4731-99ff-512e709512f6"]},{"id":"ITEM-4","itemData":{"DOI":"10.1001/jamanetworkopen.2020.25515","ISSN":"25743805","PMID":"33185677","abstract":"Importance: Observational studies consistently report inverse associations between cancer and Alzheimer disease (AD). Shared inverse etiological mechanisms might explain this phenomenon, but a systematic evaluation of methodological biases in existing studies is needed. Objectives: To systematically review and meta-analyze evidence on the association between cancer and subsequent AD, systematically identify potential methodological biases in studies, and estimate the influence of these biases on the estimated pooled association between cancer and AD. Data Sources: All-language publications were identified from PubMed, Embase, and PsycINFO databases through September 2, 2020. Study Selection: Longitudinal cohort studies and case-control studies on the risk of AD in older adults with a history of any cancer type, prostate cancer, breast cancer, colorectal cancer, or nonmelanoma skin cancer, relative to those with no cancer history. Data Extraction and Synthesis: Two reviewers independently abstracted the data and evaluated study biases related to confounding, diagnostic bias, competing risks, or survival bias. Random-effects meta-analysis was used to provide pooled estimates of the association between cancer and AD. Metaregressions were used to evaluate whether the observed pooled estimate could be attributable to each bias. The study was designed and conducted according to the Preferring Reporting Items for Systematic Reviews and Meta-analyses (PRISMA) reporting guideline. Main Outcomes and Measures: Incidence, hazard, or odds ratios for AD comparing older adults with vs without a previous cancer diagnosis. Results: In total, 19 cohort studies and 3 case-control studies of the associations between any cancer type (n = 13), prostate cancer (n = 5), breast cancer (n = 1), and nonmelanoma skin cancer (n = 3) with AD were identified, representing 9 630 435 individuals. In all studies combined, cancer was associated with decreased AD incidence (cohort studies: random-effects hazard ratio, 0.89; 95% CI, 0.79-1.00; case-control studies: random-effects odds ratio, 0.75; 95% CI, 0.61-0.93). Studies with insufficient or inappropriate confounder control or greater likelihood of AD diagnostic bias had mean hazard ratios closer to the null value, indicating that these biases could not explain the observed inverse association. Competing risks bias was rare. Studies with greater likelihood of survival bias had mean hazard ratios farther from the null value. Conclusions…","author":[{"dropping-particle":"","family":"Ospina-Romero","given":"Monica","non-dropping-particle":"","parse-names":false,"suffix":""},{"dropping-particle":"","family":"Glymour","given":"M. Maria","non-dropping-particle":"","parse-names":false,"suffix":""},{"dropping-particle":"","family":"Hayes-Larson","given":"Eleanor","non-dropping-particle":"","parse-names":false,"suffix":""},{"dropping-particle":"","family":"Mayeda","given":"Elizabeth Rose","non-dropping-particle":"","parse-names":false,"suffix":""},{"dropping-particle":"","family":"Graff","given":"Rebecca E.","non-dropping-particle":"","parse-names":false,"suffix":""},{"dropping-particle":"","family":"Brenowitz","given":"Willa D.","non-dropping-particle":"","parse-names":false,"suffix":""},{"dropping-particle":"","family":"Ackley","given":"Sarah F.","non-dropping-particle":"","parse-names":false,"suffix":""},{"dropping-particle":"","family":"Witte","given":"John S.","non-dropping-particle":"","parse-names":false,"suffix":""},{"dropping-particle":"","family":"Kobayashi","given":"Lindsay C.","non-dropping-particle":"","parse-names":false,"suffix":""}],"container-title":"JAMA network open","id":"ITEM-4","issue":"11","issued":{"date-parts":[["2020"]]},"page":"e2025515","title":"Association Between Alzheimer Disease and Cancer With Evaluation of Study Biases: A Systematic Review and Meta-analysis","type":"article-journal","volume":"3"},"uris":["http://www.mendeley.com/documents/?uuid=231958b8-8e35-4ca0-b84a-65c114bccc67"]}],"mendeley":{"formattedCitation":"&lt;sup&gt;1–4&lt;/sup&gt;","plainTextFormattedCitation":"1–4","previouslyFormattedCitation":"(1–4)"},"properties":{"noteIndex":0},"schema":"https://github.com/citation-style-language/schema/raw/master/csl-citation.json"}</w:instrText>
      </w:r>
      <w:r w:rsidR="00000FC4">
        <w:fldChar w:fldCharType="separate"/>
      </w:r>
      <w:r w:rsidR="00762A99" w:rsidRPr="00762A99">
        <w:rPr>
          <w:noProof/>
          <w:vertAlign w:val="superscript"/>
        </w:rPr>
        <w:t>1–4</w:t>
      </w:r>
      <w:ins w:id="2" w:author="Paloma Rojas Saunero" w:date="2021-04-16T09:09:00Z">
        <w:r w:rsidR="00000FC4">
          <w:fldChar w:fldCharType="end"/>
        </w:r>
      </w:ins>
      <w:r>
        <w:t>.</w:t>
      </w:r>
      <w:commentRangeEnd w:id="0"/>
      <w:r w:rsidR="00936F8B">
        <w:rPr>
          <w:rStyle w:val="CommentReference"/>
        </w:rPr>
        <w:commentReference w:id="0"/>
      </w:r>
      <w:r>
        <w:t xml:space="preserve"> </w:t>
      </w:r>
      <w:commentRangeStart w:id="3"/>
      <w:commentRangeStart w:id="4"/>
      <w:r>
        <w:t>These findings have motivated</w:t>
      </w:r>
      <w:r w:rsidR="001E6335">
        <w:t xml:space="preserve"> substantial research toward mechanistic explanations, including searching for and hypothesizing that</w:t>
      </w:r>
      <w:r>
        <w:t xml:space="preserve"> molecular and genetic mechanisms </w:t>
      </w:r>
      <w:r w:rsidR="001E6335">
        <w:t xml:space="preserve">may </w:t>
      </w:r>
      <w:r>
        <w:t>explain this association</w:t>
      </w:r>
      <w:ins w:id="5" w:author="Paloma Rojas Saunero" w:date="2021-04-16T09:11:00Z">
        <w:r w:rsidR="00000FC4">
          <w:fldChar w:fldCharType="begin" w:fldLock="1"/>
        </w:r>
      </w:ins>
      <w:r w:rsidR="00762A99">
        <w:instrText>ADDIN CSL_CITATION {"citationItems":[{"id":"ITEM-1","itemData":{"DOI":"10.2174/156720509788486608","ISSN":"15672050","PMID":"19519301","abstract":"Cancer and Alzheimer's disease (AD) are two common disorders for which the final pathophysiological mechanism is not yet clearly defined. In a prospective longitudinal study we have previously shown an inverse association between AD and cancer, such that the rate of developing cancer in general with time was significantly slower in participants with AD, while participants with a history of cancer had a slower rate of developing AD. In cancer, cell regulation mechanisms are disrupted with augmentation of cell survival and/or proliferation, whereas conversely, AD is associated with increased neuronal death, either caused by, or concomitant with, beta amyloid (Abeta) and tau deposition. The possibility that perturbations of mechanisms involved in cell survival/death regulation could be involved in both disorders is discussed. Genetic polymorphisms, DNA methylation or other mechanisms that induce changes in activity of molecules with key roles in determining the decision to \"repair and live\"- or \"die\" could be involved in the pathogenesis of the two disorders. As examples, the role of p53, Pin1 and the Wnt signaling pathway are discussed as potential candidates that, speculatively, may explain inverse associations between AD and cancer.","author":[{"dropping-particle":"","family":"Behrens","given":"M.","non-dropping-particle":"","parse-names":false,"suffix":""},{"dropping-particle":"","family":"Lendon","given":"C.","non-dropping-particle":"","parse-names":false,"suffix":""},{"dropping-particle":"","family":"Roe","given":"C.","non-dropping-particle":"","parse-names":false,"suffix":""}],"container-title":"Current Alzheimer Research","id":"ITEM-1","issue":"3","issued":{"date-parts":[["2009"]]},"page":"196-204","title":"A Common Biological Mechanism in Cancer and Alzheimers Disease?","type":"article-journal","volume":"6"},"uris":["http://www.mendeley.com/documents/?uuid=1909a74a-1c31-4001-961f-629e1fa45684"]},{"id":"ITEM-2","itemData":{"DOI":"10.1007/s10522-014-9534-z","ISSN":"15736768","PMID":"25305052","abstract":"Age is the main risk factor for cancer and neurodegeneration; two radically divergent diseases. Yet selective pressure to meet cellular metabolic needs may provide a common mechanism linking these two disorders. The exclusive use of glycolysis, despite the presence of oxygen, is commonly referred to as aerobic glycolysis and is the primary metabolic pathway of cancer cells. Recent evidence suggests that aerobic glycolysis is also a key regulator of synaptic plasticity in the brain that may positively influence cognition. Elevated aerobic glycolysis is a contributing factor to the development of cancer as increased glycolytic flux plays an important role in the biosynthesis of macromolecules and promotes proliferation. In contrast, decreased aerobic glycolysis in the brain occurs with age and could lead to a loss of cell survival mechanisms that counter pathogenic processes underlying neurodegeneration. In this review we discuss the recent findings from epidemiological studies demonstrating an inverse comorbidity of cancer and Alzheimer’s disease. We summarize evidence linking the two diseases through changes in metabolism over the course of normal aging. We discuss the key steps and regulatory mechanisms of aerobic glycolysis and mitochondrial oxidative phosphorylation which could be exploited for the development of novel therapies. In addition, we outline the regulation of aerobic glycolysis at the transcriptional level by HIF-1α and Pin1 and their roles in cancer and neurodegeneration. Finally, we provide a possible explanation for metabolic dysregulation that occurs with age, and how it may be a contributing factor to age-related diseases. Determining how metabolism becomes dysregulated over time could lead to the development of effective interventions for ensuring metabolic homeostasis and healthy aging.","author":[{"dropping-particle":"","family":"Harris","given":"Richard A.","non-dropping-particle":"","parse-names":false,"suffix":""},{"dropping-particle":"","family":"Tindale","given":"Lauren","non-dropping-particle":"","parse-names":false,"suffix":""},{"dropping-particle":"","family":"Cumming","given":"Robert C.","non-dropping-particle":"","parse-names":false,"suffix":""}],"container-title":"Biogerontology","id":"ITEM-2","issue":"6","issued":{"date-parts":[["2014"]]},"page":"559-577","title":"Age-dependent metabolic dysregulation in cancer and Alzheimer’s disease","type":"article-journal","volume":"15"},"uris":["http://www.mendeley.com/documents/?uuid=7e0670ac-4851-43c8-b1cb-e6ccf3a684df"]},{"id":"ITEM-3","itemData":{"DOI":"10.1007/s12035-019-1591-5","ISSN":"15591182","PMID":"30993533","abstract":"Although Alzheimer’s disease (AD) is an international health research priority for our aging population, little therapeutic progress has been made. This lack of progress may be partially attributable to disease heterogeneity. Previous studies have identified an inverse association of cancer and AD, suggesting that cancer history may be one source of AD heterogeneity. These findings are particularly interesting in light of the number of common risk factors and two-hit models hypothesized to commonly drive both diseases. We reviewed the ten hallmark biological alterations of cancer cells to investigate overlap with the AD literature and identified overlap of all ten hallmarks in AD, including (1) potentially common underlying risk factors, such as increased inflammation, deregulated cellular energetics, and genome instability; (2) inversely regulated mechanisms, including cell death and evading growth suppressors; and (3) functions with more complex, pleiotropic mechanisms, some of which may be stage-dependent in AD, such as cell adhesion/contact inhibition and angiogenesis. Additionally, we discuss the recent observation of a biological link between cancer and AD neuropathology. Finally, we address the therapeutic implications of this topic. The significant overlap of functional pathways and molecules between these diseases, some similarly and some oppositely regulated or functioning in each disease, supports the need for more research to elucidate cancer-related AD genetic and functional heterogeneity, with the aims of better understanding AD risk mediators, as well as further exploring the potential for some types of drug repurposing towards AD therapeutic development.","author":[{"dropping-particle":"","family":"Nudelman","given":"Kelly N.H.","non-dropping-particle":"","parse-names":false,"suffix":""},{"dropping-particle":"","family":"McDonald","given":"Brenna C.","non-dropping-particle":"","parse-names":false,"suffix":""},{"dropping-particle":"","family":"Lahiri","given":"Debomoy K.","non-dropping-particle":"","parse-names":false,"suffix":""},{"dropping-particle":"","family":"Saykin","given":"Andrew J.","non-dropping-particle":"","parse-names":false,"suffix":""}],"container-title":"Molecular Neurobiology","id":"ITEM-3","issue":"10","issued":{"date-parts":[["2019"]]},"page":"7173-7187","publisher":"Molecular Neurobiology","title":"Biological Hallmarks of Cancer in Alzheimer’s Disease","type":"article-journal","volume":"56"},"uris":["http://www.mendeley.com/documents/?uuid=849ed095-19f8-4fde-a1c6-f0f0d211a18a"]},{"id":"ITEM-4","itemData":{"DOI":"10.3390/brainsci10110862","ISSN":"20763425","abstract":"Neurodegenerative disorders and cancer may appear unrelated illnesses. Yet, epidemiologic studies indicate an inverse correlation between their respective incidences for specific cancers. Possibly explaining these findings, increasing evidence indicates that common molecular pathways are involved, often in opposite manner, in the pathogenesis of both disease families. Genetic mutations in the MAPT gene encoding for TAU protein cause an inherited form of frontotemporal dementia, a neurodegenerative disorder, but also increase the risk of developing cancer. Assigning TAU at the interface between cancer and neurodegenerative disorders, two major aging-linked disease families, offers a possible clue for the epidemiological observation inversely correlating these human illnesses. In addition, the expression level of TAU is recognized as a prognostic marker for cancer, as well as a modifier of cancer resistance to chemotherapy. Because of its microtubule-binding properties, TAU may interfere with the mechanism of action of taxanes, a class of chemotherapeutic drugs designed to stabilize the microtubule network and impair cell division. Indeed, a low TAU expression is associated to a better response to taxanes. Although TAU main binding partners are microtubules, TAU is able to relocate to subcellular sites devoid of microtubules and is also able to bind to cancer-linked proteins, suggesting a role of TAU in modulating microtubule-independent cellular pathways associated to oncogenesis. This concept is strengthened by experimental evidence linking TAU to P53 signaling, DNA stability and protection, processes that protect against cancer. This review aims at collecting literature data supporting the association between TAU and cancer. We will first summarize the evidence linking neurodegenerative disorders and cancer, then published data supporting a role of TAU as a modifier of the efficacy of chemotherapies and of the oncogenic process. We will finish by addressing from a mechanistic point of view the role of TAU in de-regulating critical cancer pathways, including the interaction of TAU with cancer-associated proteins.","author":[{"dropping-particle":"","family":"Papin","given":"Stéphanie","non-dropping-particle":"","parse-names":false,"suffix":""},{"dropping-particle":"","family":"Paganetti","given":"Paolo","non-dropping-particle":"","parse-names":false,"suffix":""}],"container-title":"Brain Sciences","id":"ITEM-4","issue":"11","issued":{"date-parts":[["2020"]]},"page":"1-24","title":"Emerging evidences for an implication of the neurodegeneration-associated protein tau in cancer","type":"article-journal","volume":"10"},"uris":["http://www.mendeley.com/documents/?uuid=25d2c702-9fa1-4208-9aa9-2fd542230120"]},{"id":"ITEM-5","itemData":{"DOI":"10.1007/s10522-014-9523-2","ISSN":"15736768","PMID":"25113739","abstract":"Growing evidence suggests an unusual epidemiologic association between cancer and certain neurological conditions, particularly age-related neurodegenerative diseases. Cancer survivors have a 20–50 % lower risk of developing Parkinson’s and Alzheimer’s disease, and patients with these neurodegenerative conditions have a substantially lower incidence of cancer. We review the epidemiologic evidence for this inverse co-morbidity and show that it is not simply an artifact of survival bias or under-diagnosis. We then review the potential biological explanations for this association, which is intimately linked to the very different nature of dividing cells and neurons. The known genetic and metabolic connections between cancer and neurodegeneration generally fall within two categories. The first includes shared genes and pathways such as Pin1 and the ubiquitin proteasome system that are dysregulated in different directions to cause one disease or the other. The second includes common pathophysiological mechanisms such as mitochondrial dysfunction, oxidative stress and DNA damage that drive both conditions, but with different cellular fates. We discuss examples of these biological links and their implications for developing new approaches to prevention and treatment of both diseases.","author":[{"dropping-particle":"","family":"Driver","given":"Jane A.","non-dropping-particle":"","parse-names":false,"suffix":""}],"container-title":"Biogerontology","id":"ITEM-5","issue":"6","issued":{"date-parts":[["2014"]]},"page":"547-557","title":"Inverse association between cancer and neurodegenerative disease: review of the epidemiologic and biological evidence","type":"article-journal","volume":"15"},"uris":["http://www.mendeley.com/documents/?uuid=7a55c0c1-4702-4169-b034-d64a9bdf5fe8"]},{"id":"ITEM-6","itemData":{"DOI":"10.3390/cancers11050687","ISSN":"20726694","abstract":"Cognitive changes are common in patients with active cancer and during its remission. This has largely been blamed on therapy-related toxicities and diagnosis-related stress, with little attention paid to the biological impact of cancer itself. A plethora of clinical studies demonstrates that cancer patients experience cognitive impairment during and after treatment. However, recent studies show that a significant portion of patients with non-central nervous system (CNS) tumors experience cognitive decline prior to treatment, suggesting a role for tumor-derived factors in modulating cognition and behavior. Cancer-related cognitive impairment (CRCI) negatively impacts a patient’s quality of life, reduces occupational and social functioning, and increases morbidity and mortality. Furthermore, patients with cancer cachexia frequently experience a stark neurocognitive decline, suggesting peripheral tumors exert an enduring toll on the brain during this chronic paraneoplastic syndrome. However, the scarcity of research on cognitive impairment in non-CNS cancers makes it difficult to isolate psychosocial, genetic, behavioral, and pathophysiological factors in CRCI. Furthermore, clinical models of CRCI are frequently confounded by complicated drug regimens that inherently affect neurocognitive processes. The severity of CRCI varies considerably amongst patients and highlights its multifactorial nature. Untangling the biological aspects of CRCI from genetic, psychosocial, and behavioral factors is non-trivial, yet vital in understanding the pathogenesis of CRCI and discovering means for therapeutic intervention. Recent evidence demonstrating the ability of peripheral tumors to alter CNS pathways in murine models is compelling, and it allows researchers to isolate the underlying biological mechanisms from the confounding psychosocial stressors found in the clinic. This review summarizes the state of the science of CRCI independent of treatment and focuses on biological mechanisms in which peripheral cancers modulate the CNS.","author":[{"dropping-particle":"","family":"Olson","given":"Brennan","non-dropping-particle":"","parse-names":false,"suffix":""},{"dropping-particle":"","family":"Marks","given":"Daniel L.","non-dropping-particle":"","parse-names":false,"suffix":""}],"container-title":"Cancers","id":"ITEM-6","issue":"5","issued":{"date-parts":[["2019"]]},"page":"1-18","title":"Pretreatment cancer-related cognitive impairment—mechanisms and outlook","type":"article-journal","volume":"11"},"uris":["http://www.mendeley.com/documents/?uuid=f46051a4-0438-4e46-8ac5-78dd1e6e7eb8"]},{"id":"ITEM-7","itemData":{"DOI":"10.7150/thno.45889","ISSN":"1838-7640","author":[{"dropping-particle":"","family":"Li","given":"Jingyi","non-dropping-particle":"","parse-names":false,"suffix":""},{"dropping-particle":"","family":"Mo","given":"Chunfen","non-dropping-particle":"","parse-names":false,"suffix":""},{"dropping-particle":"","family":"Guo","given":"Yifan","non-dropping-particle":"","parse-names":false,"suffix":""},{"dropping-particle":"","family":"Zhang","given":"Bowen","non-dropping-particle":"","parse-names":false,"suffix":""},{"dropping-particle":"","family":"Feng","given":"Xiao","non-dropping-particle":"","parse-names":false,"suffix":""},{"dropping-particle":"","family":"Si","given":"Qiuyue","non-dropping-particle":"","parse-names":false,"suffix":""},{"dropping-particle":"","family":"Wu","given":"Xiaobo","non-dropping-particle":"","parse-names":false,"suffix":""},{"dropping-particle":"","family":"Zhao","given":"Zhe","non-dropping-particle":"","parse-names":false,"suffix":""},{"dropping-particle":"","family":"Gong","given":"Lixin","non-dropping-particle":"","parse-names":false,"suffix":""},{"dropping-particle":"","family":"He","given":"Dan","non-dropping-particle":"","parse-names":false,"suffix":""},{"dropping-particle":"","family":"Shao","given":"Jichun","non-dropping-particle":"","parse-names":false,"suffix":""}],"container-title":"Theranostics","id":"ITEM-7","issue":"7","issued":{"date-parts":[["2021"]]},"page":"3348-3358","title":"Roles of peptidyl-prolyl isomerase Pin1 in disease pathogenesis","type":"article-journal","volume":"11"},"uris":["http://www.mendeley.com/documents/?uuid=6a2fdeb0-7f75-4789-99c9-7f572caea02a"]},{"id":"ITEM-8","itemData":{"DOI":"10.1016/j.bbagen.2014.12.025","ISSN":"18728006","PMID":"25583562","abstract":"Background: Pin1 is an intracellular signaling molecule which plays a critical but opposite role in the pathogenesis of Alzheimer's disease (AD) and many human cancers. Scope of review: We review the structure and function of the Pin1 enzyme, the diverse roles it plays in cycling cells and neurons, the epidemiologic evidence for the inverse association between cancer and AD, and the potential therapeutic implications of Pin1-based therapies. Major conclusions: Pin1 is a unique enzyme that has effects on the function of target proteins by \"twisting\" them into different shapes. Cycling cells use Pin1 to help coordinate cell division. It is over-expressed and/or activated by multiple mechanisms in many common human cancers, and acts on multiple signal pathways to promote tumorigenesis. Inhibition of Pin1 in animal models has profound anti-tumor effects. In contrast, Pin1 is down-regulated or inactivated by multiple mechanisms in AD brains. The absence of Pin1 impairs tau function and amyloid precursor protein processing, leading to tangle- and amyloid-related pathologies and neurodegeneration in an age-dependent manner, resembling human AD. We have developed cis and trans conformation-specific antibodies to provide the first direct evidence that tau exists in distinct cis and trans conformations and that Pin1 accelerates its cis to trans conversion, thereby protecting against tangle formation in AD. General significance: Available studies on Pin1 suggest that cancer and AD may share biological pathways that are deregulated in different directions. Pin1 biology opens exciting preventive and therapeutic horizons for both cancer and neurodegeneration. This article is part of a Special Issue entitled Proline-directed Foldases: Cell Signaling Catalysts and Drug Targets.","author":[{"dropping-particle":"","family":"Driver","given":"Jane A.","non-dropping-particle":"","parse-names":false,"suffix":""},{"dropping-particle":"","family":"Zhou","given":"Xiao Zhen","non-dropping-particle":"","parse-names":false,"suffix":""},{"dropping-particle":"","family":"Lu","given":"Kun Ping","non-dropping-particle":"","parse-names":false,"suffix":""}],"container-title":"Biochimica et Biophysica Acta - General Subjects","id":"ITEM-8","issue":"10","issued":{"date-parts":[["2015"]]},"page":"2069-2076","publisher":"Elsevier B.V.","title":"Pin1 dysregulation helps to explain the inverse association between cancer and Alzheimer's disease","type":"article-journal","volume":"1850"},"uris":["http://www.mendeley.com/documents/?uuid=790a7ffa-6242-4c0b-b423-3a381bb7484a"]}],"mendeley":{"formattedCitation":"&lt;sup&gt;5–12&lt;/sup&gt;","plainTextFormattedCitation":"5–12","previouslyFormattedCitation":"(5–12)"},"properties":{"noteIndex":0},"schema":"https://github.com/citation-style-language/schema/raw/master/csl-citation.json"}</w:instrText>
      </w:r>
      <w:r w:rsidR="00000FC4">
        <w:fldChar w:fldCharType="separate"/>
      </w:r>
      <w:r w:rsidR="00762A99" w:rsidRPr="00762A99">
        <w:rPr>
          <w:noProof/>
          <w:vertAlign w:val="superscript"/>
        </w:rPr>
        <w:t>5–12</w:t>
      </w:r>
      <w:ins w:id="6" w:author="Paloma Rojas Saunero" w:date="2021-04-16T09:11:00Z">
        <w:r w:rsidR="00000FC4">
          <w:fldChar w:fldCharType="end"/>
        </w:r>
      </w:ins>
      <w:r>
        <w:t xml:space="preserve">. </w:t>
      </w:r>
      <w:r w:rsidR="001E6335">
        <w:t>These research inquiries inevitably lead to discussions of repurposing or augmenting current cancer chemotherapeutics for ADRD</w:t>
      </w:r>
      <w:ins w:id="7" w:author="Paloma Rojas Saunero" w:date="2021-04-16T09:05:00Z">
        <w:r w:rsidR="00000FC4">
          <w:fldChar w:fldCharType="begin" w:fldLock="1"/>
        </w:r>
      </w:ins>
      <w:r w:rsidR="00762A99">
        <w:instrText>ADDIN CSL_CITATION {"citationItems":[{"id":"ITEM-1","itemData":{"DOI":"10.1016/j.jalz.2016.11.002","ISSN":"15525279","PMID":"27998721","abstract":"Recent population studies suggest an intriguing inverse relationship between several types of cancer and neurodegenerative diseases, including Alzheimer's disease. Understanding the intersection of the underlying biology for these two distinct families of diseases with one another may offer novel approaches to identify new therapeutic approaches and possible opportunities to repurpose existing drug candidates. The Alzheimer's Association and the Alzheimer's Drug Discovery Foundation convened a one-day workshop to delve into this discussion. Workshop participants outlined research focus areas, potential collaborations, and partnerships for future action.","author":[{"dropping-particle":"","family":"Snyder","given":"Heather M.","non-dropping-particle":"","parse-names":false,"suffix":""},{"dropping-particle":"","family":"Ahles","given":"Tim","non-dropping-particle":"","parse-names":false,"suffix":""},{"dropping-particle":"","family":"Calderwood","given":"Stuart","non-dropping-particle":"","parse-names":false,"suffix":""},{"dropping-particle":"","family":"Carrillo","given":"Maria C.","non-dropping-particle":"","parse-names":false,"suffix":""},{"dropping-particle":"","family":"Chen","given":"Honglei","non-dropping-particle":"","parse-names":false,"suffix":""},{"dropping-particle":"","family":"Chang","given":"Chung Chou H.","non-dropping-particle":"","parse-names":false,"suffix":""},{"dropping-particle":"","family":"Craft","given":"Suzanne","non-dropping-particle":"","parse-names":false,"suffix":""},{"dropping-particle":"","family":"Jager","given":"Philip","non-dropping-particle":"De","parse-names":false,"suffix":""},{"dropping-particle":"","family":"Driver","given":"Jane A.","non-dropping-particle":"","parse-names":false,"suffix":""},{"dropping-particle":"","family":"Fillit","given":"Howard","non-dropping-particle":"","parse-names":false,"suffix":""},{"dropping-particle":"","family":"Knopman","given":"David","non-dropping-particle":"","parse-names":false,"suffix":""},{"dropping-particle":"","family":"Lotze","given":"Michael","non-dropping-particle":"","parse-names":false,"suffix":""},{"dropping-particle":"","family":"Tierney","given":"Mary C.","non-dropping-particle":"","parse-names":false,"suffix":""},{"dropping-particle":"","family":"Petanceska","given":"Suzana","non-dropping-particle":"","parse-names":false,"suffix":""},{"dropping-particle":"","family":"Saykin","given":"Andrew","non-dropping-particle":"","parse-names":false,"suffix":""},{"dropping-particle":"","family":"Seshadri","given":"Sudha","non-dropping-particle":"","parse-names":false,"suffix":""},{"dropping-particle":"","family":"Shineman","given":"Diana","non-dropping-particle":"","parse-names":false,"suffix":""},{"dropping-particle":"","family":"Ganguli","given":"Mary","non-dropping-particle":"","parse-names":false,"suffix":""}],"container-title":"Alzheimer's and Dementia","id":"ITEM-1","issue":"3","issued":{"date-parts":[["2017"]]},"page":"267-273","title":"Exploring the nexus of Alzheimer's disease and related dementias with cancer and cancer therapies: A convening of the Alzheimer's Association &amp; Alzheimer's Drug Discovery Foundation","type":"article-journal","volume":"13"},"uris":["http://www.mendeley.com/documents/?uuid=6cf76d0b-95e0-4865-a2ce-5d0ee7756b90"]}],"mendeley":{"formattedCitation":"&lt;sup&gt;13&lt;/sup&gt;","plainTextFormattedCitation":"13","previouslyFormattedCitation":"(13)"},"properties":{"noteIndex":0},"schema":"https://github.com/citation-style-language/schema/raw/master/csl-citation.json"}</w:instrText>
      </w:r>
      <w:r w:rsidR="00000FC4">
        <w:fldChar w:fldCharType="separate"/>
      </w:r>
      <w:r w:rsidR="00762A99" w:rsidRPr="00762A99">
        <w:rPr>
          <w:noProof/>
          <w:vertAlign w:val="superscript"/>
        </w:rPr>
        <w:t>13</w:t>
      </w:r>
      <w:ins w:id="8" w:author="Paloma Rojas Saunero" w:date="2021-04-16T09:05:00Z">
        <w:r w:rsidR="00000FC4">
          <w:fldChar w:fldCharType="end"/>
        </w:r>
      </w:ins>
      <w:r w:rsidR="001E6335">
        <w:t>.</w:t>
      </w:r>
      <w:commentRangeEnd w:id="3"/>
      <w:r w:rsidR="001E6335">
        <w:rPr>
          <w:rStyle w:val="CommentReference"/>
        </w:rPr>
        <w:commentReference w:id="3"/>
      </w:r>
      <w:commentRangeEnd w:id="4"/>
      <w:r w:rsidR="00000FC4">
        <w:rPr>
          <w:rStyle w:val="CommentReference"/>
        </w:rPr>
        <w:commentReference w:id="4"/>
      </w:r>
    </w:p>
    <w:p w14:paraId="46203C25" w14:textId="77777777" w:rsidR="00547492" w:rsidRDefault="00547492" w:rsidP="00547492">
      <w:pPr>
        <w:pStyle w:val="NoSpacing"/>
      </w:pPr>
    </w:p>
    <w:p w14:paraId="27DABC64" w14:textId="5000DE8B" w:rsidR="000509A1" w:rsidRDefault="00547492" w:rsidP="00547492">
      <w:pPr>
        <w:pStyle w:val="NoSpacing"/>
      </w:pPr>
      <w:r>
        <w:t xml:space="preserve">Nevertheless, </w:t>
      </w:r>
      <w:r w:rsidR="001E6335">
        <w:t>inferring any treatment or mechanistic effects from the observed cancer-ADRD inverse association is not straightforward</w:t>
      </w:r>
      <w:r>
        <w:t>, and researchers have raised concerns related to the competing event of death</w:t>
      </w:r>
      <w:r w:rsidR="001E6335">
        <w:t>,</w:t>
      </w:r>
      <w:r>
        <w:t xml:space="preserve"> unmeasured confounding</w:t>
      </w:r>
      <w:r w:rsidR="001E6335">
        <w:t>,</w:t>
      </w:r>
      <w:r>
        <w:t xml:space="preserve"> and ascertainment error that could </w:t>
      </w:r>
      <w:r w:rsidR="001E6335">
        <w:t xml:space="preserve">explain </w:t>
      </w:r>
      <w:r>
        <w:t>these results</w:t>
      </w:r>
      <w:ins w:id="9" w:author="Paloma Rojas Saunero" w:date="2021-04-16T09:13:00Z">
        <w:r w:rsidR="003A5963">
          <w:fldChar w:fldCharType="begin" w:fldLock="1"/>
        </w:r>
      </w:ins>
      <w:r w:rsidR="00762A99">
        <w:instrText>ADDIN CSL_CITATION {"citationItems":[{"id":"ITEM-1","itemData":{"DOI":"10.1097/WAD.0000000000000086","ISBN":"0000000000000","ISSN":"08930341","PMID":"25905536","abstract":"The relationship between dementia and cancer is complex. A wealth of observational data suggest (1) reduced risk of certain cancers in Alzheimer and Parkinson diseases; and (2) increased risk of other cancers in Parkinson disease. These relationships persist despite correcting for reporting artifacts and survival bias. Several potential mechanisms have been proposed and warrant further investigation. Aging is a risk factor for both. Common environmental exposures, such as smoking, may play roles. Common mechanisms such as chronic inflammation and immunosenescence, and common risk factors such as diabetes and obesity, have been implicated. Shared genetic pathways are a major focus, particularly those favoring apoptosis and cell proliferation at opposite ends of the spectrum. To complicate the picture further, certain cancer chemotherapy and adjuvant therapy agents have neurotoxic effects, whereas animal studies show other cancer drugs reducing neurodegeneration, raising the possibility of repurposing those agents for use in Alzheimer disease. These multiple potential lines of evidence must be disentangled to investigate underlying mechanisms, the end-game being to develop and to test potential prevention and treatment strategies.","author":[{"dropping-particle":"","family":"Ganguli","given":"Mary","non-dropping-particle":"","parse-names":false,"suffix":""}],"container-title":"Alzheimer Disease and Associated Disorders","id":"ITEM-1","issue":"2","issued":{"date-parts":[["2015"]]},"page":"177-182","title":"Cancer and dementia","type":"article-journal","volume":"29"},"uris":["http://www.mendeley.com/documents/?uuid=b9053cf8-00fe-4462-b0f8-ea06470eb01d"]},{"id":"ITEM-2","itemData":{"DOI":"10.1007/s10522-014-9523-2","ISSN":"15736768","PMID":"25113739","abstract":"Growing evidence suggests an unusual epidemiologic association between cancer and certain neurological conditions, particularly age-related neurodegenerative diseases. Cancer survivors have a 20–50 % lower risk of developing Parkinson’s and Alzheimer’s disease, and patients with these neurodegenerative conditions have a substantially lower incidence of cancer. We review the epidemiologic evidence for this inverse co-morbidity and show that it is not simply an artifact of survival bias or under-diagnosis. We then review the potential biological explanations for this association, which is intimately linked to the very different nature of dividing cells and neurons. The known genetic and metabolic connections between cancer and neurodegeneration generally fall within two categories. The first includes shared genes and pathways such as Pin1 and the ubiquitin proteasome system that are dysregulated in different directions to cause one disease or the other. The second includes common pathophysiological mechanisms such as mitochondrial dysfunction, oxidative stress and DNA damage that drive both conditions, but with different cellular fates. We discuss examples of these biological links and their implications for developing new approaches to prevention and treatment of both diseases.","author":[{"dropping-particle":"","family":"Driver","given":"Jane A.","non-dropping-particle":"","parse-names":false,"suffix":""}],"container-title":"Biogerontology","id":"ITEM-2","issue":"6","issued":{"date-parts":[["2014"]]},"page":"547-557","title":"Inverse association between cancer and neurodegenerative disease: review of the epidemiologic and biological evidence","type":"article-journal","volume":"15"},"uris":["http://www.mendeley.com/documents/?uuid=7a55c0c1-4702-4169-b034-d64a9bdf5fe8"]}],"mendeley":{"formattedCitation":"&lt;sup&gt;9,14&lt;/sup&gt;","plainTextFormattedCitation":"9,14","previouslyFormattedCitation":"(9,14)"},"properties":{"noteIndex":0},"schema":"https://github.com/citation-style-language/schema/raw/master/csl-citation.json"}</w:instrText>
      </w:r>
      <w:r w:rsidR="003A5963">
        <w:fldChar w:fldCharType="separate"/>
      </w:r>
      <w:r w:rsidR="00762A99" w:rsidRPr="00762A99">
        <w:rPr>
          <w:noProof/>
          <w:vertAlign w:val="superscript"/>
        </w:rPr>
        <w:t>9,14</w:t>
      </w:r>
      <w:ins w:id="10" w:author="Paloma Rojas Saunero" w:date="2021-04-16T09:13:00Z">
        <w:r w:rsidR="003A5963">
          <w:fldChar w:fldCharType="end"/>
        </w:r>
      </w:ins>
      <w:r>
        <w:t xml:space="preserve">. </w:t>
      </w:r>
      <w:r w:rsidR="001E6335">
        <w:t xml:space="preserve">However, </w:t>
      </w:r>
      <w:r>
        <w:t>understand</w:t>
      </w:r>
      <w:r w:rsidR="001E6335">
        <w:t>ing</w:t>
      </w:r>
      <w:r>
        <w:t xml:space="preserve"> </w:t>
      </w:r>
      <w:r w:rsidR="001E6335">
        <w:t xml:space="preserve">these or other </w:t>
      </w:r>
      <w:r>
        <w:t xml:space="preserve">sources of bias </w:t>
      </w:r>
      <w:r w:rsidR="001E6335">
        <w:t xml:space="preserve">first requires that we make explicit </w:t>
      </w:r>
      <w:r>
        <w:t>the causal question.</w:t>
      </w:r>
      <w:r w:rsidR="001E6335">
        <w:t xml:space="preserve"> </w:t>
      </w:r>
      <w:r w:rsidR="001E6335" w:rsidRPr="006E4114">
        <w:rPr>
          <w:highlight w:val="yellow"/>
        </w:rPr>
        <w:t xml:space="preserve">Moreover, making explicit the causal question </w:t>
      </w:r>
      <w:r w:rsidR="00936F8B">
        <w:rPr>
          <w:highlight w:val="yellow"/>
        </w:rPr>
        <w:t>is one step toward tying a research study to</w:t>
      </w:r>
      <w:r w:rsidR="000509A1" w:rsidRPr="006E4114">
        <w:rPr>
          <w:highlight w:val="yellow"/>
        </w:rPr>
        <w:t xml:space="preserve"> a question that is relevant to decision-making</w:t>
      </w:r>
      <w:r w:rsidR="000509A1">
        <w:t>.</w:t>
      </w:r>
      <w:r>
        <w:t xml:space="preserve"> </w:t>
      </w:r>
    </w:p>
    <w:p w14:paraId="4E33C83D" w14:textId="090B6ADA" w:rsidR="00547492" w:rsidRDefault="00547492" w:rsidP="00547492">
      <w:pPr>
        <w:pStyle w:val="NoSpacing"/>
      </w:pPr>
    </w:p>
    <w:p w14:paraId="7A56B604" w14:textId="0CD1F26A" w:rsidR="00F37040" w:rsidRDefault="000509A1" w:rsidP="00547492">
      <w:pPr>
        <w:pStyle w:val="NoSpacing"/>
      </w:pPr>
      <w:r>
        <w:t xml:space="preserve">To illustrate the </w:t>
      </w:r>
      <w:r w:rsidR="00675DA9">
        <w:t>complexities</w:t>
      </w:r>
      <w:r>
        <w:t xml:space="preserve"> of inferring </w:t>
      </w:r>
      <w:r w:rsidR="00675DA9">
        <w:t xml:space="preserve">hypothetical or available treatments’ effects on ADRD from the observed cancer-ADRD association, we </w:t>
      </w:r>
      <w:r w:rsidR="00936F8B">
        <w:t>focus</w:t>
      </w:r>
      <w:r w:rsidR="00675DA9">
        <w:t xml:space="preserve"> on</w:t>
      </w:r>
      <w:r w:rsidR="00936F8B">
        <w:t xml:space="preserve"> </w:t>
      </w:r>
      <w:commentRangeStart w:id="11"/>
      <w:r w:rsidR="00936F8B">
        <w:t>the?</w:t>
      </w:r>
      <w:r w:rsidR="00675DA9">
        <w:t xml:space="preserve"> </w:t>
      </w:r>
      <w:commentRangeEnd w:id="11"/>
      <w:r w:rsidR="00936F8B">
        <w:rPr>
          <w:rStyle w:val="CommentReference"/>
        </w:rPr>
        <w:commentReference w:id="11"/>
      </w:r>
      <w:r w:rsidR="00675DA9">
        <w:t>Pin1</w:t>
      </w:r>
      <w:r w:rsidR="003A5963">
        <w:t xml:space="preserve"> enzyme. Previous </w:t>
      </w:r>
      <w:ins w:id="12" w:author="sonja.swanson@gmail.com" w:date="2021-04-21T15:04:00Z">
        <w:r w:rsidR="00936F8B">
          <w:t xml:space="preserve">animal? </w:t>
        </w:r>
      </w:ins>
      <w:r w:rsidR="003A5963">
        <w:t xml:space="preserve">studies have shown that </w:t>
      </w:r>
      <w:ins w:id="13" w:author="sonja.swanson@gmail.com" w:date="2021-04-21T15:04:00Z">
        <w:r w:rsidR="00936F8B">
          <w:t xml:space="preserve">the? </w:t>
        </w:r>
      </w:ins>
      <w:r w:rsidR="003A5963">
        <w:t>Pin1 enzyme over-expression promotes tumorigenesis, while its down-regulation is attributed to mechanisms that contribute to Alzheimer’s Disease</w:t>
      </w:r>
      <w:r w:rsidR="003A5963">
        <w:fldChar w:fldCharType="begin" w:fldLock="1"/>
      </w:r>
      <w:r w:rsidR="00762A99">
        <w:instrText>ADDIN CSL_CITATION {"citationItems":[{"id":"ITEM-1","itemData":{"DOI":"10.1016/j.bbagen.2014.12.025","ISSN":"18728006","PMID":"25583562","abstract":"Background: Pin1 is an intracellular signaling molecule which plays a critical but opposite role in the pathogenesis of Alzheimer's disease (AD) and many human cancers. Scope of review: We review the structure and function of the Pin1 enzyme, the diverse roles it plays in cycling cells and neurons, the epidemiologic evidence for the inverse association between cancer and AD, and the potential therapeutic implications of Pin1-based therapies. Major conclusions: Pin1 is a unique enzyme that has effects on the function of target proteins by \"twisting\" them into different shapes. Cycling cells use Pin1 to help coordinate cell division. It is over-expressed and/or activated by multiple mechanisms in many common human cancers, and acts on multiple signal pathways to promote tumorigenesis. Inhibition of Pin1 in animal models has profound anti-tumor effects. In contrast, Pin1 is down-regulated or inactivated by multiple mechanisms in AD brains. The absence of Pin1 impairs tau function and amyloid precursor protein processing, leading to tangle- and amyloid-related pathologies and neurodegeneration in an age-dependent manner, resembling human AD. We have developed cis and trans conformation-specific antibodies to provide the first direct evidence that tau exists in distinct cis and trans conformations and that Pin1 accelerates its cis to trans conversion, thereby protecting against tangle formation in AD. General significance: Available studies on Pin1 suggest that cancer and AD may share biological pathways that are deregulated in different directions. Pin1 biology opens exciting preventive and therapeutic horizons for both cancer and neurodegeneration. This article is part of a Special Issue entitled Proline-directed Foldases: Cell Signaling Catalysts and Drug Targets.","author":[{"dropping-particle":"","family":"Driver","given":"Jane A.","non-dropping-particle":"","parse-names":false,"suffix":""},{"dropping-particle":"","family":"Zhou","given":"Xiao Zhen","non-dropping-particle":"","parse-names":false,"suffix":""},{"dropping-particle":"","family":"Lu","given":"Kun Ping","non-dropping-particle":"","parse-names":false,"suffix":""}],"container-title":"Biochimica et Biophysica Acta - General Subjects","id":"ITEM-1","issue":"10","issued":{"date-parts":[["2015"]]},"page":"2069-2076","publisher":"Elsevier B.V.","title":"Pin1 dysregulation helps to explain the inverse association between cancer and Alzheimer's disease","type":"article-journal","volume":"1850"},"uris":["http://www.mendeley.com/documents/?uuid=790a7ffa-6242-4c0b-b423-3a381bb7484a"]},{"id":"ITEM-2","itemData":{"DOI":"10.1177/1758834016665776","ISBN":"1758834016665","ISSN":"17588359","abstract":"Increased survival, differentiation, and apoptotic death are common mechanisms relevant for both cancer and neurodegenerative diseases. Although these disorders are characterized by different manifestations, it appears that a common mechanism may be present which directs the fate of a cell to either degeneration or proliferation. There are two classes of proteins that have been extensively investigated in these diseases but their possible interaction during signal transduction has not been studied. Prolyl isomerase Pin1 is an enzyme which translates Ser/Thr-Pro phosphorylation into conformational changes able to modify the activities of its substrates. Its role in cancer development has been linked to its capacity to induce conformational changes to the tumor suppressor gene p53. Neurotrophins belong to a family of proteins that induce opposite effects on neuronal cells such as increased survival, development, and function. According to their function, alteration of these proteins during neurodegenerative processes has been investigated and reported in a number of experimental paradigms involving animal models and humans. However, in recent years, it has been shown that Pin1 downregulation is present in neurodegenerative disorders, while increased expression of neurotrophins and their receptors is found in certain types of cancer and correlate with poor prognosis. Notably, at the level of signal transduction, Pin1 and neurotrophin activity regulate the outcome of similar pathways such as proline-directed kinase and, most importantly, p53 signaling. Thus the possible existence of a loop between Pin1 and neurotrophins was investigated to understand the pathogenesis of these diseases.","author":[{"dropping-particle":"","family":"Angelucci","given":"Francesco","non-dropping-particle":"","parse-names":false,"suffix":""},{"dropping-particle":"","family":"Hort","given":"Jakub","non-dropping-particle":"","parse-names":false,"suffix":""}],"container-title":"Therapeutic Advances in Medical Oncology","id":"ITEM-2","issue":"1","issued":{"date-parts":[["2017"]]},"page":"59-62","title":"Prolyl isomerase Pin1 and neurotrophins: A loop that may determine the fate of cells in cancer and neurodegeneration","type":"article-journal","volume":"9"},"uris":["http://www.mendeley.com/documents/?uuid=35560735-d5ff-4a06-8210-76e9bab26185"]},{"id":"ITEM-3","itemData":{"DOI":"10.7150/thno.45889","ISSN":"1838-7640","author":[{"dropping-particle":"","family":"Li","given":"Jingyi","non-dropping-particle":"","parse-names":false,"suffix":""},{"dropping-particle":"","family":"Mo","given":"Chunfen","non-dropping-particle":"","parse-names":false,"suffix":""},{"dropping-particle":"","family":"Guo","given":"Yifan","non-dropping-particle":"","parse-names":false,"suffix":""},{"dropping-particle":"","family":"Zhang","given":"Bowen","non-dropping-particle":"","parse-names":false,"suffix":""},{"dropping-particle":"","family":"Feng","given":"Xiao","non-dropping-particle":"","parse-names":false,"suffix":""},{"dropping-particle":"","family":"Si","given":"Qiuyue","non-dropping-particle":"","parse-names":false,"suffix":""},{"dropping-particle":"","family":"Wu","given":"Xiaobo","non-dropping-particle":"","parse-names":false,"suffix":""},{"dropping-particle":"","family":"Zhao","given":"Zhe","non-dropping-particle":"","parse-names":false,"suffix":""},{"dropping-particle":"","family":"Gong","given":"Lixin","non-dropping-particle":"","parse-names":false,"suffix":""},{"dropping-particle":"","family":"He","given":"Dan","non-dropping-particle":"","parse-names":false,"suffix":""},{"dropping-particle":"","family":"Shao","given":"Jichun","non-dropping-particle":"","parse-names":false,"suffix":""}],"container-title":"Theranostics","id":"ITEM-3","issue":"7","issued":{"date-parts":[["2021"]]},"page":"3348-3358","title":"Roles of peptidyl-prolyl isomerase Pin1 in disease pathogenesis","type":"article-journal","volume":"11"},"uris":["http://www.mendeley.com/documents/?uuid=6a2fdeb0-7f75-4789-99c9-7f572caea02a"]}],"mendeley":{"formattedCitation":"&lt;sup&gt;11,12,15&lt;/sup&gt;","plainTextFormattedCitation":"11,12,15","previouslyFormattedCitation":"(11,12,15)"},"properties":{"noteIndex":0},"schema":"https://github.com/citation-style-language/schema/raw/master/csl-citation.json"}</w:instrText>
      </w:r>
      <w:r w:rsidR="003A5963">
        <w:fldChar w:fldCharType="separate"/>
      </w:r>
      <w:r w:rsidR="00762A99" w:rsidRPr="00762A99">
        <w:rPr>
          <w:noProof/>
          <w:vertAlign w:val="superscript"/>
        </w:rPr>
        <w:t>11,12,15</w:t>
      </w:r>
      <w:r w:rsidR="003A5963">
        <w:fldChar w:fldCharType="end"/>
      </w:r>
      <w:r w:rsidR="00675DA9">
        <w:t xml:space="preserve">. </w:t>
      </w:r>
      <w:r w:rsidR="0031501D">
        <w:t xml:space="preserve">If </w:t>
      </w:r>
      <w:r w:rsidR="00936F8B">
        <w:t>we one day could develop</w:t>
      </w:r>
      <w:r w:rsidR="0031501D">
        <w:t xml:space="preserve"> a drug that </w:t>
      </w:r>
      <w:r w:rsidR="0031501D" w:rsidRPr="0031501D">
        <w:t xml:space="preserve">increases Pin1 expression </w:t>
      </w:r>
      <w:r w:rsidR="0031501D">
        <w:t xml:space="preserve">specifically in brain tissue </w:t>
      </w:r>
      <w:r w:rsidR="0031501D" w:rsidRPr="0031501D">
        <w:t>in hopes of preventing dementia</w:t>
      </w:r>
      <w:r w:rsidR="0031501D">
        <w:t xml:space="preserve">, we could pose </w:t>
      </w:r>
      <w:r w:rsidR="00675DA9">
        <w:t>the question as</w:t>
      </w:r>
      <w:r w:rsidR="00547492">
        <w:t xml:space="preserve">: _What is the direct effect of </w:t>
      </w:r>
      <w:r w:rsidR="0031501D">
        <w:t xml:space="preserve">this </w:t>
      </w:r>
      <w:r w:rsidR="00936F8B">
        <w:t xml:space="preserve">Pin1-targeting </w:t>
      </w:r>
      <w:r w:rsidR="0031501D">
        <w:t>drug</w:t>
      </w:r>
      <w:r w:rsidR="00F37040">
        <w:t xml:space="preserve"> </w:t>
      </w:r>
      <w:r w:rsidR="00936F8B">
        <w:t>o</w:t>
      </w:r>
      <w:r w:rsidR="00547492">
        <w:t xml:space="preserve">n the risk of ADRD </w:t>
      </w:r>
      <w:r w:rsidR="00936F8B">
        <w:t>over time</w:t>
      </w:r>
      <w:r w:rsidR="00547492">
        <w:t xml:space="preserve"> compared to </w:t>
      </w:r>
      <w:r w:rsidR="0031501D">
        <w:t>standard treatments</w:t>
      </w:r>
      <w:r>
        <w:t>?</w:t>
      </w:r>
      <w:r w:rsidR="00F37040">
        <w:t>_</w:t>
      </w:r>
    </w:p>
    <w:p w14:paraId="4DFDB3D9" w14:textId="77777777" w:rsidR="00F37040" w:rsidRDefault="00F37040" w:rsidP="00547492">
      <w:pPr>
        <w:pStyle w:val="NoSpacing"/>
      </w:pPr>
    </w:p>
    <w:p w14:paraId="3395A2DA" w14:textId="5259CEAE" w:rsidR="00547492" w:rsidRDefault="00675DA9" w:rsidP="00547492">
      <w:pPr>
        <w:pStyle w:val="NoSpacing"/>
      </w:pPr>
      <w:commentRangeStart w:id="14"/>
      <w:r>
        <w:t xml:space="preserve">To explore how we might learn about this effect using </w:t>
      </w:r>
      <w:r w:rsidR="00547492">
        <w:t>real-world data</w:t>
      </w:r>
      <w:r>
        <w:t xml:space="preserve"> on cancer and ADRD</w:t>
      </w:r>
      <w:r w:rsidR="00547492">
        <w:t xml:space="preserve">, we </w:t>
      </w:r>
      <w:r>
        <w:t>progressively build</w:t>
      </w:r>
      <w:r w:rsidR="00547492">
        <w:t xml:space="preserve"> a </w:t>
      </w:r>
      <w:r>
        <w:t xml:space="preserve">causal </w:t>
      </w:r>
      <w:r w:rsidR="00547492">
        <w:t>directed acyclic graph</w:t>
      </w:r>
      <w:r w:rsidR="009D07A9">
        <w:t xml:space="preserve"> </w:t>
      </w:r>
      <w:r w:rsidR="00936F8B">
        <w:t>to</w:t>
      </w:r>
      <w:r w:rsidR="00547492">
        <w:t xml:space="preserve"> connect th</w:t>
      </w:r>
      <w:r w:rsidR="00936F8B">
        <w:t>is particular</w:t>
      </w:r>
      <w:r w:rsidR="00547492">
        <w:t xml:space="preserve"> causal question to the observable data and the assumptions we rely on to identify the effect. </w:t>
      </w:r>
      <w:commentRangeEnd w:id="14"/>
      <w:r>
        <w:rPr>
          <w:rStyle w:val="CommentReference"/>
        </w:rPr>
        <w:commentReference w:id="14"/>
      </w:r>
      <w:r w:rsidR="00547492">
        <w:t>We exemplify different scenarios with data collected from the Rotterdam Study, a population-based cohort study. We describe the challenges and how they translate into the analytic decisions. Last, we discuss how information on mortality and cause of death can provides insight about the direction of some sources of bias.</w:t>
      </w:r>
    </w:p>
    <w:p w14:paraId="0E95651B" w14:textId="77777777" w:rsidR="00547492" w:rsidRDefault="00547492" w:rsidP="00547492">
      <w:pPr>
        <w:pStyle w:val="NoSpacing"/>
      </w:pPr>
    </w:p>
    <w:p w14:paraId="14548378" w14:textId="5A5AC5D2" w:rsidR="00547492" w:rsidRDefault="00547492" w:rsidP="00547492">
      <w:pPr>
        <w:pStyle w:val="NoSpacing"/>
      </w:pPr>
      <w:r>
        <w:t>## 2. Overview of the causal structure</w:t>
      </w:r>
    </w:p>
    <w:p w14:paraId="79B248E4" w14:textId="27F55766" w:rsidR="0031501D" w:rsidRDefault="0031501D" w:rsidP="00547492">
      <w:pPr>
        <w:pStyle w:val="NoSpacing"/>
      </w:pPr>
    </w:p>
    <w:p w14:paraId="572C3521" w14:textId="672B5B48" w:rsidR="00DE5CA2" w:rsidRDefault="00DE5CA2" w:rsidP="00547492">
      <w:pPr>
        <w:pStyle w:val="NoSpacing"/>
      </w:pPr>
      <w:r>
        <w:t xml:space="preserve">If this hypothetical Pin1-targeting drug was developed, the best way to understand its effect on dementia risk would be to do a well-conducted randomized trial in which we randomize eligible participants in late midlife (e.g., ages 50-60 years) to receive this drug or not, and closely monitor ADRD over a lengthy follow-up. </w:t>
      </w:r>
      <w:r w:rsidR="00EB7687">
        <w:t xml:space="preserve">Since there is no drug </w:t>
      </w:r>
      <w:r w:rsidR="00936F8B">
        <w:t>currently available</w:t>
      </w:r>
      <w:r w:rsidR="00EB7687">
        <w:t xml:space="preserve"> that targets Pin1, at best we can use observational data on Pin 1 </w:t>
      </w:r>
      <w:r w:rsidR="009E60E7">
        <w:t xml:space="preserve">expression </w:t>
      </w:r>
      <w:r w:rsidR="00EB7687">
        <w:t>measurement</w:t>
      </w:r>
      <w:r w:rsidR="009E60E7">
        <w:t>s</w:t>
      </w:r>
      <w:r w:rsidR="00EB7687">
        <w:t xml:space="preserve">. </w:t>
      </w:r>
    </w:p>
    <w:p w14:paraId="390E3F7A" w14:textId="77777777" w:rsidR="00DE5CA2" w:rsidRDefault="00DE5CA2" w:rsidP="00547492">
      <w:pPr>
        <w:pStyle w:val="NoSpacing"/>
      </w:pPr>
    </w:p>
    <w:p w14:paraId="7A298BC7" w14:textId="77777777" w:rsidR="006C3640" w:rsidRDefault="00936F8B" w:rsidP="00547492">
      <w:pPr>
        <w:pStyle w:val="NoSpacing"/>
        <w:rPr>
          <w:ins w:id="15" w:author="L.P. Rojas Saunero" w:date="2021-04-23T11:31:00Z"/>
        </w:rPr>
      </w:pPr>
      <w:r>
        <w:t>For example, suppose that</w:t>
      </w:r>
      <w:r w:rsidR="00EB7687">
        <w:t xml:space="preserve"> a biomarker test </w:t>
      </w:r>
      <w:r>
        <w:t>was available to</w:t>
      </w:r>
      <w:r w:rsidR="00EB7687">
        <w:t xml:space="preserve"> measure Pin1 and we measure</w:t>
      </w:r>
      <w:r>
        <w:t>d</w:t>
      </w:r>
      <w:r w:rsidR="00EB7687">
        <w:t xml:space="preserve"> this biomarker from </w:t>
      </w:r>
      <w:r>
        <w:t>(</w:t>
      </w:r>
      <w:r w:rsidR="00EB7687">
        <w:t>stored</w:t>
      </w:r>
      <w:r>
        <w:t>)</w:t>
      </w:r>
      <w:r w:rsidR="00EB7687">
        <w:t xml:space="preserve"> </w:t>
      </w:r>
      <w:r>
        <w:t xml:space="preserve">baseline </w:t>
      </w:r>
      <w:r w:rsidR="00EB7687">
        <w:t xml:space="preserve">blood samples in a population based-cohort that is recruited in all participants in late midlife. </w:t>
      </w:r>
      <w:r w:rsidR="00547492">
        <w:t xml:space="preserve"> Since </w:t>
      </w:r>
      <w:r w:rsidR="007F6E6D">
        <w:t>the biomarker Pin1 is measured within an observational study</w:t>
      </w:r>
      <w:r w:rsidR="00547492">
        <w:t>,</w:t>
      </w:r>
      <w:r w:rsidR="00DE5CA2">
        <w:t xml:space="preserve"> confounding can explain an observed association between it and ADRD. In Figure 1, we show that, Pin1 expression ($P$) and ADRD at time $t$ ($</w:t>
      </w:r>
      <w:proofErr w:type="spellStart"/>
      <w:r w:rsidR="00DE5CA2">
        <w:t>Y_t</w:t>
      </w:r>
      <w:proofErr w:type="spellEnd"/>
      <w:r w:rsidR="00DE5CA2">
        <w:t>$) may share causes $L$, and that assessing the causal relationship requires adjusting for these confounders $L$.</w:t>
      </w:r>
      <w:r w:rsidR="00547492">
        <w:t xml:space="preserve"> Previous studies have described age, sex, educational level and race/ethnicity as the minimal adjusting set of covariates (</w:t>
      </w:r>
      <w:proofErr w:type="spellStart"/>
      <w:r w:rsidR="00547492">
        <w:t>Ospina</w:t>
      </w:r>
      <w:proofErr w:type="spellEnd"/>
      <w:r w:rsidR="00547492">
        <w:t xml:space="preserve">). However, environmental and behavioral factors such as smoking, which are known to cause </w:t>
      </w:r>
      <w:proofErr w:type="spellStart"/>
      <w:r w:rsidR="00547492">
        <w:t>microenvironmental</w:t>
      </w:r>
      <w:proofErr w:type="spellEnd"/>
      <w:r w:rsidR="00547492">
        <w:t xml:space="preserve"> changes such as inflammation and changes in tissue remodeling, may translate into Pin1 over-expression and are also related to the development of ADRD.</w:t>
      </w:r>
    </w:p>
    <w:p w14:paraId="4E7DBAF7" w14:textId="1E493957" w:rsidR="00DE5CA2" w:rsidRDefault="00547492" w:rsidP="00547492">
      <w:pPr>
        <w:pStyle w:val="NoSpacing"/>
      </w:pPr>
      <w:del w:id="16" w:author="L.P. Rojas Saunero" w:date="2021-04-23T11:31:00Z">
        <w:r w:rsidDel="006C3640">
          <w:delText xml:space="preserve"> </w:delText>
        </w:r>
      </w:del>
    </w:p>
    <w:p w14:paraId="58E8B7C2" w14:textId="18B3C42F" w:rsidR="00547492" w:rsidRDefault="007F6E6D" w:rsidP="00547492">
      <w:pPr>
        <w:pStyle w:val="NoSpacing"/>
      </w:pPr>
      <w:r>
        <w:t>F</w:t>
      </w:r>
      <w:r w:rsidRPr="007F6E6D">
        <w:t>or simplicity, we</w:t>
      </w:r>
      <w:r>
        <w:t xml:space="preserve"> treat Pin1 expression as a point intervention and we </w:t>
      </w:r>
      <w:r w:rsidR="00DE5CA2">
        <w:t>fix</w:t>
      </w:r>
      <w:r>
        <w:t xml:space="preserve"> the time-ordering of </w:t>
      </w:r>
      <w:r w:rsidR="00DE5CA2">
        <w:t>covariates</w:t>
      </w:r>
      <w:r>
        <w:t xml:space="preserve"> (that is</w:t>
      </w:r>
      <w:r w:rsidR="00DE5CA2">
        <w:t>,</w:t>
      </w:r>
      <w:r>
        <w:t xml:space="preserve"> we assume $L$ happens prior to $P$</w:t>
      </w:r>
      <w:r w:rsidR="00DE5CA2">
        <w:t>)</w:t>
      </w:r>
      <w:r w:rsidRPr="007F6E6D">
        <w:t>. In reality</w:t>
      </w:r>
      <w:r w:rsidR="00DE5CA2">
        <w:t>,</w:t>
      </w:r>
      <w:r>
        <w:t xml:space="preserve"> </w:t>
      </w:r>
      <w:r w:rsidR="00DE5CA2">
        <w:t>it is possible that</w:t>
      </w:r>
      <w:r>
        <w:t xml:space="preserve"> </w:t>
      </w:r>
      <w:r w:rsidR="00DE5CA2">
        <w:t>Pin1 expression</w:t>
      </w:r>
      <w:r>
        <w:t xml:space="preserve"> changes over time and is affected by time-varying </w:t>
      </w:r>
      <w:r w:rsidR="00DE5CA2">
        <w:t>confounders (like smoking)</w:t>
      </w:r>
      <w:r>
        <w:t xml:space="preserve">, which produces </w:t>
      </w:r>
      <w:r w:rsidRPr="007F6E6D">
        <w:t>treatment-confounder feedback loops</w:t>
      </w:r>
      <w:r w:rsidR="00DE5CA2">
        <w:t xml:space="preserve">. </w:t>
      </w:r>
      <w:r w:rsidR="009D07A9">
        <w:t xml:space="preserve">Addressing such time-varying confounding would require repeated measurements of </w:t>
      </w:r>
      <w:r>
        <w:t xml:space="preserve"> $</w:t>
      </w:r>
      <w:r w:rsidRPr="007F6E6D">
        <w:t>L</w:t>
      </w:r>
      <w:r>
        <w:t>$ and $P$</w:t>
      </w:r>
      <w:r w:rsidR="00377611">
        <w:fldChar w:fldCharType="begin" w:fldLock="1"/>
      </w:r>
      <w:r w:rsidR="00762A99">
        <w:instrText>ADDIN CSL_CITATION {"citationItems":[{"id":"ITEM-1","itemData":{"author":[{"dropping-particle":"","family":"Hernán","given":"Miguel A","non-dropping-particle":"","parse-names":false,"suffix":""},{"dropping-particle":"","family":"Robins","given":"James M","non-dropping-particle":"","parse-names":false,"suffix":""}],"id":"ITEM-1","issued":{"date-parts":[["2019"]]},"title":"Causal Inference: What If (Harvard book) - Last version","type":"article-journal"},"uris":["http://www.mendeley.com/documents/?uuid=871dfafc-a848-470c-bd06-80129fb10b17"]}],"mendeley":{"formattedCitation":"&lt;sup&gt;16&lt;/sup&gt;","plainTextFormattedCitation":"16","previouslyFormattedCitation":"(16)"},"properties":{"noteIndex":0},"schema":"https://github.com/citation-style-language/schema/raw/master/csl-citation.json"}</w:instrText>
      </w:r>
      <w:r w:rsidR="00377611">
        <w:fldChar w:fldCharType="separate"/>
      </w:r>
      <w:r w:rsidR="00762A99" w:rsidRPr="00762A99">
        <w:rPr>
          <w:noProof/>
          <w:vertAlign w:val="superscript"/>
        </w:rPr>
        <w:t>16</w:t>
      </w:r>
      <w:r w:rsidR="00377611">
        <w:fldChar w:fldCharType="end"/>
      </w:r>
      <w:r w:rsidRPr="007F6E6D">
        <w:t>.</w:t>
      </w:r>
    </w:p>
    <w:p w14:paraId="72DE6CB5" w14:textId="64E0D214" w:rsidR="00547492" w:rsidRDefault="007F6E6D" w:rsidP="00547492">
      <w:pPr>
        <w:pStyle w:val="NoSpacing"/>
      </w:pPr>
      <w:ins w:id="17" w:author="Paloma Rojas Saunero" w:date="2021-04-16T10:21:00Z">
        <w:r>
          <w:t xml:space="preserve"> </w:t>
        </w:r>
      </w:ins>
    </w:p>
    <w:p w14:paraId="59FD56C9" w14:textId="77777777" w:rsidR="00547492" w:rsidRDefault="00547492" w:rsidP="00547492">
      <w:pPr>
        <w:pStyle w:val="NoSpacing"/>
      </w:pPr>
      <w:r>
        <w:t>```{</w:t>
      </w:r>
      <w:proofErr w:type="spellStart"/>
      <w:r>
        <w:t>tikz</w:t>
      </w:r>
      <w:proofErr w:type="spellEnd"/>
      <w:r>
        <w:t xml:space="preserve">, </w:t>
      </w:r>
      <w:proofErr w:type="spellStart"/>
      <w:r>
        <w:t>fig.ext</w:t>
      </w:r>
      <w:proofErr w:type="spellEnd"/>
      <w:r>
        <w:t xml:space="preserve"> = '</w:t>
      </w:r>
      <w:proofErr w:type="spellStart"/>
      <w:r>
        <w:t>png</w:t>
      </w:r>
      <w:proofErr w:type="spellEnd"/>
      <w:r>
        <w:t xml:space="preserve">', echo = FALSE, </w:t>
      </w:r>
      <w:proofErr w:type="spellStart"/>
      <w:r>
        <w:t>fig.cap</w:t>
      </w:r>
      <w:proofErr w:type="spellEnd"/>
      <w:r>
        <w:t xml:space="preserve"> = "Effect of Pin1 in ADRD"}</w:t>
      </w:r>
    </w:p>
    <w:p w14:paraId="66F740BF" w14:textId="77777777" w:rsidR="00547492" w:rsidRDefault="00547492" w:rsidP="00547492">
      <w:pPr>
        <w:pStyle w:val="NoSpacing"/>
      </w:pPr>
      <w:r>
        <w:t>\</w:t>
      </w:r>
      <w:proofErr w:type="spellStart"/>
      <w:r>
        <w:t>usetikzlibrary</w:t>
      </w:r>
      <w:proofErr w:type="spellEnd"/>
      <w:r>
        <w:t>{arrows}</w:t>
      </w:r>
    </w:p>
    <w:p w14:paraId="367BD686" w14:textId="77777777" w:rsidR="00547492" w:rsidRDefault="00547492" w:rsidP="00547492">
      <w:pPr>
        <w:pStyle w:val="NoSpacing"/>
      </w:pPr>
      <w:r>
        <w:t>\begin{</w:t>
      </w:r>
      <w:proofErr w:type="spellStart"/>
      <w:r>
        <w:t>tikzpicture</w:t>
      </w:r>
      <w:proofErr w:type="spellEnd"/>
      <w:r>
        <w:t>}[node distance=2cm, auto,&gt;=latex, scale = 0.5]</w:t>
      </w:r>
    </w:p>
    <w:p w14:paraId="47E1A52D" w14:textId="77777777" w:rsidR="00547492" w:rsidRDefault="00547492" w:rsidP="00547492">
      <w:pPr>
        <w:pStyle w:val="NoSpacing"/>
      </w:pPr>
      <w:r>
        <w:t>\node (p) {$P$};</w:t>
      </w:r>
    </w:p>
    <w:p w14:paraId="368A88AA" w14:textId="77777777" w:rsidR="00547492" w:rsidRDefault="00547492" w:rsidP="00547492">
      <w:pPr>
        <w:pStyle w:val="NoSpacing"/>
      </w:pPr>
      <w:r>
        <w:t xml:space="preserve">\node [below of = p, </w:t>
      </w:r>
      <w:proofErr w:type="spellStart"/>
      <w:r>
        <w:t>yshift</w:t>
      </w:r>
      <w:proofErr w:type="spellEnd"/>
      <w:r>
        <w:t xml:space="preserve"> = 1cm, </w:t>
      </w:r>
      <w:proofErr w:type="spellStart"/>
      <w:r>
        <w:t>xshift</w:t>
      </w:r>
      <w:proofErr w:type="spellEnd"/>
      <w:r>
        <w:t xml:space="preserve"> = -1cm](l) {$L$};</w:t>
      </w:r>
    </w:p>
    <w:p w14:paraId="7BA9A903" w14:textId="77777777" w:rsidR="00547492" w:rsidRDefault="00547492" w:rsidP="00547492">
      <w:pPr>
        <w:pStyle w:val="NoSpacing"/>
      </w:pPr>
      <w:r>
        <w:t>\node [right of = p] (y) {$Y_{20}$};</w:t>
      </w:r>
    </w:p>
    <w:p w14:paraId="36C5CE54" w14:textId="77777777" w:rsidR="00547492" w:rsidRDefault="00547492" w:rsidP="00547492">
      <w:pPr>
        <w:pStyle w:val="NoSpacing"/>
      </w:pPr>
      <w:r>
        <w:t>\draw[-&gt;] (l) -- (p);</w:t>
      </w:r>
    </w:p>
    <w:p w14:paraId="5D893844" w14:textId="77777777" w:rsidR="00547492" w:rsidRDefault="00547492" w:rsidP="00547492">
      <w:pPr>
        <w:pStyle w:val="NoSpacing"/>
      </w:pPr>
      <w:r>
        <w:t>\draw[-&gt;, violet] (p) -- (y);</w:t>
      </w:r>
    </w:p>
    <w:p w14:paraId="74407B0A" w14:textId="77777777" w:rsidR="00547492" w:rsidRDefault="00547492" w:rsidP="00547492">
      <w:pPr>
        <w:pStyle w:val="NoSpacing"/>
      </w:pPr>
      <w:r>
        <w:t>\draw[-&gt;] (l) -- (y);</w:t>
      </w:r>
    </w:p>
    <w:p w14:paraId="68BD35E0" w14:textId="77777777" w:rsidR="00547492" w:rsidRDefault="00547492" w:rsidP="00547492">
      <w:pPr>
        <w:pStyle w:val="NoSpacing"/>
      </w:pPr>
      <w:r>
        <w:t>\end{</w:t>
      </w:r>
      <w:proofErr w:type="spellStart"/>
      <w:r>
        <w:t>tikzpicture</w:t>
      </w:r>
      <w:proofErr w:type="spellEnd"/>
      <w:r>
        <w:t>}</w:t>
      </w:r>
    </w:p>
    <w:p w14:paraId="3DC8CD55" w14:textId="77777777" w:rsidR="00547492" w:rsidRDefault="00547492" w:rsidP="00547492">
      <w:pPr>
        <w:pStyle w:val="NoSpacing"/>
      </w:pPr>
      <w:r>
        <w:t>```</w:t>
      </w:r>
    </w:p>
    <w:p w14:paraId="5B7A127D" w14:textId="77777777" w:rsidR="00547492" w:rsidRDefault="00547492" w:rsidP="00547492">
      <w:pPr>
        <w:pStyle w:val="NoSpacing"/>
      </w:pPr>
    </w:p>
    <w:p w14:paraId="752432BA" w14:textId="1FF84103" w:rsidR="00547492" w:rsidRDefault="009D07A9" w:rsidP="00547492">
      <w:pPr>
        <w:pStyle w:val="NoSpacing"/>
      </w:pPr>
      <w:r>
        <w:t>However, u</w:t>
      </w:r>
      <w:r w:rsidR="00547492">
        <w:t xml:space="preserve">nfortunately, </w:t>
      </w:r>
      <w:r>
        <w:t xml:space="preserve">in current studies we do not even have a single measurement of </w:t>
      </w:r>
      <w:r w:rsidR="00547492">
        <w:t>Pin1 expression</w:t>
      </w:r>
      <w:r>
        <w:t>, let alone repeated measurements. T</w:t>
      </w:r>
      <w:r w:rsidR="007F6E6D">
        <w:t>hus</w:t>
      </w:r>
      <w:r>
        <w:t>,</w:t>
      </w:r>
      <w:r w:rsidR="007F6E6D">
        <w:t xml:space="preserve"> we</w:t>
      </w:r>
      <w:r w:rsidR="00547492">
        <w:t xml:space="preserve"> can only rely on a proxy of this exposure. Since Pin1 over-expression is present in tumors</w:t>
      </w:r>
      <w:r>
        <w:t>,</w:t>
      </w:r>
      <w:r w:rsidR="00547492">
        <w:t xml:space="preserve"> and tumors are only measured through screening and diagnosis, we considered cancer diagnosis as the proxy for Pin1 over-expression</w:t>
      </w:r>
      <w:r w:rsidR="007F6E6D">
        <w:fldChar w:fldCharType="begin" w:fldLock="1"/>
      </w:r>
      <w:r w:rsidR="00762A99">
        <w:instrText>ADDIN CSL_CITATION {"citationItems":[{"id":"ITEM-1","itemData":{"DOI":"10.1212/WNL.0b013e31829c5ec1","ISSN":"00283878","PMID":"23843468","abstract":"Objective: To evaluate the incidence of cancer in persons with Alzheimer disease (AD) and the incidence of AD dementia in persons with cancer. Methods: This was a cohort study in Northern Italy on more than 1 million residents. Cancer incidence was derived from the local health authority (ASL-Mi1) tumor registry and AD dementia incidence from registries of drug prescriptions, hospitalizations, and payment exemptions. Expected cases of AD dementia were calculated by applying the age-, sex-, and calendar year-specific incidence rates observed in thewhole population to the subgroup constituted of persons with newly diagnosed cancers during the observation period (2004-2009). The same calculations were carried out for cancers in patients with AD dementia. Separate analyses were carried out for the time period preceding or following the index diagnosis for survivors and nonsurvivors until the end of 2009 and for different types and sites of cancer. Results: The risk of cancer in patients with AD dementia was halved, and the risk of AD dementia in patients with cancer was 35% reduced. This relationship was observed in almost all subgroup analyses, suggesting that some anticipated potential confounding factors did not significantly influence the results. Conclusions: The occurrence of both cancer and AD dementia increases exponentially with age, but with an inverse relationship; older persons with cancer have a reduced risk of AD dementia and vice versa. As AD dementia and cancer are negative hallmarks of aging and senescence, we suggest that AD dementia, cancer, and senescence could be manifestations of a unique phenomenon related to human aging. © 2013 American Academy of Neurology.","author":[{"dropping-particle":"","family":"Musicco","given":"Massimo","non-dropping-particle":"","parse-names":false,"suffix":""},{"dropping-particle":"","family":"Adorni","given":"Fulvio","non-dropping-particle":"","parse-names":false,"suffix":""},{"dropping-particle":"","family":"Santo","given":"Simona","non-dropping-particle":"Di","parse-names":false,"suffix":""},{"dropping-particle":"","family":"Prinelli","given":"Federica","non-dropping-particle":"","parse-names":false,"suffix":""},{"dropping-particle":"","family":"Pettenati","given":"Carla","non-dropping-particle":"","parse-names":false,"suffix":""},{"dropping-particle":"","family":"Caltagirone","given":"Carlo","non-dropping-particle":"","parse-names":false,"suffix":""},{"dropping-particle":"","family":"Palmer","given":"Katie","non-dropping-particle":"","parse-names":false,"suffix":""},{"dropping-particle":"","family":"Russo","given":"Antonio","non-dropping-particle":"","parse-names":false,"suffix":""}],"container-title":"Neurology","id":"ITEM-1","issue":"4","issued":{"date-parts":[["2013"]]},"page":"322-328","title":"Inverse occurrence of cancer and Alzheimer disease: A population-based incidence study","type":"article-journal","volume":"81"},"uris":["http://www.mendeley.com/documents/?uuid=7ec0b617-38d1-467b-a6f7-92031042932c"]},{"id":"ITEM-2","itemData":{"DOI":"10.1371/journal.pone.0179857","ISBN":"1111111111","ISSN":"19326203","PMID":"28632787","abstract":"Objective: We evaluated dementia and Alzheimer’s disease (AD) risks after a cancer diagnosis in a population-based prospective cohort, the Adult Changes in Thought (ACT) study. Methods: We followed community-dwelling people aged ≥65 years without dementia at study entry for incident dementia and AD from 1994-2015. We linked study data with cancer registry data and categorized cancer diagnoses as prevalent (diagnosed before ACT study enrollment) or incident (diagnosed during follow-up). We used Cox regression to estimate cause-specific hazard ratios (HRs) with 95% confidence intervals (CIs) for dementia or AD risk comparing people with a cancer diagnosis to people without cancer. We conducted sensitivity analyses restricted to people surviving beyond age 80, and stratified by cancer stage, type, and whether the cancer was smoking-related. Results: Among 4,357 people, 756 (17.4%) had prevalent cancer; 583 (13.4%) developed incident cancer, 1,091 (25.0%) developed dementia, and 877 (20.1%) developed AD over a median 6.4 years (34,482 total person-years) of follow-up. Among complete cases (no missing covariates) with at least one follow-up assessment, adjusted HRs for dementia following prevalent and incident cancer diagnoses were 0.92 (95%CI: 0.76, 1.11) and 0.87 (95%CI: 0.64, 1.04), compared to no cancer history. HRs for AD were 0.95 (95%CI: 0.77, 1.17) for prevalent cancer and 0.73 (95%CI: 0.55, 0.96) for incident cancer. In sensitivity analyses, prevalent late-stage cancers were associated with reduced risks of dementia (HR = 0.51, 95%CI: 0.30, 0.89) and AD (HR = 0.50, 95%CI: 0.27, 0.94). When limited to people who survived beyond age 80, incident cancers were still associated with reduced AD risk (HR = 0.69, 95%CI: 0.51, 0.92). Conclusions: Our results do not support an inverse association between prevalent cancer diagnoses, which were primarily early-stage, less aggressive cancers, and risk of dementia or AD. A reduced risk of AD following an incident cancer diagnosis is biologically plausible but may reflect selective mortality.","author":[{"dropping-particle":"","family":"Aiello Bowles","given":"Erin J.","non-dropping-particle":"","parse-names":false,"suffix":""},{"dropping-particle":"","family":"Walker","given":"Rod L.","non-dropping-particle":"","parse-names":false,"suffix":""},{"dropping-particle":"","family":"Anderson","given":"Melissa L.","non-dropping-particle":"","parse-names":false,"suffix":""},{"dropping-particle":"","family":"Dublin","given":"Sascha","non-dropping-particle":"","parse-names":false,"suffix":""},{"dropping-particle":"","family":"Crane","given":"Paul K.","non-dropping-particle":"","parse-names":false,"suffix":""},{"dropping-particle":"","family":"Larson","given":"Eric B.","non-dropping-particle":"","parse-names":false,"suffix":""}],"container-title":"PLoS ONE","id":"ITEM-2","issue":"6","issued":{"date-parts":[["2017"]]},"page":"1-11","title":"Risk of Alzheimer’s disease or dementia following a cancer diagnosis","type":"article-journal","volume":"12"},"uris":["http://www.mendeley.com/documents/?uuid=bd8b772e-bf8b-424b-b1bd-c7aa11598ce4"]},{"id":"ITEM-3","itemData":{"DOI":"10.1002/alz.12090","ISSN":"15525279","PMID":"32432415","abstract":"Introduction: Small observational studies with short-term follow-up suggest that cancer patients are at reduced risk of Alzheimer's disease (AD) compared to the general population. Methods: A nationwide cohort study using Danish population-based health registries (1980-2013) with cancer patients (n = 949,309) to identify incident diagnoses of AD. We computed absolute reductions in risk attributed to cancer and standardized incidence rate ratios (SIRs) accounting for survival time, comparing the observed to expected number of AD cases. Results: During up to 34 years of follow-up of cancer survivors, the attributable risk reduction was 1.3 per 10,000 person-years, SIR = 0.94 (95% confidence interval 0.92-0.96). SIRs were similar after stratification by sex, age, and cancer stage, and approached that of the general population for those surviving &gt;10 years. Discussion: Inverse associations between cancer and AD were small and diminished over time. Incidence rates in cancer survivors approached those of the general population, suggesting limited association between cancer and AD risk.","author":[{"dropping-particle":"","family":"Ording","given":"Anne G.","non-dropping-particle":"","parse-names":false,"suffix":""},{"dropping-particle":"","family":"Horváth-Puhó","given":"Erzsébet","non-dropping-particle":"","parse-names":false,"suffix":""},{"dropping-particle":"","family":"Veres","given":"Katalin","non-dropping-particle":"","parse-names":false,"suffix":""},{"dropping-particle":"","family":"Glymour","given":"M. Maria","non-dropping-particle":"","parse-names":false,"suffix":""},{"dropping-particle":"","family":"Rørth","given":"Mikael","non-dropping-particle":"","parse-names":false,"suffix":""},{"dropping-particle":"","family":"Sørensen","given":"Henrik T.","non-dropping-particle":"","parse-names":false,"suffix":""},{"dropping-particle":"","family":"Henderson","given":"Victor W.","non-dropping-particle":"","parse-names":false,"suffix":""}],"container-title":"Alzheimer's and Dementia","id":"ITEM-3","issue":"7","issued":{"date-parts":[["2020"]]},"page":"953-964","title":"Cancer and risk of Alzheimer's disease: Small association in a nationwide cohort study","type":"article-journal","volume":"16"},"uris":["http://www.mendeley.com/documents/?uuid=7aeb0c2b-da80-49e2-98a7-f4097f8fad37"]},{"id":"ITEM-4","itemData":{"DOI":"10.3389/fonc.2020.00073","ISSN":"2234943X","abstract":"Background: Previous studies have found that the incidence of dementia is lower in patients with cancer. However, the impact of survival bias, as well as the confounding by medical treatment, have not been fully addressed. We aimed to explore the subsequent risk of dementia in different follow-up intervals among patients with cancer, as well as the risk before the diagnosis of cancer. Methods: By using the Swedish Cancer Register and the Swedish Hospital Discharge Register, we systematically examined the risk of dementia among patients diagnosed with 35 different types of cancer. Standardized incidence ratios (SIRs) were used to calculate the relative risk. Results: The subsequent risk of dementia in patients with cancer decreased by 21% compared to matched cancer-free controls (SIR = 0.79, 95% CI 0.78–0.80). For specific cancer sites, 21 of them had a significantly lower risk of subsequent dementia. The decreased risk of dementia was also significant before the diagnosis of cancer. However, the risk was higher among patients with cancer who survived for more than 10 years' post-diagnosis (SIR = 1.37, 95% CI 1.32–1.41). Conclusions: In this population-based study, we found that the risk of dementia was lower among patients with cancer, and the risk was also lower before the diagnosis of cancer. This suggests that lower dementia risk is not simply due to bias. However, the underlying mechanisms need to be explored further.","author":[{"dropping-particle":"","family":"Sun","given":"Ming","non-dropping-particle":"","parse-names":false,"suffix":""},{"dropping-particle":"","family":"Wang","given":"Youxin","non-dropping-particle":"","parse-names":false,"suffix":""},{"dropping-particle":"","family":"Sundquist","given":"Jan","non-dropping-particle":"","parse-names":false,"suffix":""},{"dropping-particle":"","family":"Sundquist","given":"Kristina","non-dropping-particle":"","parse-names":false,"suffix":""},{"dropping-particle":"","family":"Ji","given":"Jianguang","non-dropping-particle":"","parse-names":false,"suffix":""}],"container-title":"Frontiers in Oncology","id":"ITEM-4","issue":"February","issued":{"date-parts":[["2020"]]},"title":"The Association Between Cancer and Dementia: A National Cohort Study in Sweden","type":"article-journal","volume":"10"},"uris":["http://www.mendeley.com/documents/?uuid=e0ae3e0e-8442-4c9e-a26f-9567ed8258a6"]},{"id":"ITEM-5","itemData":{"DOI":"10.1016/j.jalz.2017.04.012","ISSN":"15525279","PMID":"28711346","abstract":"Introduction: To examine the risk of Alzheimer's disease (AD) among cancer survivors in a national database. Methods: Retrospective cohort of 3,499,378 mostly male US veterans aged ≥65 years were followed between 1996 and 2011. We used Cox models to estimate risk of AD and alternative outcomes (non-AD dementia, osteoarthritis, stroke, and macular degeneration) in veterans with and without a history of cancer. Results: Survivors of a wide variety of cancers had modestly lower AD risk, but increased risk of the alternative outcomes. Survivors of screened cancers, including prostate cancer, had a slightly increased AD risk. Cancer treatment was independently associated with decreased AD risk; those who received chemotherapy had a lower risk than those who did not. Discussion: Survivors of some cancers have a lower risk of AD but not other age-related conditions, arguing that lower AD diagnosis is not simply due to bias. Cancer treatment may be associated with decreased risk of AD.","author":[{"dropping-particle":"","family":"Frain","given":"Laura","non-dropping-particle":"","parse-names":false,"suffix":""},{"dropping-particle":"","family":"Swanson","given":"David","non-dropping-particle":"","parse-names":false,"suffix":""},{"dropping-particle":"","family":"Cho","given":"Kelly","non-dropping-particle":"","parse-names":false,"suffix":""},{"dropping-particle":"","family":"Gagnon","given":"David","non-dropping-particle":"","parse-names":false,"suffix":""},{"dropping-particle":"","family":"Lu","given":"Kun Ping","non-dropping-particle":"","parse-names":false,"suffix":""},{"dropping-particle":"","family":"Betensky","given":"Rebecca A.","non-dropping-particle":"","parse-names":false,"suffix":""},{"dropping-particle":"","family":"Driver","given":"Jane","non-dropping-particle":"","parse-names":false,"suffix":""}],"container-title":"Alzheimer's and Dementia","id":"ITEM-5","issue":"12","issued":{"date-parts":[["2017"]]},"page":"1364-1370","publisher":"Elsevier Inc.","title":"Association of cancer and Alzheimer's disease risk in a national cohort of veterans","type":"article-journal","volume":"13"},"uris":["http://www.mendeley.com/documents/?uuid=fe4e5df2-03fb-4a20-817a-280043bd636f"]},{"id":"ITEM-6","itemData":{"DOI":"10.1371/journal.pone.0171527","ISBN":"1111111111","ISSN":"19326203","PMID":"28225789","abstract":"Cancer patients may be at decreased risk of Alzheimer's disease. This hypothesis is best developed for non-melanoma skin cancer (NMSC), but supportive epidemiological data are sparse. We therefore conducted a nationwide cohort study of the association between NMSC and Alzheimer's disease (main outcome) and all-cause dementia. Using Danish medical databases, we identified adults diagnosed with NMSC between 1 January 1980 and 30 November 2013 (n = 216,221) and a comparison cohort of five individuals matched to each NMSC patient by sex and birth year (n = 1,081,097). We followed individuals from the time of diagnosis, or corresponding date for matched comparators, until a dementia diagnosis, death, emigration, or 30 November 2013, whichever came first. We used stratified Cox regression adjusted for comorbidities to compute hazard ratios (HRs) associating NMSC with dementia. We computed cumulative risks of dementia, treating death as a competing risk. NMSC was associated with a HR of 0.95 (95% confidence interval [CI]: 0.92- 0.98) for Alzheimer's disease and 0.92 (95% CI: 0.90-0.94) for all-cause dementia. HRs were similar for basal cell and squamous cell carcinoma, the two most common forms of NMSC. Estimates of risk reduction were more pronounced in the beginning of follow-up, reaching null after 5-10 years. At the end of follow-up (34 years), cumulative risk of Alzheimer's disease was 4.6% (95% CI: 4.4%-4.8%) among patients with NMSC vs. 4.7% (95% CI: 4.6%-4.9%) in the comparison cohort. In conclusion, NMSC was associated with 2%- 10% reductions in relative risks of Alzheimer's disease and all-cause dementia. However, these small inverse associations may have been caused by ascertainment bias due to decreased awareness of NMSC tumors in persons with undiagnosed early cognitive impairment or by confounding from a more neuroprotective lifestyle among persons with NMSC.","author":[{"dropping-particle":"","family":"Schmidt","given":"Sigrun A.J.","non-dropping-particle":"","parse-names":false,"suffix":""},{"dropping-particle":"","family":"Ording","given":"Anne G.","non-dropping-particle":"","parse-names":false,"suffix":""},{"dropping-particle":"","family":"Horváth-Puhó","given":"Erzsébet","non-dropping-particle":"","parse-names":false,"suffix":""},{"dropping-particle":"","family":"Sørensen","given":"Henrik T.","non-dropping-particle":"","parse-names":false,"suffix":""},{"dropping-particle":"","family":"Henderson","given":"Victor W.","non-dropping-particle":"","parse-names":false,"suffix":""}],"container-title":"PLoS ONE","id":"ITEM-6","issue":"2","issued":{"date-parts":[["2017"]]},"page":"1-13","title":"Non-melanoma skin cancer and risk of Alzheimer's disease and all-cause dementia","type":"article-journal","volume":"12"},"uris":["http://www.mendeley.com/documents/?uuid=8842aa2c-7336-43fd-97a2-bbd7f13743c4"]},{"id":"ITEM-7","itemData":{"DOI":"10.1002/cam4.850","ISSN":"20457634","PMID":"27628596","abstract":"Several studies have reported bidirectional inverse associations between cancer and Alzheimer's disease (AD). This study evaluates these relationships in a Medicare population. Using Surveillance, Epidemiology, and End Results (SEER) linked to Medicare data, 1992–2005, we evaluated cancer risks following AD in a case–control study of 836,947 cancer cases and 142,869 controls as well as AD risk after cancer in 742,809 cancer patients and a non-cancer group of 420,518. We applied unconditional logistic regression to estimate odds ratios (ORs) and Cox proportional hazards models to estimate hazards ratios (HRs). We also evaluated cancer in relation to automobile injuries as a negative control to explore potential study biases. In the case–control analysis, cancer cases were less likely to have a prior diagnosis of AD than controls (OR = 0.86; 95% CI = 0.81–0.92). Cancer cases were also less likely than controls to have prior injuries from automobile accidents to the same degree (OR = 0.83; 95% CI = 0.78–0.88). In the prospective cohort, there was a lower risk observed in cancer survivors, HR = 0.87 (95% CI = 0.84–0.90). In contrast, there was no association between cancer diagnosis and subsequent automobile accident injuries (HR = 1.03; 95% CI = 0.98–1.07). That cancer risks were similarly reduced after both AD and automobile injuries suggest biases against detecting cancer in persons with unrelated medical conditions. The modestly lower AD risk in cancer survivors may reflect underdiagnosis of AD in those with a serious illness. This study does not support a relationship between cancer and AD.","author":[{"dropping-particle":"","family":"Freedman","given":"Daryl Michal","non-dropping-particle":"","parse-names":false,"suffix":""},{"dropping-particle":"","family":"Wu","given":"Jincao","non-dropping-particle":"","parse-names":false,"suffix":""},{"dropping-particle":"","family":"Chen","given":"Honglei","non-dropping-particle":"","parse-names":false,"suffix":""},{"dropping-particle":"","family":"Kuncl","given":"Ralph W.","non-dropping-particle":"","parse-names":false,"suffix":""},{"dropping-particle":"","family":"Enewold","given":"Lindsey R.","non-dropping-particle":"","parse-names":false,"suffix":""},{"dropping-particle":"","family":"Engels","given":"Eric A.","non-dropping-particle":"","parse-names":false,"suffix":""},{"dropping-particle":"","family":"Freedman","given":"Neal D.","non-dropping-particle":"","parse-names":false,"suffix":""},{"dropping-particle":"","family":"Pfeiffer","given":"Ruth M.","non-dropping-particle":"","parse-names":false,"suffix":""}],"container-title":"Cancer Medicine","id":"ITEM-7","issue":"10","issued":{"date-parts":[["2016"]]},"page":"2965-2976","title":"Associations between cancer and Alzheimer's disease in a U.S. Medicare population","type":"article-journal","volume":"5"},"uris":["http://www.mendeley.com/documents/?uuid=218728e2-9908-4f10-8d13-fd066e907ef0"]},{"id":"ITEM-8","itemData":{"DOI":"10.1136/bmj.e1442","ISSN":"17561833","PMID":"22411920","abstract":"Objectives: To relate cancer since entry into the Framingham Heart Study with the risk of incident Alzheimer's disease and to estimate the risk of incident cancer among participants with and without Alzheimer's disease. Design: Community based prospective cohort study; nested age and sex matched case-control study. Setting: Framingham Heart Study, USA. Participants: 1278 participants with and without a history of cancer who were aged 65 or more and free of dementia at baseline (1986-90). Main outcome measures: Hazard ratios and 95% confidence intervals for the risks of Alzheimer's disease and cancer. Results: Over a mean follow-up of 10 years, 221 cases of probable Alzheimer's disease were diagnosed. Cancer survivors had a lower risk of probable Alzheimer's disease (hazard ratio 0.67, 95% confidence interval 0.47 to 0.97), adjusted for age, sex, and smoking. The risk was lower among survivors of smoking related cancers (0.26, 0.08 to 0.82) than among survivors of non-smoking related cancers (0.82, 0.57 to 1.19). In contrast with their decreased risk of Alzheimer's disease, survivors of smoking related cancer had a substantially increased risk of stroke (2.18, 1.29 to 3.68). In the nested case-control analysis, participants with probable Alzheimer's disease had a lower risk of subsequent cancer (0.39, 0.26 to 0.58) than reference participants, as did participants with any Alzheimer's disease (0.38) and any dementia (0.44). Conclusions: Cancer survivors had a lower risk of Alzheimer's disease than those without cancer, and patients with Alzheimer's disease had a lower risk of incident cancer. The risk of Alzheimer's disease was lowest in survivors of smoking related cancers, and was not primarily explained by survival bias. This pattern for cancer is similar to that seen in Parkinson's disease and suggests an inverse association between cancer and neurodegeneration.","author":[{"dropping-particle":"","family":"Driver","given":"Jane A.","non-dropping-particle":"","parse-names":false,"suffix":""},{"dropping-particle":"","family":"Beiser","given":"Alexa","non-dropping-particle":"","parse-names":false,"suffix":""},{"dropping-particle":"","family":"Au","given":"Rhoda","non-dropping-particle":"","parse-names":false,"suffix":""},{"dropping-particle":"","family":"Kreger","given":"Bernard E.","non-dropping-particle":"","parse-names":false,"suffix":""},{"dropping-particle":"","family":"Splansky","given":"Greta Lee","non-dropping-particle":"","parse-names":false,"suffix":""},{"dropping-particle":"","family":"Kurth","given":"Tobias","non-dropping-particle":"","parse-names":false,"suffix":""},{"dropping-particle":"","family":"Kiel","given":"Douglas P.","non-dropping-particle":"","parse-names":false,"suffix":""},{"dropping-particle":"","family":"Lu","given":"Kun Ping","non-dropping-particle":"","parse-names":false,"suffix":""},{"dropping-particle":"","family":"Seshadri","given":"Sudha","non-dropping-particle":"","parse-names":false,"suffix":""},{"dropping-particle":"","family":"Wolf","given":"Phillip A.","non-dropping-particle":"","parse-names":false,"suffix":""}],"container-title":"BMJ (Online)","id":"ITEM-8","issue":"7850","issued":{"date-parts":[["2012"]]},"page":"19","title":"Inverse association between cancer and Alzheimer's disease: Results from the Framingham Heart Study","type":"article-journal","volume":"344"},"uris":["http://www.mendeley.com/documents/?uuid=4eb444fa-cf56-4289-8c8c-382c87d1bb66"]},{"id":"ITEM-9","itemData":{"DOI":"10.1001/jamanetworkopen.2020.25515","ISSN":"25743805","PMID":"33185677","abstract":"Importance: Observational studies consistently report inverse associations between cancer and Alzheimer disease (AD). Shared inverse etiological mechanisms might explain this phenomenon, but a systematic evaluation of methodological biases in existing studies is needed. Objectives: To systematically review and meta-analyze evidence on the association between cancer and subsequent AD, systematically identify potential methodological biases in studies, and estimate the influence of these biases on the estimated pooled association between cancer and AD. Data Sources: All-language publications were identified from PubMed, Embase, and PsycINFO databases through September 2, 2020. Study Selection: Longitudinal cohort studies and case-control studies on the risk of AD in older adults with a history of any cancer type, prostate cancer, breast cancer, colorectal cancer, or nonmelanoma skin cancer, relative to those with no cancer history. Data Extraction and Synthesis: Two reviewers independently abstracted the data and evaluated study biases related to confounding, diagnostic bias, competing risks, or survival bias. Random-effects meta-analysis was used to provide pooled estimates of the association between cancer and AD. Metaregressions were used to evaluate whether the observed pooled estimate could be attributable to each bias. The study was designed and conducted according to the Preferring Reporting Items for Systematic Reviews and Meta-analyses (PRISMA) reporting guideline. Main Outcomes and Measures: Incidence, hazard, or odds ratios for AD comparing older adults with vs without a previous cancer diagnosis. Results: In total, 19 cohort studies and 3 case-control studies of the associations between any cancer type (n = 13), prostate cancer (n = 5), breast cancer (n = 1), and nonmelanoma skin cancer (n = 3) with AD were identified, representing 9 630 435 individuals. In all studies combined, cancer was associated with decreased AD incidence (cohort studies: random-effects hazard ratio, 0.89; 95% CI, 0.79-1.00; case-control studies: random-effects odds ratio, 0.75; 95% CI, 0.61-0.93). Studies with insufficient or inappropriate confounder control or greater likelihood of AD diagnostic bias had mean hazard ratios closer to the null value, indicating that these biases could not explain the observed inverse association. Competing risks bias was rare. Studies with greater likelihood of survival bias had mean hazard ratios farther from the null value. Conclusions…","author":[{"dropping-particle":"","family":"Ospina-Romero","given":"Monica","non-dropping-particle":"","parse-names":false,"suffix":""},{"dropping-particle":"","family":"Glymour","given":"M. Maria","non-dropping-particle":"","parse-names":false,"suffix":""},{"dropping-particle":"","family":"Hayes-Larson","given":"Eleanor","non-dropping-particle":"","parse-names":false,"suffix":""},{"dropping-particle":"","family":"Mayeda","given":"Elizabeth Rose","non-dropping-particle":"","parse-names":false,"suffix":""},{"dropping-particle":"","family":"Graff","given":"Rebecca E.","non-dropping-particle":"","parse-names":false,"suffix":""},{"dropping-particle":"","family":"Brenowitz","given":"Willa D.","non-dropping-particle":"","parse-names":false,"suffix":""},{"dropping-particle":"","family":"Ackley","given":"Sarah F.","non-dropping-particle":"","parse-names":false,"suffix":""},{"dropping-particle":"","family":"Witte","given":"John S.","non-dropping-particle":"","parse-names":false,"suffix":""},{"dropping-particle":"","family":"Kobayashi","given":"Lindsay C.","non-dropping-particle":"","parse-names":false,"suffix":""}],"container-title":"JAMA network open","id":"ITEM-9","issue":"11","issued":{"date-parts":[["2020"]]},"page":"e2025515","title":"Association Between Alzheimer Disease and Cancer With Evaluation of Study Biases: A Systematic Review and Meta-analysis","type":"article-journal","volume":"3"},"uris":["http://www.mendeley.com/documents/?uuid=6def3c52-f623-43e1-abde-79bc68f71808"]}],"mendeley":{"formattedCitation":"&lt;sup&gt;4,17–24&lt;/sup&gt;","plainTextFormattedCitation":"4,17–24","previouslyFormattedCitation":"(4,17–24)"},"properties":{"noteIndex":0},"schema":"https://github.com/citation-style-language/schema/raw/master/csl-citation.json"}</w:instrText>
      </w:r>
      <w:r w:rsidR="007F6E6D">
        <w:fldChar w:fldCharType="separate"/>
      </w:r>
      <w:r w:rsidR="00762A99" w:rsidRPr="00762A99">
        <w:rPr>
          <w:noProof/>
          <w:vertAlign w:val="superscript"/>
        </w:rPr>
        <w:t>4,17–24</w:t>
      </w:r>
      <w:r w:rsidR="007F6E6D">
        <w:fldChar w:fldCharType="end"/>
      </w:r>
      <w:r w:rsidR="00547492">
        <w:t xml:space="preserve">. We depict this feature in Figure 2, where $P^*$ represents _incident cancer diagnosis_, the measured proxy of $P$. In this </w:t>
      </w:r>
      <w:commentRangeStart w:id="18"/>
      <w:r>
        <w:t>causal graph</w:t>
      </w:r>
      <w:commentRangeEnd w:id="18"/>
      <w:r>
        <w:rPr>
          <w:rStyle w:val="CommentReference"/>
        </w:rPr>
        <w:commentReference w:id="18"/>
      </w:r>
      <w:r>
        <w:t xml:space="preserve"> </w:t>
      </w:r>
      <w:r w:rsidR="00547492">
        <w:t>we colored the path $P^* \</w:t>
      </w:r>
      <w:proofErr w:type="spellStart"/>
      <w:r w:rsidR="00547492">
        <w:t>leftarrow</w:t>
      </w:r>
      <w:proofErr w:type="spellEnd"/>
      <w:r w:rsidR="00547492">
        <w:t xml:space="preserve"> P \</w:t>
      </w:r>
      <w:proofErr w:type="spellStart"/>
      <w:r w:rsidR="00547492">
        <w:t>rightarrow</w:t>
      </w:r>
      <w:proofErr w:type="spellEnd"/>
      <w:r w:rsidR="00547492">
        <w:t xml:space="preserve"> Y_{</w:t>
      </w:r>
      <w:r>
        <w:t>t</w:t>
      </w:r>
      <w:r w:rsidR="00547492">
        <w:t>}$ because although we are measuring the association between $P^*$ and $Y_{</w:t>
      </w:r>
      <w:r>
        <w:t>t</w:t>
      </w:r>
      <w:r w:rsidR="00547492">
        <w:t>}$ in the observed data, we are assuming that the captured effect is only through $P$.</w:t>
      </w:r>
      <w:ins w:id="19" w:author="Paloma Rojas Saunero" w:date="2021-04-16T10:42:00Z">
        <w:r w:rsidR="0005306C">
          <w:t xml:space="preserve"> </w:t>
        </w:r>
      </w:ins>
    </w:p>
    <w:p w14:paraId="08BB0A4D" w14:textId="77777777" w:rsidR="00547492" w:rsidRDefault="00547492" w:rsidP="00547492">
      <w:pPr>
        <w:pStyle w:val="NoSpacing"/>
      </w:pPr>
    </w:p>
    <w:p w14:paraId="0A86E1DA" w14:textId="77777777" w:rsidR="00547492" w:rsidRDefault="00547492" w:rsidP="00547492">
      <w:pPr>
        <w:pStyle w:val="NoSpacing"/>
      </w:pPr>
      <w:r>
        <w:t>```{</w:t>
      </w:r>
      <w:proofErr w:type="spellStart"/>
      <w:r>
        <w:t>tikz</w:t>
      </w:r>
      <w:proofErr w:type="spellEnd"/>
      <w:r>
        <w:t xml:space="preserve">, </w:t>
      </w:r>
      <w:proofErr w:type="spellStart"/>
      <w:r>
        <w:t>fig.ext</w:t>
      </w:r>
      <w:proofErr w:type="spellEnd"/>
      <w:r>
        <w:t xml:space="preserve"> = '</w:t>
      </w:r>
      <w:proofErr w:type="spellStart"/>
      <w:r>
        <w:t>png</w:t>
      </w:r>
      <w:proofErr w:type="spellEnd"/>
      <w:r>
        <w:t xml:space="preserve">', echo = FALSE, </w:t>
      </w:r>
      <w:proofErr w:type="spellStart"/>
      <w:r>
        <w:t>fig.cap</w:t>
      </w:r>
      <w:proofErr w:type="spellEnd"/>
      <w:r>
        <w:t xml:space="preserve"> = "Effect of Pin1 in ADRD, with cancer diagnosis as proxy of Pin1"}</w:t>
      </w:r>
    </w:p>
    <w:p w14:paraId="73930C4F" w14:textId="77777777" w:rsidR="00547492" w:rsidRDefault="00547492" w:rsidP="00547492">
      <w:pPr>
        <w:pStyle w:val="NoSpacing"/>
      </w:pPr>
      <w:r>
        <w:t>\</w:t>
      </w:r>
      <w:proofErr w:type="spellStart"/>
      <w:r>
        <w:t>usetikzlibrary</w:t>
      </w:r>
      <w:proofErr w:type="spellEnd"/>
      <w:r>
        <w:t>{arrows}</w:t>
      </w:r>
    </w:p>
    <w:p w14:paraId="6B4C21AA" w14:textId="77777777" w:rsidR="00547492" w:rsidRDefault="00547492" w:rsidP="00547492">
      <w:pPr>
        <w:pStyle w:val="NoSpacing"/>
      </w:pPr>
      <w:r>
        <w:t>\begin{</w:t>
      </w:r>
      <w:proofErr w:type="spellStart"/>
      <w:r>
        <w:t>tikzpicture</w:t>
      </w:r>
      <w:proofErr w:type="spellEnd"/>
      <w:r>
        <w:t>}[node distance=2cm, auto,&gt;=latex, scale = 0.5]</w:t>
      </w:r>
    </w:p>
    <w:p w14:paraId="62B47768" w14:textId="77777777" w:rsidR="00547492" w:rsidRDefault="00547492" w:rsidP="00547492">
      <w:pPr>
        <w:pStyle w:val="NoSpacing"/>
      </w:pPr>
      <w:r>
        <w:t>\node (p) {$P$};</w:t>
      </w:r>
    </w:p>
    <w:p w14:paraId="4055CC57" w14:textId="77777777" w:rsidR="00547492" w:rsidRDefault="00547492" w:rsidP="00547492">
      <w:pPr>
        <w:pStyle w:val="NoSpacing"/>
      </w:pPr>
      <w:r>
        <w:lastRenderedPageBreak/>
        <w:t xml:space="preserve">\node [below of = p, </w:t>
      </w:r>
      <w:proofErr w:type="spellStart"/>
      <w:r>
        <w:t>yshift</w:t>
      </w:r>
      <w:proofErr w:type="spellEnd"/>
      <w:r>
        <w:t xml:space="preserve"> = 1cm, </w:t>
      </w:r>
      <w:proofErr w:type="spellStart"/>
      <w:r>
        <w:t>xshift</w:t>
      </w:r>
      <w:proofErr w:type="spellEnd"/>
      <w:r>
        <w:t xml:space="preserve"> = -1cm](l) {$L$};</w:t>
      </w:r>
    </w:p>
    <w:p w14:paraId="368CED3D" w14:textId="77777777" w:rsidR="00547492" w:rsidRDefault="00547492" w:rsidP="00547492">
      <w:pPr>
        <w:pStyle w:val="NoSpacing"/>
      </w:pPr>
      <w:r>
        <w:t xml:space="preserve">\node [above of = p, </w:t>
      </w:r>
      <w:proofErr w:type="spellStart"/>
      <w:r>
        <w:t>yshift</w:t>
      </w:r>
      <w:proofErr w:type="spellEnd"/>
      <w:r>
        <w:t xml:space="preserve"> = -1cm](</w:t>
      </w:r>
      <w:proofErr w:type="spellStart"/>
      <w:r>
        <w:t>pstar</w:t>
      </w:r>
      <w:proofErr w:type="spellEnd"/>
      <w:r>
        <w:t>) {$P^*$};</w:t>
      </w:r>
    </w:p>
    <w:p w14:paraId="57760983" w14:textId="77777777" w:rsidR="00547492" w:rsidRDefault="00547492" w:rsidP="00547492">
      <w:pPr>
        <w:pStyle w:val="NoSpacing"/>
      </w:pPr>
      <w:r>
        <w:t>\node [right of = p] (y) {$Y_{85}$};</w:t>
      </w:r>
    </w:p>
    <w:p w14:paraId="6657C3F3" w14:textId="77777777" w:rsidR="00547492" w:rsidRDefault="00547492" w:rsidP="00547492">
      <w:pPr>
        <w:pStyle w:val="NoSpacing"/>
      </w:pPr>
      <w:r>
        <w:t>\draw[-&gt;, violet] (p) -- (</w:t>
      </w:r>
      <w:proofErr w:type="spellStart"/>
      <w:r>
        <w:t>pstar</w:t>
      </w:r>
      <w:proofErr w:type="spellEnd"/>
      <w:r>
        <w:t>);</w:t>
      </w:r>
    </w:p>
    <w:p w14:paraId="5005278E" w14:textId="77777777" w:rsidR="00547492" w:rsidRDefault="00547492" w:rsidP="00547492">
      <w:pPr>
        <w:pStyle w:val="NoSpacing"/>
      </w:pPr>
      <w:r>
        <w:t>\draw[-&gt;, violet] (p) -- (y);</w:t>
      </w:r>
    </w:p>
    <w:p w14:paraId="70CB4A19" w14:textId="77777777" w:rsidR="00547492" w:rsidRDefault="00547492" w:rsidP="00547492">
      <w:pPr>
        <w:pStyle w:val="NoSpacing"/>
      </w:pPr>
      <w:r>
        <w:t>\draw[-&gt;] (l) -- (p);</w:t>
      </w:r>
    </w:p>
    <w:p w14:paraId="41E6A747" w14:textId="77777777" w:rsidR="00547492" w:rsidRDefault="00547492" w:rsidP="00547492">
      <w:pPr>
        <w:pStyle w:val="NoSpacing"/>
      </w:pPr>
      <w:r>
        <w:t>\draw[-&gt;] (l) -- (y);</w:t>
      </w:r>
    </w:p>
    <w:p w14:paraId="48AC34EC" w14:textId="77777777" w:rsidR="00547492" w:rsidRDefault="00547492" w:rsidP="00547492">
      <w:pPr>
        <w:pStyle w:val="NoSpacing"/>
      </w:pPr>
    </w:p>
    <w:p w14:paraId="11770B51" w14:textId="77777777" w:rsidR="00547492" w:rsidRDefault="00547492" w:rsidP="00547492">
      <w:pPr>
        <w:pStyle w:val="NoSpacing"/>
      </w:pPr>
      <w:r>
        <w:t>\end{</w:t>
      </w:r>
      <w:proofErr w:type="spellStart"/>
      <w:r>
        <w:t>tikzpicture</w:t>
      </w:r>
      <w:proofErr w:type="spellEnd"/>
      <w:r>
        <w:t>}</w:t>
      </w:r>
    </w:p>
    <w:p w14:paraId="1EF9E424" w14:textId="77777777" w:rsidR="00547492" w:rsidRDefault="00547492" w:rsidP="00547492">
      <w:pPr>
        <w:pStyle w:val="NoSpacing"/>
      </w:pPr>
      <w:r>
        <w:t>```</w:t>
      </w:r>
    </w:p>
    <w:p w14:paraId="73B1F804" w14:textId="77777777" w:rsidR="00547492" w:rsidRDefault="00547492" w:rsidP="00547492">
      <w:pPr>
        <w:pStyle w:val="NoSpacing"/>
      </w:pPr>
    </w:p>
    <w:p w14:paraId="0D84A179" w14:textId="77777777" w:rsidR="00547492" w:rsidRDefault="00547492" w:rsidP="00547492">
      <w:pPr>
        <w:pStyle w:val="NoSpacing"/>
      </w:pPr>
    </w:p>
    <w:p w14:paraId="343367B7" w14:textId="0BCB7395" w:rsidR="00547492" w:rsidRDefault="00547492" w:rsidP="00547492">
      <w:pPr>
        <w:pStyle w:val="NoSpacing"/>
      </w:pPr>
      <w:commentRangeStart w:id="20"/>
      <w:r>
        <w:t>A major challenge related to assigning cancer diagnosis as the proxy of Pin1 is defining time zero. Not everyone who had Pin1 over-expression will be diagnosed with cancer by late-midlife, but in late-life. For this reason prospective cohort studies have considered cancer diagnosis as a time-varying or time-dependent exposure. This means that a participant within a prospective cohort study contributes to the "regulated Pin1" since study entry up to the time of cancer diagnosis and later on to the "Over-expressed Pin1" arm. Other studies have included participants with cancer diagnosis at the time of the diagnosis (for example from cancer registries</w:t>
      </w:r>
      <w:ins w:id="21" w:author="Paloma Rojas Saunero" w:date="2021-04-16T10:32:00Z">
        <w:r w:rsidR="00953E34">
          <w:fldChar w:fldCharType="begin" w:fldLock="1"/>
        </w:r>
      </w:ins>
      <w:r w:rsidR="00762A99">
        <w:instrText>ADDIN CSL_CITATION {"citationItems":[{"id":"ITEM-1","itemData":{"DOI":"10.1002/cam4.850","ISSN":"20457634","PMID":"27628596","abstract":"Several studies have reported bidirectional inverse associations between cancer and Alzheimer's disease (AD). This study evaluates these relationships in a Medicare population. Using Surveillance, Epidemiology, and End Results (SEER) linked to Medicare data, 1992–2005, we evaluated cancer risks following AD in a case–control study of 836,947 cancer cases and 142,869 controls as well as AD risk after cancer in 742,809 cancer patients and a non-cancer group of 420,518. We applied unconditional logistic regression to estimate odds ratios (ORs) and Cox proportional hazards models to estimate hazards ratios (HRs). We also evaluated cancer in relation to automobile injuries as a negative control to explore potential study biases. In the case–control analysis, cancer cases were less likely to have a prior diagnosis of AD than controls (OR = 0.86; 95% CI = 0.81–0.92). Cancer cases were also less likely than controls to have prior injuries from automobile accidents to the same degree (OR = 0.83; 95% CI = 0.78–0.88). In the prospective cohort, there was a lower risk observed in cancer survivors, HR = 0.87 (95% CI = 0.84–0.90). In contrast, there was no association between cancer diagnosis and subsequent automobile accident injuries (HR = 1.03; 95% CI = 0.98–1.07). That cancer risks were similarly reduced after both AD and automobile injuries suggest biases against detecting cancer in persons with unrelated medical conditions. The modestly lower AD risk in cancer survivors may reflect underdiagnosis of AD in those with a serious illness. This study does not support a relationship between cancer and AD.","author":[{"dropping-particle":"","family":"Freedman","given":"Daryl Michal","non-dropping-particle":"","parse-names":false,"suffix":""},{"dropping-particle":"","family":"Wu","given":"Jincao","non-dropping-particle":"","parse-names":false,"suffix":""},{"dropping-particle":"","family":"Chen","given":"Honglei","non-dropping-particle":"","parse-names":false,"suffix":""},{"dropping-particle":"","family":"Kuncl","given":"Ralph W.","non-dropping-particle":"","parse-names":false,"suffix":""},{"dropping-particle":"","family":"Enewold","given":"Lindsey R.","non-dropping-particle":"","parse-names":false,"suffix":""},{"dropping-particle":"","family":"Engels","given":"Eric A.","non-dropping-particle":"","parse-names":false,"suffix":""},{"dropping-particle":"","family":"Freedman","given":"Neal D.","non-dropping-particle":"","parse-names":false,"suffix":""},{"dropping-particle":"","family":"Pfeiffer","given":"Ruth M.","non-dropping-particle":"","parse-names":false,"suffix":""}],"container-title":"Cancer Medicine","id":"ITEM-1","issue":"10","issued":{"date-parts":[["2016"]]},"page":"2965-2976","title":"Associations between cancer and Alzheimer's disease in a U.S. Medicare population","type":"article-journal","volume":"5"},"uris":["http://www.mendeley.com/documents/?uuid=218728e2-9908-4f10-8d13-fd066e907ef0"]},{"id":"ITEM-2","itemData":{"DOI":"10.1186/s12874-017-0367-8","ISSN":"14712288","PMID":"28693428","abstract":"To illustrate the 10-year risks of urinary adverse events (UAEs) among men diagnosed with prostate cancer and treated with different types of therapy, accounting for the competing risk of death. Prostate cancer is the second most common malignancy among adult males in the United States. Few studies have reported the long-term post-treatment risk of UAEs and those that have, have not appropriately accounted for competing deaths. This paper conducts an inverse probability of treatment (IPT) weighted competing risks analysis to estimate the effects of different prostate cancer treatments on the risk of UAE, using a matched-cohort of prostate cancer/non-cancer control patients from the Surveillance, Epidemiology and End Results (SEER) Medicare database. Study dataset included men age 66 years or older that are 83% white and had a median follow-up time of 4.14 years. Patients that underwent combination radical prostatectomy and external beam radiotherapy experienced the highest risk of UAE (IPT-weighted competing risks: HR 3.65 with 95% CI (3.28, 4.07); 10-yr. cumulative incidence = 36.5%). Findings suggest that IPT-weighted competing risks analysis provides an accurate estimator of the cumulative incidence of UAE taking into account the competing deaths as well as measured confounding bias.","author":[{"dropping-particle":"","family":"Bolch","given":"Charlotte A.","non-dropping-particle":"","parse-names":false,"suffix":""},{"dropping-particle":"","family":"Chu","given":"Haitao","non-dropping-particle":"","parse-names":false,"suffix":""},{"dropping-particle":"","family":"Jarosek","given":"Stephanie","non-dropping-particle":"","parse-names":false,"suffix":""},{"dropping-particle":"","family":"Cole","given":"Stephen R.","non-dropping-particle":"","parse-names":false,"suffix":""},{"dropping-particle":"","family":"Elliott","given":"Sean","non-dropping-particle":"","parse-names":false,"suffix":""},{"dropping-particle":"","family":"Virnig","given":"Beth","non-dropping-particle":"","parse-names":false,"suffix":""}],"container-title":"BMC Medical Research Methodology","id":"ITEM-2","issued":{"date-parts":[["2017"]]},"title":"Inverse probability of treatment-weighted competing risks analysis: An application on long-term risk of urinary adverse events after prostate cancer treatments","type":"article-journal"},"uris":["http://www.mendeley.com/documents/?uuid=c9a57741-1fdf-3c0e-afee-0178fd19d0c8"]},{"id":"ITEM-3","itemData":{"DOI":"10.3390/cancers12040796","ISSN":"20726694","abstract":"Previous studies have reported an inverse association between cancer and Alzheimer’s disease (AD), which are leading causes of human morbidity and mortality. We analyzed the SEER (Surveillance, Epidemiology, and End Results) data to estimate the risk of AD death in (i) cancer patients relative to reference populations stratified on demographic and clinical variables, and (ii) female breast cancer (BC) patients treated with chemotherapy or radiotherapy, relative to those with no/unknown treatment status. Our results demonstrate the impact of race, cancer type, age and time since cancer diagnosis on the risk of AD death in cancer patients. While the risk of AD death was decreased in white patients diagnosed with various cancers at 45 or more years of age, it was increased in black patients diagnosed with cancers before 45 years of age (likely due to early onset AD). Chemotherapy decreased the risk of AD death in white women diagnosed with BC at the age of 65 or more, however radiotherapy displayed a more complex pattern with early decrease and late increase in the risk of AD death during a prolonged time interval after the treatment. Our data point to links between molecular mechanisms involved in cancer and AD, and to the potential applicability of some anti-cancer treatments against AD.","author":[{"dropping-particle":"","family":"Mezencev","given":"Roman","non-dropping-particle":"","parse-names":false,"suffix":""},{"dropping-particle":"","family":"Chernoff","given":"Yury O.","non-dropping-particle":"","parse-names":false,"suffix":""}],"container-title":"Cancers","id":"ITEM-3","issue":"4","issued":{"date-parts":[["2020"]]},"title":"Risk of alzheimer’s disease in cancer patients: Analysis of mortality data from the US SEER population-based registries","type":"article-journal","volume":"12"},"uris":["http://www.mendeley.com/documents/?uuid=e55d20f4-618f-464e-bbdd-849143414694"]},{"id":"ITEM-4","itemData":{"DOI":"10.1002/alz.12090","ISSN":"15525279","PMID":"32432415","abstract":"Introduction: Small observational studies with short-term follow-up suggest that cancer patients are at reduced risk of Alzheimer's disease (AD) compared to the general population. Methods: A nationwide cohort study using Danish population-based health registries (1980-2013) with cancer patients (n = 949,309) to identify incident diagnoses of AD. We computed absolute reductions in risk attributed to cancer and standardized incidence rate ratios (SIRs) accounting for survival time, comparing the observed to expected number of AD cases. Results: During up to 34 years of follow-up of cancer survivors, the attributable risk reduction was 1.3 per 10,000 person-years, SIR = 0.94 (95% confidence interval 0.92-0.96). SIRs were similar after stratification by sex, age, and cancer stage, and approached that of the general population for those surviving &gt;10 years. Discussion: Inverse associations between cancer and AD were small and diminished over time. Incidence rates in cancer survivors approached those of the general population, suggesting limited association between cancer and AD risk.","author":[{"dropping-particle":"","family":"Ording","given":"Anne G.","non-dropping-particle":"","parse-names":false,"suffix":""},{"dropping-particle":"","family":"Horváth-Puhó","given":"Erzsébet","non-dropping-particle":"","parse-names":false,"suffix":""},{"dropping-particle":"","family":"Veres","given":"Katalin","non-dropping-particle":"","parse-names":false,"suffix":""},{"dropping-particle":"","family":"Glymour","given":"M. Maria","non-dropping-particle":"","parse-names":false,"suffix":""},{"dropping-particle":"","family":"Rørth","given":"Mikael","non-dropping-particle":"","parse-names":false,"suffix":""},{"dropping-particle":"","family":"Sørensen","given":"Henrik T.","non-dropping-particle":"","parse-names":false,"suffix":""},{"dropping-particle":"","family":"Henderson","given":"Victor W.","non-dropping-particle":"","parse-names":false,"suffix":""}],"container-title":"Alzheimer's and Dementia","id":"ITEM-4","issue":"7","issued":{"date-parts":[["2020"]]},"page":"953-964","title":"Cancer and risk of Alzheimer's disease: Small association in a nationwide cohort study","type":"article-journal","volume":"16"},"uris":["http://www.mendeley.com/documents/?uuid=7aeb0c2b-da80-49e2-98a7-f4097f8fad37"]}],"mendeley":{"formattedCitation":"&lt;sup&gt;19,23,25,26&lt;/sup&gt;","plainTextFormattedCitation":"19,23,25,26","previouslyFormattedCitation":"(19,23,25,26)"},"properties":{"noteIndex":0},"schema":"https://github.com/citation-style-language/schema/raw/master/csl-citation.json"}</w:instrText>
      </w:r>
      <w:r w:rsidR="00953E34">
        <w:fldChar w:fldCharType="separate"/>
      </w:r>
      <w:r w:rsidR="00762A99" w:rsidRPr="00762A99">
        <w:rPr>
          <w:noProof/>
          <w:vertAlign w:val="superscript"/>
        </w:rPr>
        <w:t>19,23,25,26</w:t>
      </w:r>
      <w:ins w:id="22" w:author="Paloma Rojas Saunero" w:date="2021-04-16T10:32:00Z">
        <w:r w:rsidR="00953E34">
          <w:fldChar w:fldCharType="end"/>
        </w:r>
      </w:ins>
      <w:r>
        <w:t xml:space="preserve">) and matched participants by age. In both cases we must remember that the </w:t>
      </w:r>
      <w:proofErr w:type="spellStart"/>
      <w:r>
        <w:t>the</w:t>
      </w:r>
      <w:proofErr w:type="spellEnd"/>
      <w:r>
        <w:t xml:space="preserve"> main interest is on the unmeasured $P$ thus we should only adjust for covariates prior to $P$ and be careful to adjust for post-baseline covariates of $P$ or mediators between $P$ and $P^*$. </w:t>
      </w:r>
      <w:commentRangeEnd w:id="20"/>
      <w:r w:rsidR="000F210A">
        <w:rPr>
          <w:rStyle w:val="CommentReference"/>
        </w:rPr>
        <w:commentReference w:id="20"/>
      </w:r>
    </w:p>
    <w:p w14:paraId="331E9945" w14:textId="77777777" w:rsidR="00547492" w:rsidRDefault="00547492" w:rsidP="00547492">
      <w:pPr>
        <w:pStyle w:val="NoSpacing"/>
      </w:pPr>
    </w:p>
    <w:p w14:paraId="37EAB1FA" w14:textId="0338BFA8" w:rsidR="00547492" w:rsidDel="009D07A9" w:rsidRDefault="00547492" w:rsidP="00547492">
      <w:pPr>
        <w:pStyle w:val="NoSpacing"/>
        <w:rPr>
          <w:del w:id="23" w:author="sonja.swanson@gmail.com" w:date="2021-04-21T15:27:00Z"/>
        </w:rPr>
      </w:pPr>
      <w:r>
        <w:t>One of the mediators between $P$ and $P^*$ is death prior to cancer diagnosis. Since individuals are at risk of dying from other causes (such as cardiovascular death), we can only measure $P^*$ in the subset of individuals who have survived long enough to have a cancer diagnosis. We zoom in the relationship of $P \</w:t>
      </w:r>
      <w:proofErr w:type="spellStart"/>
      <w:r>
        <w:t>rightarrow</w:t>
      </w:r>
      <w:proofErr w:type="spellEnd"/>
      <w:r>
        <w:t xml:space="preserve"> P^*$ in Figure 3. In this </w:t>
      </w:r>
      <w:r w:rsidR="009E5D5A">
        <w:t xml:space="preserve">causal </w:t>
      </w:r>
      <w:ins w:id="24" w:author="sonja.swanson@gmail.com" w:date="2021-04-21T15:27:00Z">
        <w:r w:rsidR="009D07A9">
          <w:t xml:space="preserve">graph </w:t>
        </w:r>
      </w:ins>
      <w:r>
        <w:t xml:space="preserve">we include </w:t>
      </w:r>
    </w:p>
    <w:p w14:paraId="38770E30" w14:textId="77777777" w:rsidR="009D07A9" w:rsidRDefault="00547492" w:rsidP="0005306C">
      <w:pPr>
        <w:pStyle w:val="NoSpacing"/>
        <w:rPr>
          <w:ins w:id="25" w:author="sonja.swanson@gmail.com" w:date="2021-04-21T15:29:00Z"/>
        </w:rPr>
      </w:pPr>
      <w:r>
        <w:t>$D = 0$ between $P$ and $P^*$, this illustrates that to observe $P^*$, we condition (box around $D = 0$) on surviving long enough to have a cancer diagnosis. Several risk factors that increase the risk of cancer might also cause death prior to cancer diagnosis, for example smoking may cause lung cancer and chronic obstructive pulmonary disease (a leading cause of death in this age group</w:t>
      </w:r>
      <w:ins w:id="26" w:author="Paloma Rojas Saunero" w:date="2021-04-16T11:44:00Z">
        <w:r w:rsidR="00377611">
          <w:fldChar w:fldCharType="begin" w:fldLock="1"/>
        </w:r>
      </w:ins>
      <w:r w:rsidR="00762A99">
        <w:instrText>ADDIN CSL_CITATION {"citationItems":[{"id":"ITEM-1","itemData":{"DOI":"10.1016/S2213-2600(20)30105-3","ISSN":"22132619","PMID":"32526187","abstract":"Background: Previous attempts to characterise the burden of chronic respiratory diseases have focused only on specific disease conditions, such as chronic obstructive pulmonary disease (COPD) or asthma. In this study, we aimed to characterise the burden of chronic respiratory diseases globally, providing a comprehensive and up-to-date analysis on geographical and time trends from 1990 to 2017. Methods: Using data from the Global Burden of Diseases, Injuries, and Risk Factors Study (GBD) 2017, we estimated the prevalence, morbidity, and mortality attributable to chronic respiratory diseases through an analysis of deaths, disability-adjusted life-years (DALYs), and years of life lost (YLL) by GBD super-region, from 1990 to 2017, stratified by age and sex. Specific diseases analysed included asthma, COPD, interstitial lung disease and pulmonary sarcoidosis, pneumoconiosis, and other chronic respiratory diseases. We also assessed the contribution of risk factors (smoking, second-hand smoke, ambient particulate matter and ozone pollution, household air pollution from solid fuels, and occupational risks) to chronic respiratory disease-attributable DALYs. Findings: In 2017, 544·9 million people (95% uncertainty interval [UI] 506·9–584·8) worldwide had a chronic respiratory disease, representing an increase of 39·8% compared with 1990. Chronic respiratory disease prevalence showed wide variability across GBD super-regions, with the highest prevalence among both males and females in high-income regions, and the lowest prevalence in sub-Saharan Africa and south Asia. The age-sex-specific prevalence of each chronic respiratory disease in 2017 was also highly variable geographically. Chronic respiratory diseases were the third leading cause of death in 2017 (7·0% [95% UI 6·8–7·2] of all deaths), behind cardiovascular diseases and neoplasms. Deaths due to chronic respiratory diseases numbered 3 914 196 (95% UI 3 790 578–4 044 819) in 2017, an increase of 18·0% since 1990, while total DALYs increased by 13·3%. However, when accounting for ageing and population growth, declines were observed in age-standardised prevalence (14·3% decrease), age-standardised death rates (42·6%), and age-standardised DALY rates (38·2%). In males and females, most chronic respiratory disease-attributable deaths and DALYs were due to COPD. In regional analyses, mortality rates from chronic respiratory diseases were greatest in south Asia and lowest in sub-Saharan Africa, also across both s…","author":[{"dropping-particle":"","family":"Soriano","given":"Joan B.","non-dropping-particle":"","parse-names":false,"suffix":""},{"dropping-particle":"","family":"Kendrick","given":"Parkes J.","non-dropping-particle":"","parse-names":false,"suffix":""},{"dropping-particle":"","family":"Paulson","given":"Katherine R.","non-dropping-particle":"","parse-names":false,"suffix":""},{"dropping-particle":"","family":"Gupta","given":"Vinay","non-dropping-particle":"","parse-names":false,"suffix":""},{"dropping-particle":"","family":"Abrams","given":"Elissa M.","non-dropping-particle":"","parse-names":false,"suffix":""},{"dropping-particle":"","family":"Adedoyin","given":"Rufus Adesoji","non-dropping-particle":"","parse-names":false,"suffix":""},{"dropping-particle":"","family":"Adhikari","given":"Tara Ballav","non-dropping-particle":"","parse-names":false,"suffix":""},{"dropping-particle":"","family":"Advani","given":"Shailesh M.","non-dropping-particle":"","parse-names":false,"suffix":""},{"dropping-particle":"","family":"Agrawal","given":"Anurag","non-dropping-particle":"","parse-names":false,"suffix":""},{"dropping-particle":"","family":"Ahmadian","given":"Elham","non-dropping-particle":"","parse-names":false,"suffix":""},{"dropping-particle":"","family":"Alahdab","given":"Fares","non-dropping-particle":"","parse-names":false,"suffix":""},{"dropping-particle":"","family":"Aljunid","given":"Syed Mohamed","non-dropping-particle":"","parse-names":false,"suffix":""},{"dropping-particle":"","family":"Altirkawi","given":"Khalid A.","non-dropping-particle":"","parse-names":false,"suffix":""},{"dropping-particle":"","family":"Alvis-Guzman","given":"Nelson","non-dropping-particle":"","parse-names":false,"suffix":""},{"dropping-particle":"","family":"Anber","given":"Nahla Hamed","non-dropping-particle":"","parse-names":false,"suffix":""},{"dropping-particle":"","family":"Andrei","given":"Catalina Liliana","non-dropping-particle":"","parse-names":false,"suffix":""},{"dropping-particle":"","family":"Anjomshoa","given":"Mina","non-dropping-particle":"","parse-names":false,"suffix":""},{"dropping-particle":"","family":"Ansari","given":"Fereshteh","non-dropping-particle":"","parse-names":false,"suffix":""},{"dropping-particle":"","family":"Antó","given":"Josep M.","non-dropping-particle":"","parse-names":false,"suffix":""},{"dropping-particle":"","family":"Arabloo","given":"Jalal","non-dropping-particle":"","parse-names":false,"suffix":""},{"dropping-particle":"","family":"Athari","given":"Seyyede Masoume","non-dropping-particle":"","parse-names":false,"suffix":""},{"dropping-particle":"","family":"Athari","given":"Seyyed Shamsadin","non-dropping-particle":"","parse-names":false,"suffix":""},{"dropping-particle":"","family":"Awoke","given":"Nefsu","non-dropping-particle":"","parse-names":false,"suffix":""},{"dropping-particle":"","family":"Badawi","given":"Alaa","non-dropping-particle":"","parse-names":false,"suffix":""},{"dropping-particle":"","family":"Banoub","given":"Joseph Adel Mattar","non-dropping-particle":"","parse-names":false,"suffix":""},{"dropping-particle":"","family":"Bennett","given":"Derrick A.","non-dropping-particle":"","parse-names":false,"suffix":""},{"dropping-particle":"","family":"Bensenor","given":"Isabela M.","non-dropping-particle":"","parse-names":false,"suffix":""},{"dropping-particle":"","family":"Berfield","given":"Kathleen S.Sachiko","non-dropping-particle":"","parse-names":false,"suffix":""},{"dropping-particle":"","family":"Bernstein","given":"Robert S.","non-dropping-particle":"","parse-names":false,"suffix":""},{"dropping-particle":"","family":"Bhattacharyya","given":"Krittika","non-dropping-particle":"","parse-names":false,"suffix":""},{"dropping-particle":"","family":"Bijani","given":"Ali","non-dropping-particle":"","parse-names":false,"suffix":""},{"dropping-particle":"","family":"Brauer","given":"Michael","non-dropping-particle":"","parse-names":false,"suffix":""},{"dropping-particle":"","family":"Bukhman","given":"Gene","non-dropping-particle":"","parse-names":false,"suffix":""},{"dropping-particle":"","family":"Butt","given":"Zahid A.","non-dropping-particle":"","parse-names":false,"suffix":""},{"dropping-particle":"","family":"Cámera","given":"Luis Alberto","non-dropping-particle":"","parse-names":false,"suffix":""},{"dropping-particle":"","family":"Car","given":"Josip","non-dropping-particle":"","parse-names":false,"suffix":""},{"dropping-particle":"","family":"Carrero","given":"Juan J.","non-dropping-particle":"","parse-names":false,"suffix":""},{"dropping-particle":"","family":"Carvalho","given":"Felix","non-dropping-particle":"","parse-names":false,"suffix":""},{"dropping-particle":"","family":"Castañeda-Orjuela","given":"Carlos A.","non-dropping-particle":"","parse-names":false,"suffix":""},{"dropping-particle":"","family":"Choi","given":"Jee Young Jasmine","non-dropping-particle":"","parse-names":false,"suffix":""},{"dropping-particle":"","family":"Christopher","given":"Devasahayam J.","non-dropping-particle":"","parse-names":false,"suffix":""},{"dropping-particle":"","family":"Cohen","given":"Aaron J.","non-dropping-particle":"","parse-names":false,"suffix":""},{"dropping-particle":"","family":"Dandona","given":"Lalit","non-dropping-particle":"","parse-names":false,"suffix":""},{"dropping-particle":"","family":"Dandona","given":"Rakhi","non-dropping-particle":"","parse-names":false,"suffix":""},{"dropping-particle":"","family":"Dang","given":"Anh Kim","non-dropping-particle":"","parse-names":false,"suffix":""},{"dropping-particle":"","family":"Daryani","given":"Ahmad","non-dropping-particle":"","parse-names":false,"suffix":""},{"dropping-particle":"","family":"Courten","given":"Barbora","non-dropping-particle":"de","parse-names":false,"suffix":""},{"dropping-particle":"","family":"Demeke","given":"Feleke Mekonnen","non-dropping-particle":"","parse-names":false,"suffix":""},{"dropping-particle":"","family":"Demoz","given":"Gebre Teklemariam","non-dropping-particle":"","parse-names":false,"suffix":""},{"dropping-particle":"","family":"Neve","given":"Jan Walter","non-dropping-particle":"De","parse-names":false,"suffix":""},{"dropping-particle":"","family":"Desai","given":"Rupak","non-dropping-particle":"","parse-names":false,"suffix":""},{"dropping-particle":"","family":"Dharmaratne","given":"Samath Dhamminda","non-dropping-particle":"","parse-names":false,"suffix":""},{"dropping-particle":"","family":"Diaz","given":"Daniel","non-dropping-particle":"","parse-names":false,"suffix":""},{"dropping-particle":"","family":"Douiri","given":"Abdel","non-dropping-particle":"","parse-names":false,"suffix":""},{"dropping-particle":"","family":"Driscoll","given":"Tim Robert","non-dropping-particle":"","parse-names":false,"suffix":""},{"dropping-particle":"","family":"Duken","given":"Eyasu Ejeta","non-dropping-particle":"","parse-names":false,"suffix":""},{"dropping-particle":"","family":"Eftekhari","given":"Aziz","non-dropping-particle":"","parse-names":false,"suffix":""},{"dropping-particle":"","family":"Elkout","given":"Hajer","non-dropping-particle":"","parse-names":false,"suffix":""},{"dropping-particle":"","family":"Endries","given":"Aman Yesuf","non-dropping-particle":"","parse-names":false,"suffix":""},{"dropping-particle":"","family":"Fadhil","given":"Ibtihal","non-dropping-particle":"","parse-names":false,"suffix":""},{"dropping-particle":"","family":"Faro","given":"Andre","non-dropping-particle":"","parse-names":false,"suffix":""},{"dropping-particle":"","family":"Farzadfar","given":"Farshad","non-dropping-particle":"","parse-names":false,"suffix":""},{"dropping-particle":"","family":"Fernandes","given":"Eduarda","non-dropping-particle":"","parse-names":false,"suffix":""},{"dropping-particle":"","family":"Filip","given":"Irina","non-dropping-particle":"","parse-names":false,"suffix":""},{"dropping-particle":"","family":"Fischer","given":"Florian","non-dropping-particle":"","parse-names":false,"suffix":""},{"dropping-particle":"","family":"Foroutan","given":"Masoud","non-dropping-particle":"","parse-names":false,"suffix":""},{"dropping-particle":"","family":"Garcia-Gordillo","given":"M. A.","non-dropping-particle":"","parse-names":false,"suffix":""},{"dropping-particle":"","family":"Gebre","given":"Abadi Kahsu","non-dropping-particle":"","parse-names":false,"suffix":""},{"dropping-particle":"","family":"Gebremedhin","given":"Ketema Bizuwork","non-dropping-particle":"","parse-names":false,"suffix":""},{"dropping-particle":"","family":"Gebremeskel","given":"Gebreamlak Gebremedhn","non-dropping-particle":"","parse-names":false,"suffix":""},{"dropping-particle":"","family":"Gezae","given":"Kebede Embaye","non-dropping-particle":"","parse-names":false,"suffix":""},{"dropping-particle":"","family":"Ghoshal","given":"Aloke Gopal","non-dropping-particle":"","parse-names":false,"suffix":""},{"dropping-particle":"","family":"Gill","given":"Paramjit Singh","non-dropping-particle":"","parse-names":false,"suffix":""},{"dropping-particle":"","family":"Gillum","given":"Richard F.","non-dropping-particle":"","parse-names":false,"suffix":""},{"dropping-particle":"","family":"Goudarzi","given":"Houman","non-dropping-particle":"","parse-names":false,"suffix":""},{"dropping-particle":"","family":"Guo","given":"Yuming","non-dropping-particle":"","parse-names":false,"suffix":""},{"dropping-particle":"","family":"Gupta","given":"Rajeev","non-dropping-particle":"","parse-names":false,"suffix":""},{"dropping-particle":"","family":"Hailu","given":"Gessessew Bugssa","non-dropping-particle":"","parse-names":false,"suffix":""},{"dropping-particle":"","family":"Hasanzadeh","given":"Amir","non-dropping-particle":"","parse-names":false,"suffix":""},{"dropping-particle":"","family":"Hassen","given":"Hamid Yimam","non-dropping-particle":"","parse-names":false,"suffix":""},{"dropping-particle":"","family":"Hay","given":"Simon I.","non-dropping-particle":"","parse-names":false,"suffix":""},{"dropping-particle":"","family":"Hoang","given":"Chi Linh","non-dropping-particle":"","parse-names":false,"suffix":""},{"dropping-particle":"","family":"Hole","given":"Michael K.","non-dropping-particle":"","parse-names":false,"suffix":""},{"dropping-particle":"","family":"Horita","given":"Nobuyuki","non-dropping-particle":"","parse-names":false,"suffix":""},{"dropping-particle":"","family":"Hosgood","given":"H. Dean","non-dropping-particle":"","parse-names":false,"suffix":""},{"dropping-particle":"","family":"Hostiuc","given":"Mihaela","non-dropping-particle":"","parse-names":false,"suffix":""},{"dropping-particle":"","family":"Househ","given":"Mowafa","non-dropping-particle":"","parse-names":false,"suffix":""},{"dropping-particle":"","family":"Ilesanmi","given":"Olayinka Stephen","non-dropping-particle":"","parse-names":false,"suffix":""},{"dropping-particle":"","family":"Ilic","given":"Milena D.","non-dropping-particle":"","parse-names":false,"suffix":""},{"dropping-particle":"","family":"Irvani","given":"Seyed Sina Naghibi","non-dropping-particle":"","parse-names":false,"suffix":""},{"dropping-particle":"","family":"Islam","given":"Sheikh Mohammed Shariful","non-dropping-particle":"","parse-names":false,"suffix":""},{"dropping-particle":"","family":"Jakovljevic","given":"Mihajlo","non-dropping-particle":"","parse-names":false,"suffix":""},{"dropping-particle":"","family":"Jamal","given":"Amr A.","non-dropping-particle":"","parse-names":false,"suffix":""},{"dropping-particle":"","family":"Jha","given":"Ravi Prakash","non-dropping-particle":"","parse-names":false,"suffix":""},{"dropping-particle":"","family":"Jonas","given":"Jost B.","non-dropping-particle":"","parse-names":false,"suffix":""},{"dropping-particle":"","family":"Kabir","given":"Zubair","non-dropping-particle":"","parse-names":false,"suffix":""},{"dropping-particle":"","family":"Kasaeian","given":"Amir","non-dropping-particle":"","parse-names":false,"suffix":""},{"dropping-particle":"","family":"Kasahun","given":"Gebremicheal Gebreslassie","non-dropping-particle":"","parse-names":false,"suffix":""},{"dropping-particle":"","family":"Kassa","given":"Getachew Mullu","non-dropping-particle":"","parse-names":false,"suffix":""},{"dropping-particle":"","family":"Kefale","given":"Adane Teshome","non-dropping-particle":"","parse-names":false,"suffix":""},{"dropping-particle":"","family":"Kengne","given":"Andre Pascal","non-dropping-particle":"","parse-names":false,"suffix":""},{"dropping-particle":"","family":"Khader","given":"Yousef Saleh","non-dropping-particle":"","parse-names":false,"suffix":""},{"dropping-particle":"","family":"Khafaie","given":"Morteza Abdullatif","non-dropping-particle":"","parse-names":false,"suffix":""},{"dropping-particle":"","family":"Khan","given":"Ejaz Ahmad","non-dropping-particle":"","parse-names":false,"suffix":""},{"dropping-particle":"","family":"Khan","given":"Junaid","non-dropping-particle":"","parse-names":false,"suffix":""},{"dropping-particle":"","family":"Khubchandani","given":"Jagdish","non-dropping-particle":"","parse-names":false,"suffix":""},{"dropping-particle":"","family":"Kim","given":"Young Eun","non-dropping-particle":"","parse-names":false,"suffix":""},{"dropping-particle":"","family":"Kim","given":"Yun Jin","non-dropping-particle":"","parse-names":false,"suffix":""},{"dropping-particle":"","family":"Kisa","given":"Sezer","non-dropping-particle":"","parse-names":false,"suffix":""},{"dropping-particle":"","family":"Kisa","given":"Adnan","non-dropping-particle":"","parse-names":false,"suffix":""},{"dropping-particle":"","family":"Knibbs","given":"Luke D.","non-dropping-particle":"","parse-names":false,"suffix":""},{"dropping-particle":"","family":"Komaki","given":"Hamidreza","non-dropping-particle":"","parse-names":false,"suffix":""},{"dropping-particle":"","family":"Koul","given":"Parvaiz A.","non-dropping-particle":"","parse-names":false,"suffix":""},{"dropping-particle":"","family":"Koyanagi","given":"Ai","non-dropping-particle":"","parse-names":false,"suffix":""},{"dropping-particle":"","family":"Kumar","given":"G. Anil","non-dropping-particle":"","parse-names":false,"suffix":""},{"dropping-particle":"","family":"Lan","given":"Qing","non-dropping-particle":"","parse-names":false,"suffix":""},{"dropping-particle":"","family":"Lasrado","given":"Savita","non-dropping-particle":"","parse-names":false,"suffix":""},{"dropping-particle":"","family":"Lauriola","given":"Paolo","non-dropping-particle":"","parse-names":false,"suffix":""},{"dropping-particle":"","family":"Vecchia","given":"Carlo","non-dropping-particle":"La","parse-names":false,"suffix":""},{"dropping-particle":"","family":"Le","given":"Tham Thi","non-dropping-particle":"","parse-names":false,"suffix":""},{"dropping-particle":"","family":"Leigh","given":"James","non-dropping-particle":"","parse-names":false,"suffix":""},{"dropping-particle":"","family":"Levi","given":"Miriam","non-dropping-particle":"","parse-names":false,"suffix":""},{"dropping-particle":"","family":"Li","given":"Shanshan","non-dropping-particle":"","parse-names":false,"suffix":""},{"dropping-particle":"","family":"Lopez","given":"Alan D.","non-dropping-particle":"","parse-names":false,"suffix":""},{"dropping-particle":"","family":"Lotufo","given":"Paulo A.","non-dropping-particle":"","parse-names":false,"suffix":""},{"dropping-particle":"","family":"Madotto","given":"Fabiana","non-dropping-particle":"","parse-names":false,"suffix":""},{"dropping-particle":"","family":"Mahotra","given":"Narayan B.","non-dropping-particle":"","parse-names":false,"suffix":""},{"dropping-particle":"","family":"Majdan","given":"Marek","non-dropping-particle":"","parse-names":false,"suffix":""},{"dropping-particle":"","family":"Majeed","given":"Azeem","non-dropping-particle":"","parse-names":false,"suffix":""},{"dropping-particle":"","family":"Malekzadeh","given":"Reza","non-dropping-particle":"","parse-names":false,"suffix":""},{"dropping-particle":"","family":"Mamun","given":"Abdullah A.","non-dropping-particle":"","parse-names":false,"suffix":""},{"dropping-particle":"","family":"Manafi","given":"Navid","non-dropping-particle":"","parse-names":false,"suffix":""},{"dropping-particle":"","family":"Manafi","given":"Farzad","non-dropping-particle":"","parse-names":false,"suffix":""},{"dropping-particle":"","family":"Mantovani","given":"Lorenzo Giovanni","non-dropping-particle":"","parse-names":false,"suffix":""},{"dropping-particle":"","family":"Meharie","given":"Birhanu Geta","non-dropping-particle":"","parse-names":false,"suffix":""},{"dropping-particle":"","family":"Meles","given":"Hagazi Gebre","non-dropping-particle":"","parse-names":false,"suffix":""},{"dropping-particle":"","family":"Meles","given":"Gebrekiros Gebremichael","non-dropping-particle":"","parse-names":false,"suffix":""},{"dropping-particle":"","family":"Menezes","given":"Ritesh G.","non-dropping-particle":"","parse-names":false,"suffix":""},{"dropping-particle":"","family":"Mestrovic","given":"Tomislav","non-dropping-particle":"","parse-names":false,"suffix":""},{"dropping-particle":"","family":"Miller","given":"Ted R.","non-dropping-particle":"","parse-names":false,"suffix":""},{"dropping-particle":"","family":"Mini","given":"G. K.","non-dropping-particle":"","parse-names":false,"suffix":""},{"dropping-particle":"","family":"Mirrakhimov","given":"Erkin M.","non-dropping-particle":"","parse-names":false,"suffix":""},{"dropping-particle":"","family":"Moazen","given":"Babak","non-dropping-particle":"","parse-names":false,"suffix":""},{"dropping-particle":"","family":"Mohammad","given":"Karzan Abdulmuhsin","non-dropping-particle":"","parse-names":false,"suffix":""},{"dropping-particle":"","family":"Mohammed","given":"Shafiu","non-dropping-particle":"","parse-names":false,"suffix":""},{"dropping-particle":"","family":"Mohebi","given":"Farnam","non-dropping-particle":"","parse-names":false,"suffix":""},{"dropping-particle":"","family":"Mokdad","given":"Ali H.","non-dropping-particle":"","parse-names":false,"suffix":""},{"dropping-particle":"","family":"Molokhia","given":"Mariam","non-dropping-particle":"","parse-names":false,"suffix":""},{"dropping-particle":"","family":"Monasta","given":"Lorenzo","non-dropping-particle":"","parse-names":false,"suffix":""},{"dropping-particle":"","family":"Moradi","given":"Masoud","non-dropping-particle":"","parse-names":false,"suffix":""},{"dropping-particle":"","family":"Moradi","given":"Ghobad","non-dropping-particle":"","parse-names":false,"suffix":""},{"dropping-particle":"","family":"Morawska","given":"Lidia","non-dropping-particle":"","parse-names":false,"suffix":""},{"dropping-particle":"","family":"Mousavi","given":"Seyyed Meysam","non-dropping-particle":"","parse-names":false,"suffix":""},{"dropping-particle":"","family":"Musa","given":"Kamarul Imran","non-dropping-particle":"","parse-names":false,"suffix":""},{"dropping-particle":"","family":"Mustafa","given":"Ghulam","non-dropping-particle":"","parse-names":false,"suffix":""},{"dropping-particle":"","family":"Naderi","given":"Mehdi","non-dropping-particle":"","parse-names":false,"suffix":""},{"dropping-particle":"","family":"Naghavi","given":"Mohsen","non-dropping-particle":"","parse-names":false,"suffix":""},{"dropping-particle":"","family":"Naik","given":"Gurudatta","non-dropping-particle":"","parse-names":false,"suffix":""},{"dropping-particle":"","family":"Nair","given":"Sanjeev","non-dropping-particle":"","parse-names":false,"suffix":""},{"dropping-particle":"","family":"Nangia","given":"Vinay","non-dropping-particle":"","parse-names":false,"suffix":""},{"dropping-particle":"","family":"Nansseu","given":"Jobert Richie","non-dropping-particle":"","parse-names":false,"suffix":""},{"dropping-particle":"","family":"Nazari","given":"Javad","non-dropping-particle":"","parse-names":false,"suffix":""},{"dropping-particle":"","family":"Ndwandwe","given":"Duduzile Edith","non-dropping-particle":"","parse-names":false,"suffix":""},{"dropping-particle":"","family":"Negoi","given":"Ruxandra Irina","non-dropping-particle":"","parse-names":false,"suffix":""},{"dropping-particle":"","family":"Nguyen","given":"Trang Huyen","non-dropping-particle":"","parse-names":false,"suffix":""},{"dropping-particle":"","family":"Nguyen","given":"Cuong Tat","non-dropping-particle":"","parse-names":false,"suffix":""},{"dropping-particle":"","family":"Nguyen","given":"Huong Lan Thi","non-dropping-particle":"","parse-names":false,"suffix":""},{"dropping-particle":"","family":"Nixon","given":"Molly R.","non-dropping-particle":"","parse-names":false,"suffix":""},{"dropping-particle":"","family":"Ofori-Asenso","given":"Richard","non-dropping-particle":"","parse-names":false,"suffix":""},{"dropping-particle":"","family":"Ogbo","given":"Felix Akpojene","non-dropping-particle":"","parse-names":false,"suffix":""},{"dropping-particle":"","family":"Olagunju","given":"Andrew T.","non-dropping-particle":"","parse-names":false,"suffix":""},{"dropping-particle":"","family":"Olagunju","given":"Tinuke O.","non-dropping-particle":"","parse-names":false,"suffix":""},{"dropping-particle":"","family":"Oren","given":"Eyal","non-dropping-particle":"","parse-names":false,"suffix":""},{"dropping-particle":"","family":"Ortiz","given":"Justin R.","non-dropping-particle":"","parse-names":false,"suffix":""},{"dropping-particle":"","family":"Owolabi","given":"Mayowa O.","non-dropping-particle":"","parse-names":false,"suffix":""},{"dropping-particle":"","family":"DNB","given":"M. P.A.","non-dropping-particle":"","parse-names":false,"suffix":""},{"dropping-particle":"","family":"Pakhale","given":"Smita","non-dropping-particle":"","parse-names":false,"suffix":""},{"dropping-particle":"","family":"Pana","given":"Adrian","non-dropping-particle":"","parse-names":false,"suffix":""},{"dropping-particle":"","family":"Panda-Jonas","given":"Songhomitra","non-dropping-particle":"","parse-names":false,"suffix":""},{"dropping-particle":"","family":"Park","given":"Eun Kee","non-dropping-particle":"","parse-names":false,"suffix":""},{"dropping-particle":"","family":"Pham","given":"Hai Quang","non-dropping-particle":"","parse-names":false,"suffix":""},{"dropping-particle":"","family":"Postma","given":"Maarten J.","non-dropping-particle":"","parse-names":false,"suffix":""},{"dropping-particle":"","family":"Pourjafar","given":"Hadi","non-dropping-particle":"","parse-names":false,"suffix":""},{"dropping-particle":"","family":"Poustchi","given":"Hossein","non-dropping-particle":"","parse-names":false,"suffix":""},{"dropping-particle":"","family":"Radfar","given":"Amir","non-dropping-particle":"","parse-names":false,"suffix":""},{"dropping-particle":"","family":"Rafiei","given":"Alireza","non-dropping-particle":"","parse-names":false,"suffix":""},{"dropping-particle":"","family":"Rahim","given":"Fakher","non-dropping-particle":"","parse-names":false,"suffix":""},{"dropping-particle":"","family":"Rahman","given":"Mohammad Hifz Ur","non-dropping-particle":"","parse-names":false,"suffix":""},{"dropping-particle":"","family":"Rahman","given":"Muhammad Aziz","non-dropping-particle":"","parse-names":false,"suffix":""},{"dropping-particle":"","family":"Rawaf","given":"Salman","non-dropping-particle":"","parse-names":false,"suffix":""},{"dropping-particle":"","family":"Rawaf","given":"David Laith","non-dropping-particle":"","parse-names":false,"suffix":""},{"dropping-particle":"","family":"Rawal","given":"Lal","non-dropping-particle":"","parse-names":false,"suffix":""},{"dropping-particle":"","family":"Reiner","given":"Robert C.","non-dropping-particle":"","parse-names":false,"suffix":""},{"dropping-particle":"","family":"Reitsma","given":"Marissa Bettay","non-dropping-particle":"","parse-names":false,"suffix":""},{"dropping-particle":"","family":"Roever","given":"Leonardo","non-dropping-particle":"","parse-names":false,"suffix":""},{"dropping-particle":"","family":"Ronfani","given":"Luca","non-dropping-particle":"","parse-names":false,"suffix":""},{"dropping-particle":"","family":"Roro","given":"Elias Merdassa","non-dropping-particle":"","parse-names":false,"suffix":""},{"dropping-particle":"","family":"Roshandel","given":"Gholamreza","non-dropping-particle":"","parse-names":false,"suffix":""},{"dropping-particle":"","family":"Rudd","given":"Kristina E.","non-dropping-particle":"","parse-names":false,"suffix":""},{"dropping-particle":"","family":"Sabde","given":"Yogesh Damodar","non-dropping-particle":"","parse-names":false,"suffix":""},{"dropping-particle":"","family":"Sabour","given":"Siamak","non-dropping-particle":"","parse-names":false,"suffix":""},{"dropping-particle":"","family":"Saddik","given":"Basema","non-dropping-particle":"","parse-names":false,"suffix":""},{"dropping-particle":"","family":"Safari","given":"Saeed","non-dropping-particle":"","parse-names":false,"suffix":""},{"dropping-particle":"","family":"Saleem","given":"Komal","non-dropping-particle":"","parse-names":false,"suffix":""},{"dropping-particle":"","family":"Samy","given":"Abdallah M.","non-dropping-particle":"","parse-names":false,"suffix":""},{"dropping-particle":"","family":"Santric-Milicevic","given":"Milena M.","non-dropping-particle":"","parse-names":false,"suffix":""},{"dropping-particle":"","family":"Sao Jose","given":"Bruno Piassi","non-dropping-particle":"","parse-names":false,"suffix":""},{"dropping-particle":"","family":"Sartorius","given":"Benn","non-dropping-particle":"","parse-names":false,"suffix":""},{"dropping-particle":"","family":"Satpathy","given":"Maheswar","non-dropping-particle":"","parse-names":false,"suffix":""},{"dropping-particle":"","family":"Savic","given":"Miloje","non-dropping-particle":"","parse-names":false,"suffix":""},{"dropping-particle":"","family":"Sawhney","given":"Monika","non-dropping-particle":"","parse-names":false,"suffix":""},{"dropping-particle":"","family":"Sepanlou","given":"Sadaf G.","non-dropping-particle":"","parse-names":false,"suffix":""},{"dropping-particle":"","family":"Shaikh","given":"Masood Ali","non-dropping-particle":"","parse-names":false,"suffix":""},{"dropping-particle":"","family":"Sheikh","given":"Aziz","non-dropping-particle":"","parse-names":false,"suffix":""},{"dropping-particle":"","family":"Shigematsu","given":"Mika","non-dropping-particle":"","parse-names":false,"suffix":""},{"dropping-particle":"","family":"Shirkoohi","given":"Reza","non-dropping-particle":"","parse-names":false,"suffix":""},{"dropping-particle":"","family":"Si","given":"Si","non-dropping-particle":"","parse-names":false,"suffix":""},{"dropping-particle":"","family":"Siabani","given":"Soraya","non-dropping-particle":"","parse-names":false,"suffix":""},{"dropping-particle":"","family":"Singh","given":"Virendra","non-dropping-particle":"","parse-names":false,"suffix":""},{"dropping-particle":"","family":"Singh","given":"Jasvinder A.","non-dropping-particle":"","parse-names":false,"suffix":""},{"dropping-particle":"","family":"Soljak","given":"Michael","non-dropping-particle":"","parse-names":false,"suffix":""},{"dropping-particle":"","family":"Somayaji","given":"Ranjani","non-dropping-particle":"","parse-names":false,"suffix":""},{"dropping-particle":"","family":"Soofi","given":"Moslem","non-dropping-particle":"","parse-names":false,"suffix":""},{"dropping-particle":"","family":"Soyiri","given":"Ireneous N.","non-dropping-particle":"","parse-names":false,"suffix":""},{"dropping-particle":"","family":"Tefera","given":"Yonatal Mesfin","non-dropping-particle":"","parse-names":false,"suffix":""},{"dropping-particle":"","family":"Temsah","given":"Mohamad Hani","non-dropping-particle":"","parse-names":false,"suffix":""},{"dropping-particle":"","family":"Tesfay","given":"Berhe Etsay","non-dropping-particle":"","parse-names":false,"suffix":""},{"dropping-particle":"","family":"Thakur","given":"Jarnail Singh","non-dropping-particle":"","parse-names":false,"suffix":""},{"dropping-particle":"","family":"Toma","given":"Alemayehu Toma","non-dropping-particle":"","parse-names":false,"suffix":""},{"dropping-particle":"","family":"Tortajada-Girbés","given":"Miguel","non-dropping-particle":"","parse-names":false,"suffix":""},{"dropping-particle":"","family":"Tran","given":"Khanh Bao","non-dropping-particle":"","parse-names":false,"suffix":""},{"dropping-particle":"","family":"Tran","given":"Bach Xuan","non-dropping-particle":"","parse-names":false,"suffix":""},{"dropping-particle":"","family":"Tudor Car","given":"Lorainne","non-dropping-particle":"","parse-names":false,"suffix":""},{"dropping-particle":"","family":"Ullah","given":"Irfan","non-dropping-particle":"","parse-names":false,"suffix":""},{"dropping-particle":"","family":"Vacante","given":"Marco","non-dropping-particle":"","parse-names":false,"suffix":""},{"dropping-particle":"","family":"Valdez","given":"Pascual R.","non-dropping-particle":"","parse-names":false,"suffix":""},{"dropping-particle":"","family":"Boven","given":"Job F.M.","non-dropping-particle":"van","parse-names":false,"suffix":""},{"dropping-particle":"","family":"Vasankari","given":"Tommi Juhani","non-dropping-particle":"","parse-names":false,"suffix":""},{"dropping-particle":"","family":"Veisani","given":"Yousef","non-dropping-particle":"","parse-names":false,"suffix":""},{"dropping-particle":"","family":"Violante","given":"Francesco S.","non-dropping-particle":"","parse-names":false,"suffix":""},{"dropping-particle":"","family":"Wagner","given":"Gregory R.","non-dropping-particle":"","parse-names":false,"suffix":""},{"dropping-particle":"","family":"Westerman","given":"Ronny","non-dropping-particle":"","parse-names":false,"suffix":""},{"dropping-particle":"","family":"Wolfe","given":"Charles D.A.","non-dropping-particle":"","parse-names":false,"suffix":""},{"dropping-particle":"","family":"Wondafrash","given":"Dawit Zewdu","non-dropping-particle":"","parse-names":false,"suffix":""},{"dropping-particle":"","family":"Wondmieneh","given":"Adam Belay","non-dropping-particle":"","parse-names":false,"suffix":""},{"dropping-particle":"","family":"Yonemoto","given":"Naohiro","non-dropping-particle":"","parse-names":false,"suffix":""},{"dropping-particle":"","family":"Yoon","given":"Seok Jun","non-dropping-particle":"","parse-names":false,"suffix":""},{"dropping-particle":"","family":"Zaidi","given":"Zoubida","non-dropping-particle":"","parse-names":false,"suffix":""},{"dropping-particle":"","family":"Zamani","given":"Mohammad","non-dropping-particle":"","parse-names":false,"suffix":""},{"dropping-particle":"","family":"Zar","given":"Heather J.","non-dropping-particle":"","parse-names":false,"suffix":""},{"dropping-particle":"","family":"Zhang","given":"Yunquan","non-dropping-particle":"","parse-names":false,"suffix":""},{"dropping-particle":"","family":"Vos","given":"Theo","non-dropping-particle":"","parse-names":false,"suffix":""}],"container-title":"The Lancet Respiratory Medicine","id":"ITEM-1","issue":"6","issued":{"date-parts":[["2020"]]},"page":"585-596","title":"Prevalence and attributable health burden of chronic respiratory diseases, 1990–2017: a systematic analysis for the Global Burden of Disease Study 2017","type":"article-journal","volume":"8"},"uris":["http://www.mendeley.com/documents/?uuid=f3d6561d-51bf-4f1a-95d2-8033da7122a3"]}],"mendeley":{"formattedCitation":"&lt;sup&gt;27&lt;/sup&gt;","plainTextFormattedCitation":"27","previouslyFormattedCitation":"(27)"},"properties":{"noteIndex":0},"schema":"https://github.com/citation-style-language/schema/raw/master/csl-citation.json"}</w:instrText>
      </w:r>
      <w:r w:rsidR="00377611">
        <w:fldChar w:fldCharType="separate"/>
      </w:r>
      <w:r w:rsidR="00762A99" w:rsidRPr="00762A99">
        <w:rPr>
          <w:noProof/>
          <w:vertAlign w:val="superscript"/>
        </w:rPr>
        <w:t>27</w:t>
      </w:r>
      <w:ins w:id="27" w:author="Paloma Rojas Saunero" w:date="2021-04-16T11:44:00Z">
        <w:r w:rsidR="00377611">
          <w:fldChar w:fldCharType="end"/>
        </w:r>
      </w:ins>
      <w:r>
        <w:t>). Therefore, to isolate the effect of $P$ in $P^*$ (the violet arrow), we need to block all shared causes between $P$ and $D$ and between $D$ and $P*$ both represented in Figure 3 as $C_1$ and $C_2$. In this way we assume a hypothetical scenario in which we could prevent death prior to cancer diagnosis, by conditioning on a rich set of covariates</w:t>
      </w:r>
      <w:ins w:id="28" w:author="Paloma Rojas Saunero" w:date="2021-04-16T11:45:00Z">
        <w:r w:rsidR="00377611">
          <w:fldChar w:fldCharType="begin" w:fldLock="1"/>
        </w:r>
      </w:ins>
      <w:r w:rsidR="00762A99">
        <w:instrText>ADDIN CSL_CITATION {"citationItems":[{"id":"ITEM-1","itemData":{"DOI":"10.1002/sim.8471","ISSN":"10970258","abstract":"In failure-time settings, a competing risk event is any event that makes it impossible for the event of interest to occur. For example, cardiovascular disease death is a competing event for prostate cancer death because an individual cannot die of prostate cancer once he has died of cardiovascular disease. Various statistical estimands have been defined as possible targets of inference in the classical competing risks literature. Many reviews have described these statistical estimands and their estimating procedures with recommendations about their use. However, this previous work has not used a formal framework for characterizing causal effects and their identifying conditions, which makes it difficult to interpret effect estimates and assess recommendations regarding analytic choices. Here we use a counterfactual framework to explicitly define each of these classical estimands. We clarify that, depending on whether competing events are defined as censoring events, contrasts of risks can define a total effect of the treatment on the event of interest, or a direct effect of the treatment on the event of interest not mediated through the competing event. In contrast, regardless of whether competing events are defined as censoring events, counterfactual hazard contrasts cannot generally be interpreted as causal effects. We illustrate how identifying assumptions for all of these counterfactual estimands can be represented in causal diagrams in which competing events are depicted as time-varying covariates. We present an application of these ideas to data from a randomized trial designed to estimate the effect of estrogen therapy on prostate cancer mortality.","author":[{"dropping-particle":"","family":"Young","given":"Jessica G.","non-dropping-particle":"","parse-names":false,"suffix":""},{"dropping-particle":"","family":"Stensrud","given":"Mats J.","non-dropping-particle":"","parse-names":false,"suffix":""},{"dropping-particle":"","family":"Tchetgen","given":"Eric J. Tchetgen","non-dropping-particle":"","parse-names":false,"suffix":""},{"dropping-particle":"","family":"Hernán","given":"Miguel A.","non-dropping-particle":"","parse-names":false,"suffix":""}],"container-title":"Statistics in Medicine","id":"ITEM-1","issue":"December 2019","issued":{"date-parts":[["2020"]]},"page":"1-38","title":"A causal framework for classical statistical estimands in failure time settings with competing events","type":"article-journal","volume":"1"},"uris":["http://www.mendeley.com/documents/?uuid=05a1a769-73aa-4bfa-b7a9-6b40a2d638ab"]}],"mendeley":{"formattedCitation":"&lt;sup&gt;28&lt;/sup&gt;","plainTextFormattedCitation":"28","previouslyFormattedCitation":"(28)"},"properties":{"noteIndex":0},"schema":"https://github.com/citation-style-language/schema/raw/master/csl-citation.json"}</w:instrText>
      </w:r>
      <w:r w:rsidR="00377611">
        <w:fldChar w:fldCharType="separate"/>
      </w:r>
      <w:r w:rsidR="00762A99" w:rsidRPr="00762A99">
        <w:rPr>
          <w:noProof/>
          <w:vertAlign w:val="superscript"/>
        </w:rPr>
        <w:t>28</w:t>
      </w:r>
      <w:ins w:id="29" w:author="Paloma Rojas Saunero" w:date="2021-04-16T11:45:00Z">
        <w:r w:rsidR="00377611">
          <w:fldChar w:fldCharType="end"/>
        </w:r>
      </w:ins>
      <w:r>
        <w:t>. This assumption must hold regardless of whether we use incident cancer as a time-varying exposure, or match cancer patients to participants free of cancer by age.</w:t>
      </w:r>
      <w:r w:rsidR="0005306C">
        <w:t xml:space="preserve"> </w:t>
      </w:r>
    </w:p>
    <w:p w14:paraId="18EB25CB" w14:textId="77777777" w:rsidR="009D07A9" w:rsidRDefault="009D07A9" w:rsidP="0005306C">
      <w:pPr>
        <w:pStyle w:val="NoSpacing"/>
        <w:rPr>
          <w:ins w:id="30" w:author="sonja.swanson@gmail.com" w:date="2021-04-21T15:29:00Z"/>
        </w:rPr>
      </w:pPr>
    </w:p>
    <w:p w14:paraId="13E87560" w14:textId="2B4BB886" w:rsidR="0005306C" w:rsidRDefault="0005306C" w:rsidP="0005306C">
      <w:pPr>
        <w:pStyle w:val="NoSpacing"/>
      </w:pPr>
      <w:r>
        <w:t>Furthermore, we note that this is only one of issues with considering cancer diagnosis as the proxy for Pin1 expression</w:t>
      </w:r>
      <w:del w:id="31" w:author="sonja.swanson@gmail.com" w:date="2021-04-21T16:19:00Z">
        <w:r w:rsidDel="00961234">
          <w:delText>,</w:delText>
        </w:r>
      </w:del>
      <w:r>
        <w:t xml:space="preserve"> in terms of </w:t>
      </w:r>
      <w:r w:rsidR="009D07A9">
        <w:t>information bias (ref Miguel’s paper that makes all the DAGs in Chapter 9 of his book? Or another earlier paper that talks about types of measurement error)</w:t>
      </w:r>
      <w:r>
        <w:t xml:space="preserve">. We could add more complexity by </w:t>
      </w:r>
      <w:r w:rsidR="009D07A9">
        <w:t>considering further shared causes of cancer and ADRD diagnosis</w:t>
      </w:r>
      <w:r w:rsidR="00CD1B80">
        <w:t>, or further mediators between Pin1 expression and cancer diagnosis, including but not limited to: screening guidelines, type of healthcare coverage, health-seeking behaviors, and healthcare availability.</w:t>
      </w:r>
      <w:r>
        <w:t xml:space="preserve"> </w:t>
      </w:r>
    </w:p>
    <w:p w14:paraId="1090891A" w14:textId="77777777" w:rsidR="0005306C" w:rsidRDefault="0005306C" w:rsidP="00547492">
      <w:pPr>
        <w:pStyle w:val="NoSpacing"/>
      </w:pPr>
    </w:p>
    <w:p w14:paraId="2C34311D" w14:textId="77777777" w:rsidR="00547492" w:rsidRDefault="00547492" w:rsidP="00547492">
      <w:pPr>
        <w:pStyle w:val="NoSpacing"/>
      </w:pPr>
    </w:p>
    <w:p w14:paraId="694D0331" w14:textId="77777777" w:rsidR="00547492" w:rsidRDefault="00547492" w:rsidP="00547492">
      <w:pPr>
        <w:pStyle w:val="NoSpacing"/>
      </w:pPr>
      <w:r>
        <w:t>```{</w:t>
      </w:r>
      <w:proofErr w:type="spellStart"/>
      <w:r>
        <w:t>tikz</w:t>
      </w:r>
      <w:proofErr w:type="spellEnd"/>
      <w:r>
        <w:t xml:space="preserve">, </w:t>
      </w:r>
      <w:proofErr w:type="spellStart"/>
      <w:r>
        <w:t>fig.ext</w:t>
      </w:r>
      <w:proofErr w:type="spellEnd"/>
      <w:r>
        <w:t xml:space="preserve"> = '</w:t>
      </w:r>
      <w:proofErr w:type="spellStart"/>
      <w:r>
        <w:t>png</w:t>
      </w:r>
      <w:proofErr w:type="spellEnd"/>
      <w:r>
        <w:t xml:space="preserve">', echo = FALSE, </w:t>
      </w:r>
      <w:proofErr w:type="spellStart"/>
      <w:r>
        <w:t>fig.cap</w:t>
      </w:r>
      <w:proofErr w:type="spellEnd"/>
      <w:r>
        <w:t xml:space="preserve"> = "Zoom in the association between P and P star"}</w:t>
      </w:r>
    </w:p>
    <w:p w14:paraId="4A8070F3" w14:textId="77777777" w:rsidR="00547492" w:rsidRDefault="00547492" w:rsidP="00547492">
      <w:pPr>
        <w:pStyle w:val="NoSpacing"/>
      </w:pPr>
      <w:r>
        <w:t>\</w:t>
      </w:r>
      <w:proofErr w:type="spellStart"/>
      <w:r>
        <w:t>usetikzlibrary</w:t>
      </w:r>
      <w:proofErr w:type="spellEnd"/>
      <w:r>
        <w:t>{arrows}</w:t>
      </w:r>
    </w:p>
    <w:p w14:paraId="3C7A07AC" w14:textId="77777777" w:rsidR="00547492" w:rsidRDefault="00547492" w:rsidP="00547492">
      <w:pPr>
        <w:pStyle w:val="NoSpacing"/>
      </w:pPr>
      <w:r>
        <w:t>\begin{</w:t>
      </w:r>
      <w:proofErr w:type="spellStart"/>
      <w:r>
        <w:t>tikzpicture</w:t>
      </w:r>
      <w:proofErr w:type="spellEnd"/>
      <w:r>
        <w:t>}[node distance=2cm, auto,&gt;=latex, scale = 0.5]</w:t>
      </w:r>
    </w:p>
    <w:p w14:paraId="308532D1" w14:textId="77777777" w:rsidR="00547492" w:rsidRDefault="00547492" w:rsidP="00547492">
      <w:pPr>
        <w:pStyle w:val="NoSpacing"/>
      </w:pPr>
      <w:r>
        <w:t>\node (p) {$P$};</w:t>
      </w:r>
    </w:p>
    <w:p w14:paraId="00FB53E5" w14:textId="77777777" w:rsidR="00547492" w:rsidRDefault="00547492" w:rsidP="00547492">
      <w:pPr>
        <w:pStyle w:val="NoSpacing"/>
      </w:pPr>
      <w:r>
        <w:t>\node [draw, right of = p] (d) {$D = 0$};</w:t>
      </w:r>
    </w:p>
    <w:p w14:paraId="44CE351C" w14:textId="77777777" w:rsidR="00547492" w:rsidRDefault="00547492" w:rsidP="00547492">
      <w:pPr>
        <w:pStyle w:val="NoSpacing"/>
      </w:pPr>
      <w:r>
        <w:t>\node [right of = d] (</w:t>
      </w:r>
      <w:proofErr w:type="spellStart"/>
      <w:r>
        <w:t>pstar</w:t>
      </w:r>
      <w:proofErr w:type="spellEnd"/>
      <w:r>
        <w:t>) {$P^*$};</w:t>
      </w:r>
    </w:p>
    <w:p w14:paraId="35D84080" w14:textId="77777777" w:rsidR="00547492" w:rsidRDefault="00547492" w:rsidP="00547492">
      <w:pPr>
        <w:pStyle w:val="NoSpacing"/>
      </w:pPr>
      <w:r>
        <w:t xml:space="preserve">\node [below of = p, </w:t>
      </w:r>
      <w:proofErr w:type="spellStart"/>
      <w:r>
        <w:t>yshift</w:t>
      </w:r>
      <w:proofErr w:type="spellEnd"/>
      <w:r>
        <w:t xml:space="preserve"> = 1cm, </w:t>
      </w:r>
      <w:proofErr w:type="spellStart"/>
      <w:r>
        <w:t>xshift</w:t>
      </w:r>
      <w:proofErr w:type="spellEnd"/>
      <w:r>
        <w:t xml:space="preserve"> = -1cm](l) {$C_1$};</w:t>
      </w:r>
    </w:p>
    <w:p w14:paraId="442F3ED3" w14:textId="77777777" w:rsidR="00547492" w:rsidRDefault="00547492" w:rsidP="00547492">
      <w:pPr>
        <w:pStyle w:val="NoSpacing"/>
      </w:pPr>
      <w:r>
        <w:t xml:space="preserve">\node [below of = d, </w:t>
      </w:r>
      <w:proofErr w:type="spellStart"/>
      <w:r>
        <w:t>yshift</w:t>
      </w:r>
      <w:proofErr w:type="spellEnd"/>
      <w:r>
        <w:t xml:space="preserve"> = 1cm, </w:t>
      </w:r>
      <w:proofErr w:type="spellStart"/>
      <w:r>
        <w:t>xshift</w:t>
      </w:r>
      <w:proofErr w:type="spellEnd"/>
      <w:r>
        <w:t xml:space="preserve"> = 1cm](c) {$C_2$};</w:t>
      </w:r>
    </w:p>
    <w:p w14:paraId="6389F3B3" w14:textId="77777777" w:rsidR="00547492" w:rsidRDefault="00547492" w:rsidP="00547492">
      <w:pPr>
        <w:pStyle w:val="NoSpacing"/>
      </w:pPr>
      <w:r>
        <w:t>\draw[-&gt;] (p) -- (d);</w:t>
      </w:r>
    </w:p>
    <w:p w14:paraId="3E570C12" w14:textId="77777777" w:rsidR="00547492" w:rsidRDefault="00547492" w:rsidP="00547492">
      <w:pPr>
        <w:pStyle w:val="NoSpacing"/>
      </w:pPr>
      <w:r>
        <w:t>\draw[-&gt;, violet] (p) to [out=45,in=135, looseness=0.4] (</w:t>
      </w:r>
      <w:proofErr w:type="spellStart"/>
      <w:r>
        <w:t>pstar</w:t>
      </w:r>
      <w:proofErr w:type="spellEnd"/>
      <w:r>
        <w:t>);</w:t>
      </w:r>
    </w:p>
    <w:p w14:paraId="2C76D38D" w14:textId="77777777" w:rsidR="00547492" w:rsidRDefault="00547492" w:rsidP="00547492">
      <w:pPr>
        <w:pStyle w:val="NoSpacing"/>
      </w:pPr>
      <w:r>
        <w:t>\draw[-&gt;] (d) -- (</w:t>
      </w:r>
      <w:proofErr w:type="spellStart"/>
      <w:r>
        <w:t>pstar</w:t>
      </w:r>
      <w:proofErr w:type="spellEnd"/>
      <w:r>
        <w:t>);</w:t>
      </w:r>
    </w:p>
    <w:p w14:paraId="659E86DC" w14:textId="77777777" w:rsidR="00547492" w:rsidRDefault="00547492" w:rsidP="00547492">
      <w:pPr>
        <w:pStyle w:val="NoSpacing"/>
      </w:pPr>
      <w:r>
        <w:t>\draw[-&gt;] (l) -- (p);</w:t>
      </w:r>
    </w:p>
    <w:p w14:paraId="0DA8A06F" w14:textId="77777777" w:rsidR="00547492" w:rsidRDefault="00547492" w:rsidP="00547492">
      <w:pPr>
        <w:pStyle w:val="NoSpacing"/>
      </w:pPr>
      <w:r>
        <w:t>\draw[-&gt;] (l) -- (d);</w:t>
      </w:r>
    </w:p>
    <w:p w14:paraId="191F7521" w14:textId="77777777" w:rsidR="00547492" w:rsidRDefault="00547492" w:rsidP="00547492">
      <w:pPr>
        <w:pStyle w:val="NoSpacing"/>
      </w:pPr>
      <w:r>
        <w:t>\draw[-&gt;] (c) -- (</w:t>
      </w:r>
      <w:proofErr w:type="spellStart"/>
      <w:r>
        <w:t>pstar</w:t>
      </w:r>
      <w:proofErr w:type="spellEnd"/>
      <w:r>
        <w:t>);</w:t>
      </w:r>
    </w:p>
    <w:p w14:paraId="66DD2C4E" w14:textId="77777777" w:rsidR="00547492" w:rsidRDefault="00547492" w:rsidP="00547492">
      <w:pPr>
        <w:pStyle w:val="NoSpacing"/>
      </w:pPr>
      <w:r>
        <w:t>\draw[-&gt;] (c) -- (d);</w:t>
      </w:r>
    </w:p>
    <w:p w14:paraId="4DF9AAD0" w14:textId="77777777" w:rsidR="00547492" w:rsidRDefault="00547492" w:rsidP="00547492">
      <w:pPr>
        <w:pStyle w:val="NoSpacing"/>
      </w:pPr>
      <w:r>
        <w:t>\end{</w:t>
      </w:r>
      <w:proofErr w:type="spellStart"/>
      <w:r>
        <w:t>tikzpicture</w:t>
      </w:r>
      <w:proofErr w:type="spellEnd"/>
      <w:r>
        <w:t>}</w:t>
      </w:r>
    </w:p>
    <w:p w14:paraId="7E1ADEC7" w14:textId="77777777" w:rsidR="00547492" w:rsidRDefault="00547492" w:rsidP="00547492">
      <w:pPr>
        <w:pStyle w:val="NoSpacing"/>
      </w:pPr>
      <w:r>
        <w:t>```</w:t>
      </w:r>
    </w:p>
    <w:p w14:paraId="67E163BD" w14:textId="77777777" w:rsidR="00547492" w:rsidRDefault="00547492" w:rsidP="00547492">
      <w:pPr>
        <w:pStyle w:val="NoSpacing"/>
      </w:pPr>
    </w:p>
    <w:p w14:paraId="236DBC64" w14:textId="4F1836A9" w:rsidR="00CD1B80" w:rsidRDefault="00547492" w:rsidP="00547492">
      <w:pPr>
        <w:pStyle w:val="NoSpacing"/>
        <w:rPr>
          <w:ins w:id="32" w:author="sonja.swanson@gmail.com" w:date="2021-04-21T15:38:00Z"/>
        </w:rPr>
      </w:pPr>
      <w:r>
        <w:t xml:space="preserve">Up to this point we have outlined </w:t>
      </w:r>
      <w:r w:rsidR="0005306C">
        <w:t>certain</w:t>
      </w:r>
      <w:r>
        <w:t xml:space="preserve"> underlying assumptions of using incident cancer diagnosis as a proxy for Pin1 expression. </w:t>
      </w:r>
      <w:r w:rsidR="00CD1B80">
        <w:t>However, as m</w:t>
      </w:r>
      <w:commentRangeStart w:id="33"/>
      <w:commentRangeStart w:id="34"/>
      <w:commentRangeStart w:id="35"/>
      <w:commentRangeStart w:id="36"/>
      <w:r>
        <w:t>ortality increases steeply in late life</w:t>
      </w:r>
      <w:r w:rsidR="00516BFC">
        <w:t>, even in the setting of the</w:t>
      </w:r>
      <w:r w:rsidR="00CD1B80">
        <w:t xml:space="preserve"> ideal</w:t>
      </w:r>
      <w:r w:rsidR="00516BFC">
        <w:t xml:space="preserve"> randomized trial</w:t>
      </w:r>
      <w:r w:rsidR="00CD1B80">
        <w:t xml:space="preserve"> of a hypothetical Pin1-targeting drug</w:t>
      </w:r>
      <w:r w:rsidR="00516BFC">
        <w:t xml:space="preserve">, </w:t>
      </w:r>
      <w:r w:rsidR="00CD1B80">
        <w:t xml:space="preserve">we can only measure ADRD over </w:t>
      </w:r>
      <w:r>
        <w:t>follow-up</w:t>
      </w:r>
      <w:r w:rsidR="00CD1B80">
        <w:t xml:space="preserve"> in the</w:t>
      </w:r>
      <w:r>
        <w:t xml:space="preserve"> individuals </w:t>
      </w:r>
      <w:r w:rsidR="00CD1B80">
        <w:t>who</w:t>
      </w:r>
      <w:r w:rsidR="00516BFC">
        <w:t xml:space="preserve"> survive long enough</w:t>
      </w:r>
      <w:r w:rsidR="005D4739">
        <w:t xml:space="preserve"> to have a diagnosis</w:t>
      </w:r>
      <w:r>
        <w:t>. For this reason</w:t>
      </w:r>
      <w:r w:rsidR="00CD1B80">
        <w:t>,</w:t>
      </w:r>
      <w:r>
        <w:t xml:space="preserve"> death is a competing event of ADRD because if a participant dies prior to ADRD diagnosis, death prevents observing ADRD at future time-points. </w:t>
      </w:r>
      <w:commentRangeEnd w:id="33"/>
      <w:r w:rsidR="00961234">
        <w:t>In the trial, we would then need to first decide whether we are interested in a total effect (that is, the effect on ADRD even if partly mediated by the effect on death) or a direct effect (that is, the effect directly on ADRD not mediated by death) (ref). (In the discussion, we will return to the special case of if the drug was so highly targeted toward brain tissue that it was by design only having a direct effect.)</w:t>
      </w:r>
      <w:r w:rsidR="000F210A">
        <w:rPr>
          <w:rStyle w:val="CommentReference"/>
        </w:rPr>
        <w:commentReference w:id="33"/>
      </w:r>
      <w:commentRangeEnd w:id="34"/>
      <w:r w:rsidR="00051409">
        <w:rPr>
          <w:rStyle w:val="CommentReference"/>
        </w:rPr>
        <w:commentReference w:id="34"/>
      </w:r>
      <w:commentRangeEnd w:id="35"/>
      <w:r w:rsidR="005D4739">
        <w:rPr>
          <w:rStyle w:val="CommentReference"/>
        </w:rPr>
        <w:commentReference w:id="35"/>
      </w:r>
      <w:commentRangeEnd w:id="36"/>
      <w:r w:rsidR="00CD1B80">
        <w:rPr>
          <w:rStyle w:val="CommentReference"/>
        </w:rPr>
        <w:commentReference w:id="36"/>
      </w:r>
      <w:ins w:id="37" w:author="sonja.swanson@gmail.com" w:date="2021-04-21T16:23:00Z">
        <w:r w:rsidR="00961234">
          <w:t xml:space="preserve"> Based on this decision, we would then adapt our analytic strategy (refs).</w:t>
        </w:r>
      </w:ins>
    </w:p>
    <w:p w14:paraId="2A8A6F9A" w14:textId="77777777" w:rsidR="00CD1B80" w:rsidRDefault="00CD1B80" w:rsidP="00547492">
      <w:pPr>
        <w:pStyle w:val="NoSpacing"/>
        <w:rPr>
          <w:ins w:id="38" w:author="sonja.swanson@gmail.com" w:date="2021-04-21T15:38:00Z"/>
        </w:rPr>
      </w:pPr>
    </w:p>
    <w:p w14:paraId="7985F01A" w14:textId="458637F2" w:rsidR="00547492" w:rsidRDefault="00516BFC" w:rsidP="00547492">
      <w:pPr>
        <w:pStyle w:val="NoSpacing"/>
      </w:pPr>
      <w:r>
        <w:t xml:space="preserve">In our </w:t>
      </w:r>
      <w:r w:rsidR="00CD1B80">
        <w:t xml:space="preserve">observational data </w:t>
      </w:r>
      <w:r>
        <w:t xml:space="preserve">setting, this becomes </w:t>
      </w:r>
      <w:r w:rsidR="00CD1B80">
        <w:t>even more challenging</w:t>
      </w:r>
      <w:r>
        <w:t xml:space="preserve">, since we are measuring cancer diagnosis as the proxy for Pin1, and cancer is a leading cause of </w:t>
      </w:r>
      <w:r w:rsidR="00CD1B80">
        <w:t>death</w:t>
      </w:r>
      <w:r w:rsidR="00377611">
        <w:fldChar w:fldCharType="begin" w:fldLock="1"/>
      </w:r>
      <w:r w:rsidR="00762A99">
        <w:instrText>ADDIN CSL_CITATION {"citationItems":[{"id":"ITEM-1","itemData":{"DOI":"10.1016/S0140-6736(18)31992-5","ISSN":"1474547X","PMID":"30264707","abstract":"The third UN High-Level Meeting on Non-Communicable Diseases (NCDs) on Sept 27, 2018, will review national and global progress towards the prevention and control of NCDs, and provide an opportunity to renew, reinforce, and enhance commitments to reduce their burden. NCD Countdown 2030 is an independent collaboration to inform policies that aim to reduce the worldwide burden of NCDs, and to ensure accountability towards this aim. In 2016, an estimated 40·5 million (71%) of the 56·9 million worldwide deaths were from NCDs. Of these, an estimated 1·7 million (4% of NCD deaths) occurred in people younger than 30 years of age, 15·2 million (38%) in people aged between 30 years and 70 years, and 23·6 million (58%) in people aged 70 years and older. An estimated 32·2 million NCD deaths (80%) were due to cancers, cardiovascular diseases, chronic respiratory diseases, and diabetes, and another 8·3 million (20%) were from other NCDs. Women in 164 (88%) and men in 165 (89%) of 186 countries and territories had a higher probability of dying before 70 years of age from an NCD than from communicable, maternal, perinatal, and nutritional conditions combined. Globally, the lowest risks of NCD mortality in 2016 were seen in high-income countries in Asia-Pacific, western Europe, and Australasia, and in Canada. The highest risks of dying from NCDs were observed in low-income and middle-income countries, especially in sub-Saharan Africa, and, for men, in central Asia and eastern Europe. Sustainable Development Goal (SDG) target 3.4—a one-third reduction, relative to 2015 levels, in the probability of dying between 30 years and 70 years of age from cancers, cardiovascular diseases, chronic respiratory diseases, and diabetes by 2030—will be achieved in 35 countries (19%) for women, and 30 (16%) for men, if these countries maintain or surpass their 2010–2016 rate of decline in NCD mortality. Most of these are high-income countries with already-low NCD mortality, and countries in central and eastern Europe. An additional 50 (27%) countries for women and 35 (19%) for men are projected to achieve such a reduction in the subsequent decade, and thus, with slight acceleration of decline, could meet the 2030 target. 86 (46%) countries for women and 97 (52%) for men need implementation of policies that substantially increase the rates of decline. Mortality from the four NCDs included in SDG target 3.4 has stagnated or increased since 2010 among women in 15 (8%) countries and men in 2…","author":[{"dropping-particle":"","family":"Bennett","given":"James E.","non-dropping-particle":"","parse-names":false,"suffix":""},{"dropping-particle":"","family":"Stevens","given":"Gretchen A.","non-dropping-particle":"","parse-names":false,"suffix":""},{"dropping-particle":"","family":"Mathers","given":"Colin D.","non-dropping-particle":"","parse-names":false,"suffix":""},{"dropping-particle":"","family":"Bonita","given":"Ruth","non-dropping-particle":"","parse-names":false,"suffix":""},{"dropping-particle":"","family":"Rehm","given":"Jürgen","non-dropping-particle":"","parse-names":false,"suffix":""},{"dropping-particle":"","family":"Kruk","given":"Margaret E.","non-dropping-particle":"","parse-names":false,"suffix":""},{"dropping-particle":"","family":"Riley","given":"Leanne M.","non-dropping-particle":"","parse-names":false,"suffix":""},{"dropping-particle":"","family":"Dain","given":"Katie","non-dropping-particle":"","parse-names":false,"suffix":""},{"dropping-particle":"","family":"Kengne","given":"Andre P.","non-dropping-particle":"","parse-names":false,"suffix":""},{"dropping-particle":"","family":"Chalkidou","given":"Kalipso","non-dropping-particle":"","parse-names":false,"suffix":""},{"dropping-particle":"","family":"Beagley","given":"Jessica","non-dropping-particle":"","parse-names":false,"suffix":""},{"dropping-particle":"","family":"Kishore","given":"Sandeep P.","non-dropping-particle":"","parse-names":false,"suffix":""},{"dropping-particle":"","family":"Chen","given":"Wanqing","non-dropping-particle":"","parse-names":false,"suffix":""},{"dropping-particle":"","family":"Saxena","given":"Shekhar","non-dropping-particle":"","parse-names":false,"suffix":""},{"dropping-particle":"","family":"Bettcher","given":"Douglas W.","non-dropping-particle":"","parse-names":false,"suffix":""},{"dropping-particle":"","family":"Grove","given":"John T.","non-dropping-particle":"","parse-names":false,"suffix":""},{"dropping-particle":"","family":"Beaglehole","given":"Robert","non-dropping-particle":"","parse-names":false,"suffix":""},{"dropping-particle":"","family":"Ezzati","given":"Majid","non-dropping-particle":"","parse-names":false,"suffix":""}],"container-title":"The Lancet","id":"ITEM-1","issue":"10152","issued":{"date-parts":[["2018"]]},"page":"1072-1088","title":"NCD Countdown 2030: worldwide trends in non-communicable disease mortality and progress towards Sustainable Development Goal target 3.4","type":"article-journal","volume":"392"},"uris":["http://www.mendeley.com/documents/?uuid=e7dcae7f-9953-4fac-82c8-3c53ea0ae0aa"]}],"mendeley":{"formattedCitation":"&lt;sup&gt;29&lt;/sup&gt;","plainTextFormattedCitation":"29","previouslyFormattedCitation":"(29)"},"properties":{"noteIndex":0},"schema":"https://github.com/citation-style-language/schema/raw/master/csl-citation.json"}</w:instrText>
      </w:r>
      <w:r w:rsidR="00377611">
        <w:fldChar w:fldCharType="separate"/>
      </w:r>
      <w:r w:rsidR="00762A99" w:rsidRPr="00762A99">
        <w:rPr>
          <w:noProof/>
          <w:vertAlign w:val="superscript"/>
        </w:rPr>
        <w:t>29</w:t>
      </w:r>
      <w:r w:rsidR="00377611">
        <w:fldChar w:fldCharType="end"/>
      </w:r>
      <w:r>
        <w:t xml:space="preserve">. </w:t>
      </w:r>
      <w:r w:rsidR="00547492">
        <w:t>We can visualize this data feature in the causal diagram in Figure 4. In this DAG we include $D_{15}$ as a representation of death at 15 years of follow-up, an arrow between $P$ and $D_{15}$ since $P$ may increase the mortality risk. We also include an arrow between $P^*$ and $D_{15}$ since cancer diagnosis, and subsequent treatment (or lack of treatment) may have an effect on death. Last, the arrow from $D_{15}$ and $Y_{20}$ represents the key feature of a competing events data structure: an individual who dies at 15 years of follow-up cannot subsequently develop ADRD, and since $D_{15}$ and $Y_{20}$ are events related to aging, $C$ represent the shared causes of both events.</w:t>
      </w:r>
    </w:p>
    <w:p w14:paraId="22590192" w14:textId="77777777" w:rsidR="00547492" w:rsidRDefault="00547492" w:rsidP="00547492">
      <w:pPr>
        <w:pStyle w:val="NoSpacing"/>
      </w:pPr>
    </w:p>
    <w:p w14:paraId="4B9DF5B6" w14:textId="491D0A97" w:rsidR="00547492" w:rsidRDefault="00547492" w:rsidP="00547492">
      <w:pPr>
        <w:pStyle w:val="NoSpacing"/>
      </w:pPr>
      <w:r>
        <w:t>In this DAG we observe that, had we measured and adjusted for $L$, we could estimate the total effect of $P$ in $Y_{20}$ without further assumptions. However the total effect includes all pathways between $P$ and $Y_{20}$</w:t>
      </w:r>
      <w:r w:rsidR="00A8211B">
        <w:fldChar w:fldCharType="begin" w:fldLock="1"/>
      </w:r>
      <w:r w:rsidR="00762A99">
        <w:instrText>ADDIN CSL_CITATION {"citationItems":[{"id":"ITEM-1","itemData":{"DOI":"10.1002/sim.8471","ISSN":"10970258","abstract":"In failure-time settings, a competing risk event is any event that makes it impossible for the event of interest to occur. For example, cardiovascular disease death is a competing event for prostate cancer death because an individual cannot die of prostate cancer once he has died of cardiovascular disease. Various statistical estimands have been defined as possible targets of inference in the classical competing risks literature. Many reviews have described these statistical estimands and their estimating procedures with recommendations about their use. However, this previous work has not used a formal framework for characterizing causal effects and their identifying conditions, which makes it difficult to interpret effect estimates and assess recommendations regarding analytic choices. Here we use a counterfactual framework to explicitly define each of these classical estimands. We clarify that, depending on whether competing events are defined as censoring events, contrasts of risks can define a total effect of the treatment on the event of interest, or a direct effect of the treatment on the event of interest not mediated through the competing event. In contrast, regardless of whether competing events are defined as censoring events, counterfactual hazard contrasts cannot generally be interpreted as causal effects. We illustrate how identifying assumptions for all of these counterfactual estimands can be represented in causal diagrams in which competing events are depicted as time-varying covariates. We present an application of these ideas to data from a randomized trial designed to estimate the effect of estrogen therapy on prostate cancer mortality.","author":[{"dropping-particle":"","family":"Young","given":"Jessica G.","non-dropping-particle":"","parse-names":false,"suffix":""},{"dropping-particle":"","family":"Stensrud","given":"Mats J.","non-dropping-particle":"","parse-names":false,"suffix":""},{"dropping-particle":"","family":"Tchetgen","given":"Eric J. Tchetgen","non-dropping-particle":"","parse-names":false,"suffix":""},{"dropping-particle":"","family":"Hernán","given":"Miguel A.","non-dropping-particle":"","parse-names":false,"suffix":""}],"container-title":"Statistics in Medicine","id":"ITEM-1","issue":"December 2019","issued":{"date-parts":[["2020"]]},"page":"1-38","title":"A causal framework for classical statistical estimands in failure time settings with competing events","type":"article-journal","volume":"1"},"uris":["http://www.mendeley.com/documents/?uuid=05a1a769-73aa-4bfa-b7a9-6b40a2d638ab"]}],"mendeley":{"formattedCitation":"&lt;sup&gt;28&lt;/sup&gt;","plainTextFormattedCitation":"28","previouslyFormattedCitation":"(28)"},"properties":{"noteIndex":0},"schema":"https://github.com/citation-style-language/schema/raw/master/csl-citation.json"}</w:instrText>
      </w:r>
      <w:r w:rsidR="00A8211B">
        <w:fldChar w:fldCharType="separate"/>
      </w:r>
      <w:r w:rsidR="00762A99" w:rsidRPr="00762A99">
        <w:rPr>
          <w:noProof/>
          <w:vertAlign w:val="superscript"/>
        </w:rPr>
        <w:t>28</w:t>
      </w:r>
      <w:r w:rsidR="00A8211B">
        <w:fldChar w:fldCharType="end"/>
      </w:r>
      <w:r>
        <w:t>. This means that if Pin1 has an effect on mortality through cancer or other mechanisms, we will observe a protective effect of Pin1 over-expression in ADRD, partially or fully mediated through death</w:t>
      </w:r>
      <w:commentRangeStart w:id="39"/>
      <w:r>
        <w:t>. Since the question of interest is focused on the direct effect of $P$ in $Y_{20}$ as in Figure 4 (violet arrows)</w:t>
      </w:r>
      <w:r w:rsidR="002118F4">
        <w:t xml:space="preserve"> we need to conceptualize the different mechanisms through which $P$ could affect $D_{15}$ and $Y_{20}$. With this in mind we can conceive different causal </w:t>
      </w:r>
      <w:r>
        <w:t>questions (</w:t>
      </w:r>
      <w:proofErr w:type="spellStart"/>
      <w:r>
        <w:t>estimands</w:t>
      </w:r>
      <w:proofErr w:type="spellEnd"/>
      <w:r>
        <w:t>) to represent this direct effect</w:t>
      </w:r>
      <w:commentRangeEnd w:id="39"/>
      <w:r w:rsidR="001220DD">
        <w:rPr>
          <w:rStyle w:val="CommentReference"/>
        </w:rPr>
        <w:commentReference w:id="39"/>
      </w:r>
      <w:r>
        <w:t>, such as the controlled direct effect (CDE</w:t>
      </w:r>
      <w:r w:rsidR="002118F4">
        <w:t>)</w:t>
      </w:r>
      <w:r>
        <w:t xml:space="preserve"> and the natural separable direct effect. </w:t>
      </w:r>
      <w:commentRangeStart w:id="40"/>
      <w:r>
        <w:t>In this section we discuss the controlled direct effect as the causal question of interest since it translates to frequently used methods in this literature (such as Kaplan-Meier estimator and Cox-proportional hazard model)</w:t>
      </w:r>
      <w:r w:rsidR="001220DD">
        <w:t xml:space="preserve"> and leave the separable direct effects question for discussion</w:t>
      </w:r>
      <w:r>
        <w:t>.</w:t>
      </w:r>
      <w:commentRangeEnd w:id="40"/>
      <w:r w:rsidR="000C6F35">
        <w:rPr>
          <w:rStyle w:val="CommentReference"/>
        </w:rPr>
        <w:commentReference w:id="40"/>
      </w:r>
    </w:p>
    <w:p w14:paraId="2D6F9E89" w14:textId="77777777" w:rsidR="00547492" w:rsidRDefault="00547492" w:rsidP="00547492">
      <w:pPr>
        <w:pStyle w:val="NoSpacing"/>
      </w:pPr>
    </w:p>
    <w:p w14:paraId="2E21B421" w14:textId="77777777" w:rsidR="00547492" w:rsidRDefault="00547492" w:rsidP="00547492">
      <w:pPr>
        <w:pStyle w:val="NoSpacing"/>
      </w:pPr>
      <w:r>
        <w:t>```{</w:t>
      </w:r>
      <w:proofErr w:type="spellStart"/>
      <w:r>
        <w:t>tikz</w:t>
      </w:r>
      <w:proofErr w:type="spellEnd"/>
      <w:r>
        <w:t xml:space="preserve">, </w:t>
      </w:r>
      <w:proofErr w:type="spellStart"/>
      <w:r>
        <w:t>fig.ext</w:t>
      </w:r>
      <w:proofErr w:type="spellEnd"/>
      <w:r>
        <w:t xml:space="preserve"> = '</w:t>
      </w:r>
      <w:proofErr w:type="spellStart"/>
      <w:r>
        <w:t>png</w:t>
      </w:r>
      <w:proofErr w:type="spellEnd"/>
      <w:r>
        <w:t xml:space="preserve">', echo = FALSE, </w:t>
      </w:r>
      <w:proofErr w:type="spellStart"/>
      <w:r>
        <w:t>fig.cap</w:t>
      </w:r>
      <w:proofErr w:type="spellEnd"/>
      <w:r>
        <w:t xml:space="preserve"> = "Direct effect of Pin1 in the risk of ADRD at 20 years of follow-up, with cancer diagnosis as proxy of Pin1"}</w:t>
      </w:r>
    </w:p>
    <w:p w14:paraId="5E081EF8" w14:textId="77777777" w:rsidR="00547492" w:rsidRDefault="00547492" w:rsidP="00547492">
      <w:pPr>
        <w:pStyle w:val="NoSpacing"/>
      </w:pPr>
      <w:r>
        <w:t>\</w:t>
      </w:r>
      <w:proofErr w:type="spellStart"/>
      <w:r>
        <w:t>usetikzlibrary</w:t>
      </w:r>
      <w:proofErr w:type="spellEnd"/>
      <w:r>
        <w:t>{arrows}</w:t>
      </w:r>
    </w:p>
    <w:p w14:paraId="7898E6C8" w14:textId="77777777" w:rsidR="00547492" w:rsidRDefault="00547492" w:rsidP="00547492">
      <w:pPr>
        <w:pStyle w:val="NoSpacing"/>
      </w:pPr>
      <w:r>
        <w:t>\begin{</w:t>
      </w:r>
      <w:proofErr w:type="spellStart"/>
      <w:r>
        <w:t>tikzpicture</w:t>
      </w:r>
      <w:proofErr w:type="spellEnd"/>
      <w:r>
        <w:t>}[node distance=2cm, auto,&gt;=latex, scale = 0.5]</w:t>
      </w:r>
    </w:p>
    <w:p w14:paraId="1CDA8CEE" w14:textId="77777777" w:rsidR="00547492" w:rsidRDefault="00547492" w:rsidP="00547492">
      <w:pPr>
        <w:pStyle w:val="NoSpacing"/>
      </w:pPr>
      <w:r>
        <w:t>\node (p) {$P$};</w:t>
      </w:r>
    </w:p>
    <w:p w14:paraId="075D4D1F" w14:textId="77777777" w:rsidR="00547492" w:rsidRDefault="00547492" w:rsidP="00547492">
      <w:pPr>
        <w:pStyle w:val="NoSpacing"/>
      </w:pPr>
      <w:r>
        <w:t xml:space="preserve">\node [below of = p, </w:t>
      </w:r>
      <w:proofErr w:type="spellStart"/>
      <w:r>
        <w:t>yshift</w:t>
      </w:r>
      <w:proofErr w:type="spellEnd"/>
      <w:r>
        <w:t xml:space="preserve"> = 1cm, </w:t>
      </w:r>
      <w:proofErr w:type="spellStart"/>
      <w:r>
        <w:t>xshift</w:t>
      </w:r>
      <w:proofErr w:type="spellEnd"/>
      <w:r>
        <w:t xml:space="preserve"> = -1cm](l) {$L$};</w:t>
      </w:r>
    </w:p>
    <w:p w14:paraId="21645CC1" w14:textId="77777777" w:rsidR="00547492" w:rsidRDefault="00547492" w:rsidP="00547492">
      <w:pPr>
        <w:pStyle w:val="NoSpacing"/>
      </w:pPr>
      <w:r>
        <w:t xml:space="preserve">\node [above of = p, </w:t>
      </w:r>
      <w:proofErr w:type="spellStart"/>
      <w:r>
        <w:t>yshift</w:t>
      </w:r>
      <w:proofErr w:type="spellEnd"/>
      <w:r>
        <w:t xml:space="preserve"> = -1cm](</w:t>
      </w:r>
      <w:proofErr w:type="spellStart"/>
      <w:r>
        <w:t>pstar</w:t>
      </w:r>
      <w:proofErr w:type="spellEnd"/>
      <w:r>
        <w:t>) {$P^*$};</w:t>
      </w:r>
    </w:p>
    <w:p w14:paraId="22471E53" w14:textId="77777777" w:rsidR="00547492" w:rsidRDefault="00547492" w:rsidP="00547492">
      <w:pPr>
        <w:pStyle w:val="NoSpacing"/>
      </w:pPr>
      <w:r>
        <w:t>\node [draw, right of = p] (d) {$D_{15}$};</w:t>
      </w:r>
    </w:p>
    <w:p w14:paraId="1D631133" w14:textId="77777777" w:rsidR="00547492" w:rsidRDefault="00547492" w:rsidP="00547492">
      <w:pPr>
        <w:pStyle w:val="NoSpacing"/>
      </w:pPr>
      <w:r>
        <w:t>\node [right of = d] (y) {$Y_{20}$};</w:t>
      </w:r>
    </w:p>
    <w:p w14:paraId="7C978A18" w14:textId="77777777" w:rsidR="00547492" w:rsidRDefault="00547492" w:rsidP="00547492">
      <w:pPr>
        <w:pStyle w:val="NoSpacing"/>
      </w:pPr>
      <w:r>
        <w:t xml:space="preserve">\node [below of = d, </w:t>
      </w:r>
      <w:proofErr w:type="spellStart"/>
      <w:r>
        <w:t>yshift</w:t>
      </w:r>
      <w:proofErr w:type="spellEnd"/>
      <w:r>
        <w:t xml:space="preserve"> = 1cm, </w:t>
      </w:r>
      <w:proofErr w:type="spellStart"/>
      <w:r>
        <w:t>xshift</w:t>
      </w:r>
      <w:proofErr w:type="spellEnd"/>
      <w:r>
        <w:t xml:space="preserve"> = +1cm](c) {$C$};</w:t>
      </w:r>
    </w:p>
    <w:p w14:paraId="5C99C03D" w14:textId="77777777" w:rsidR="00547492" w:rsidRDefault="00547492" w:rsidP="00547492">
      <w:pPr>
        <w:pStyle w:val="NoSpacing"/>
      </w:pPr>
      <w:r>
        <w:t>\draw[-&gt;, violet] (p) -- (</w:t>
      </w:r>
      <w:proofErr w:type="spellStart"/>
      <w:r>
        <w:t>pstar</w:t>
      </w:r>
      <w:proofErr w:type="spellEnd"/>
      <w:r>
        <w:t>);</w:t>
      </w:r>
    </w:p>
    <w:p w14:paraId="1170D861" w14:textId="77777777" w:rsidR="00547492" w:rsidRDefault="00547492" w:rsidP="00547492">
      <w:pPr>
        <w:pStyle w:val="NoSpacing"/>
      </w:pPr>
      <w:r>
        <w:t>\draw[-&gt;] (</w:t>
      </w:r>
      <w:proofErr w:type="spellStart"/>
      <w:r>
        <w:t>pstar</w:t>
      </w:r>
      <w:proofErr w:type="spellEnd"/>
      <w:r>
        <w:t>) -- (d);</w:t>
      </w:r>
    </w:p>
    <w:p w14:paraId="3129AA26" w14:textId="77777777" w:rsidR="00547492" w:rsidRDefault="00547492" w:rsidP="00547492">
      <w:pPr>
        <w:pStyle w:val="NoSpacing"/>
      </w:pPr>
      <w:r>
        <w:t>\draw[-&gt;] (p) -- (d);</w:t>
      </w:r>
    </w:p>
    <w:p w14:paraId="26715464" w14:textId="77777777" w:rsidR="00547492" w:rsidRDefault="00547492" w:rsidP="00547492">
      <w:pPr>
        <w:pStyle w:val="NoSpacing"/>
      </w:pPr>
      <w:r>
        <w:t>\draw[-&gt;] (d) -- (y);</w:t>
      </w:r>
    </w:p>
    <w:p w14:paraId="64BF38F9" w14:textId="77777777" w:rsidR="00547492" w:rsidRDefault="00547492" w:rsidP="00547492">
      <w:pPr>
        <w:pStyle w:val="NoSpacing"/>
      </w:pPr>
      <w:r>
        <w:t>\draw[-&gt;] (l) -- (p);</w:t>
      </w:r>
    </w:p>
    <w:p w14:paraId="16F98E96" w14:textId="77777777" w:rsidR="00547492" w:rsidRDefault="00547492" w:rsidP="00547492">
      <w:pPr>
        <w:pStyle w:val="NoSpacing"/>
      </w:pPr>
      <w:r>
        <w:t>\draw[-&gt;] (l) -- (y);</w:t>
      </w:r>
    </w:p>
    <w:p w14:paraId="7EDFDA11" w14:textId="77777777" w:rsidR="00547492" w:rsidRDefault="00547492" w:rsidP="00547492">
      <w:pPr>
        <w:pStyle w:val="NoSpacing"/>
      </w:pPr>
      <w:r>
        <w:t>\draw[-&gt;] (c) -- (d);</w:t>
      </w:r>
    </w:p>
    <w:p w14:paraId="6CBDCC9D" w14:textId="77777777" w:rsidR="00547492" w:rsidRDefault="00547492" w:rsidP="00547492">
      <w:pPr>
        <w:pStyle w:val="NoSpacing"/>
      </w:pPr>
      <w:r>
        <w:t>\draw[-&gt;] (c) -- (y);</w:t>
      </w:r>
    </w:p>
    <w:p w14:paraId="485F886A" w14:textId="77777777" w:rsidR="00547492" w:rsidRDefault="00547492" w:rsidP="00547492">
      <w:pPr>
        <w:pStyle w:val="NoSpacing"/>
      </w:pPr>
      <w:r>
        <w:t>\draw[-&gt;, violet] (p) to [out=45,in=135, looseness=0.4] (y);</w:t>
      </w:r>
    </w:p>
    <w:p w14:paraId="14011B35" w14:textId="77777777" w:rsidR="00547492" w:rsidRDefault="00547492" w:rsidP="00547492">
      <w:pPr>
        <w:pStyle w:val="NoSpacing"/>
      </w:pPr>
      <w:r>
        <w:t>\end{</w:t>
      </w:r>
      <w:proofErr w:type="spellStart"/>
      <w:r>
        <w:t>tikzpicture</w:t>
      </w:r>
      <w:proofErr w:type="spellEnd"/>
      <w:r>
        <w:t>}</w:t>
      </w:r>
    </w:p>
    <w:p w14:paraId="097D8BC9" w14:textId="77777777" w:rsidR="00547492" w:rsidRDefault="00547492" w:rsidP="00547492">
      <w:pPr>
        <w:pStyle w:val="NoSpacing"/>
      </w:pPr>
      <w:r>
        <w:t>```</w:t>
      </w:r>
    </w:p>
    <w:p w14:paraId="69381EAB" w14:textId="6E4DA957" w:rsidR="001220DD" w:rsidRDefault="001220DD" w:rsidP="001220DD">
      <w:pPr>
        <w:pStyle w:val="NoSpacing"/>
      </w:pPr>
      <w:r>
        <w:t>The CDE represents the effect of Pin1 over-expression in ADRD in a setting where we could have prevented death over the study period. It relies on the assumption that we have measured all $C$ to block the pathway $Y20 \</w:t>
      </w:r>
      <w:proofErr w:type="spellStart"/>
      <w:r>
        <w:t>leftarrow</w:t>
      </w:r>
      <w:proofErr w:type="spellEnd"/>
      <w:r>
        <w:t xml:space="preserve"> C  \</w:t>
      </w:r>
      <w:proofErr w:type="spellStart"/>
      <w:r>
        <w:t>rightarrow</w:t>
      </w:r>
      <w:proofErr w:type="spellEnd"/>
      <w:r>
        <w:t xml:space="preserve"> D_{15} \</w:t>
      </w:r>
      <w:proofErr w:type="spellStart"/>
      <w:r>
        <w:t>rightarrow</w:t>
      </w:r>
      <w:proofErr w:type="spellEnd"/>
      <w:r>
        <w:t xml:space="preserve"> P \</w:t>
      </w:r>
      <w:proofErr w:type="spellStart"/>
      <w:r>
        <w:t>rightarrow</w:t>
      </w:r>
      <w:proofErr w:type="spellEnd"/>
      <w:r>
        <w:t xml:space="preserve"> P*$. This assumption is defined as the independent censoring assumption conditional on covariates.</w:t>
      </w:r>
    </w:p>
    <w:p w14:paraId="30685518" w14:textId="54ACE2B6" w:rsidR="00547492" w:rsidRDefault="00547492" w:rsidP="00547492">
      <w:pPr>
        <w:pStyle w:val="NoSpacing"/>
      </w:pPr>
    </w:p>
    <w:p w14:paraId="2C3D1F73" w14:textId="3501D3DA" w:rsidR="001220DD" w:rsidRDefault="00F16DFF" w:rsidP="00547492">
      <w:pPr>
        <w:pStyle w:val="NoSpacing"/>
        <w:rPr>
          <w:ins w:id="41" w:author="L.P. Rojas Saunero" w:date="2021-04-16T13:34:00Z"/>
        </w:rPr>
      </w:pPr>
      <w:r w:rsidRPr="00F16DFF">
        <w:t>Therefore, if we combine the challenges in section two related to cancer diagnosis as a proxy for Pin1 over-expression, and having death as a competing event of ADRD we observe the complexity of the DAG in Figure 5. Though this is yet a simplified version since we omitted time varying $P*$, $L$ and $C's$.</w:t>
      </w:r>
      <w:r w:rsidR="00961234">
        <w:t xml:space="preserve"> </w:t>
      </w:r>
      <w:commentRangeStart w:id="42"/>
      <w:r w:rsidR="00961234">
        <w:t>We further summarize the three challenges raised, and the ways to mitigate or better understand them given current available data.</w:t>
      </w:r>
      <w:commentRangeEnd w:id="42"/>
      <w:r w:rsidR="00961234">
        <w:rPr>
          <w:rStyle w:val="CommentReference"/>
        </w:rPr>
        <w:commentReference w:id="42"/>
      </w:r>
    </w:p>
    <w:p w14:paraId="2E9D6CBB" w14:textId="6F26F877" w:rsidR="00F16DFF" w:rsidRDefault="00F16DFF" w:rsidP="00547492">
      <w:pPr>
        <w:pStyle w:val="NoSpacing"/>
        <w:rPr>
          <w:ins w:id="43" w:author="sonja.swanson@gmail.com" w:date="2021-04-21T16:28:00Z"/>
        </w:rPr>
      </w:pPr>
    </w:p>
    <w:p w14:paraId="4516DE26" w14:textId="70072E95" w:rsidR="000F35BA" w:rsidRDefault="000F35BA" w:rsidP="00547492">
      <w:pPr>
        <w:pStyle w:val="NoSpacing"/>
        <w:rPr>
          <w:ins w:id="44" w:author="sonja.swanson@gmail.com" w:date="2021-04-21T16:29:00Z"/>
        </w:rPr>
      </w:pPr>
      <w:ins w:id="45" w:author="sonja.swanson@gmail.com" w:date="2021-04-21T16:28:00Z">
        <w:r>
          <w:t xml:space="preserve">THIS SECTION IS STILL MISSING A CLEARER EXPLANATION OF WHEN WE ARE ABLE TO “TEST” VS ESTIMATE. THE MEASUREMENT ERROR BY DEFINITION MEANS WE ARE ONLY AT BEST TESTING THE ARROW </w:t>
        </w:r>
      </w:ins>
      <w:ins w:id="46" w:author="sonja.swanson@gmail.com" w:date="2021-04-21T16:29:00Z">
        <w:r>
          <w:t>WE CARE ABOUT. PLEASE GO BACK AND MAKE THIS CLEARER! IT COULD BE SOMETHING THAT BECOMES MORE PROMINENT IN THE TABLE?</w:t>
        </w:r>
      </w:ins>
    </w:p>
    <w:p w14:paraId="018F7065" w14:textId="77777777" w:rsidR="000F35BA" w:rsidRDefault="000F35BA" w:rsidP="00547492">
      <w:pPr>
        <w:pStyle w:val="NoSpacing"/>
        <w:rPr>
          <w:ins w:id="47" w:author="Paloma Rojas Saunero" w:date="2021-04-16T13:04:00Z"/>
        </w:rPr>
      </w:pPr>
    </w:p>
    <w:p w14:paraId="6258501E" w14:textId="3841CBFB" w:rsidR="00F851C6" w:rsidRDefault="00F851C6" w:rsidP="00F851C6">
      <w:pPr>
        <w:pStyle w:val="NoSpacing"/>
        <w:rPr>
          <w:ins w:id="48" w:author="Paloma Rojas Saunero" w:date="2021-04-16T13:04:00Z"/>
        </w:rPr>
      </w:pPr>
      <w:ins w:id="49" w:author="Paloma Rojas Saunero" w:date="2021-04-16T13:04:00Z">
        <w:r>
          <w:t>```{</w:t>
        </w:r>
        <w:proofErr w:type="spellStart"/>
        <w:r>
          <w:t>tikz</w:t>
        </w:r>
        <w:proofErr w:type="spellEnd"/>
        <w:r>
          <w:t xml:space="preserve">, </w:t>
        </w:r>
        <w:proofErr w:type="spellStart"/>
        <w:r>
          <w:t>fig.ext</w:t>
        </w:r>
        <w:proofErr w:type="spellEnd"/>
        <w:r>
          <w:t xml:space="preserve"> = '</w:t>
        </w:r>
        <w:proofErr w:type="spellStart"/>
        <w:r>
          <w:t>png</w:t>
        </w:r>
        <w:proofErr w:type="spellEnd"/>
        <w:r>
          <w:t xml:space="preserve">', echo = FALSE, </w:t>
        </w:r>
        <w:proofErr w:type="spellStart"/>
        <w:r>
          <w:t>fig.cap</w:t>
        </w:r>
        <w:proofErr w:type="spellEnd"/>
        <w:r>
          <w:t xml:space="preserve"> = "</w:t>
        </w:r>
        <w:r w:rsidRPr="00F851C6">
          <w:t xml:space="preserve"> </w:t>
        </w:r>
        <w:r>
          <w:t>Direct effect of Pin1 in the risk of ADRD at 20 years of follow-up, with cancer diagnosis as proxy of Pin1"}</w:t>
        </w:r>
      </w:ins>
    </w:p>
    <w:p w14:paraId="71067240" w14:textId="77777777" w:rsidR="00F851C6" w:rsidRDefault="00F851C6" w:rsidP="00F851C6">
      <w:pPr>
        <w:pStyle w:val="NoSpacing"/>
        <w:rPr>
          <w:ins w:id="50" w:author="Paloma Rojas Saunero" w:date="2021-04-16T13:04:00Z"/>
        </w:rPr>
      </w:pPr>
      <w:ins w:id="51" w:author="Paloma Rojas Saunero" w:date="2021-04-16T13:04:00Z">
        <w:r>
          <w:t>\</w:t>
        </w:r>
        <w:proofErr w:type="spellStart"/>
        <w:r>
          <w:t>usetikzlibrary</w:t>
        </w:r>
        <w:proofErr w:type="spellEnd"/>
        <w:r>
          <w:t>{arrows}</w:t>
        </w:r>
      </w:ins>
    </w:p>
    <w:p w14:paraId="1F59FBE9" w14:textId="77777777" w:rsidR="00F851C6" w:rsidRDefault="00F851C6" w:rsidP="00F851C6">
      <w:pPr>
        <w:pStyle w:val="NoSpacing"/>
        <w:rPr>
          <w:ins w:id="52" w:author="Paloma Rojas Saunero" w:date="2021-04-16T13:04:00Z"/>
        </w:rPr>
      </w:pPr>
      <w:ins w:id="53" w:author="Paloma Rojas Saunero" w:date="2021-04-16T13:04:00Z">
        <w:r>
          <w:t>\begin{</w:t>
        </w:r>
        <w:proofErr w:type="spellStart"/>
        <w:r>
          <w:t>tikzpicture</w:t>
        </w:r>
        <w:proofErr w:type="spellEnd"/>
        <w:r>
          <w:t>}[node distance=2cm, auto,&gt;=latex, scale = 0.5]</w:t>
        </w:r>
      </w:ins>
    </w:p>
    <w:p w14:paraId="5A21DA75" w14:textId="77777777" w:rsidR="00F851C6" w:rsidRDefault="00F851C6" w:rsidP="00F851C6">
      <w:pPr>
        <w:pStyle w:val="NoSpacing"/>
        <w:rPr>
          <w:ins w:id="54" w:author="Paloma Rojas Saunero" w:date="2021-04-16T13:04:00Z"/>
        </w:rPr>
      </w:pPr>
      <w:ins w:id="55" w:author="Paloma Rojas Saunero" w:date="2021-04-16T13:04:00Z">
        <w:r>
          <w:t>\node (p) {$P$};</w:t>
        </w:r>
      </w:ins>
    </w:p>
    <w:p w14:paraId="5FC698E9" w14:textId="77777777" w:rsidR="00F851C6" w:rsidRDefault="00F851C6" w:rsidP="00F851C6">
      <w:pPr>
        <w:pStyle w:val="NoSpacing"/>
        <w:rPr>
          <w:ins w:id="56" w:author="Paloma Rojas Saunero" w:date="2021-04-16T13:04:00Z"/>
        </w:rPr>
      </w:pPr>
      <w:ins w:id="57" w:author="Paloma Rojas Saunero" w:date="2021-04-16T13:04:00Z">
        <w:r>
          <w:t xml:space="preserve">\node [below of = p, </w:t>
        </w:r>
        <w:proofErr w:type="spellStart"/>
        <w:r>
          <w:t>yshift</w:t>
        </w:r>
        <w:proofErr w:type="spellEnd"/>
        <w:r>
          <w:t xml:space="preserve"> = 1cm, </w:t>
        </w:r>
        <w:proofErr w:type="spellStart"/>
        <w:r>
          <w:t>xshift</w:t>
        </w:r>
        <w:proofErr w:type="spellEnd"/>
        <w:r>
          <w:t xml:space="preserve"> = -1cm](l) {$L$};</w:t>
        </w:r>
      </w:ins>
    </w:p>
    <w:p w14:paraId="60E51DC0" w14:textId="77777777" w:rsidR="00F851C6" w:rsidRDefault="00F851C6" w:rsidP="00F851C6">
      <w:pPr>
        <w:pStyle w:val="NoSpacing"/>
        <w:rPr>
          <w:ins w:id="58" w:author="Paloma Rojas Saunero" w:date="2021-04-16T13:04:00Z"/>
        </w:rPr>
      </w:pPr>
      <w:ins w:id="59" w:author="Paloma Rojas Saunero" w:date="2021-04-16T13:04:00Z">
        <w:r>
          <w:t>\node [right of = p] (</w:t>
        </w:r>
        <w:proofErr w:type="spellStart"/>
        <w:r>
          <w:t>dp</w:t>
        </w:r>
        <w:proofErr w:type="spellEnd"/>
        <w:r>
          <w:t>) {$D_{&lt;P*}$};</w:t>
        </w:r>
      </w:ins>
    </w:p>
    <w:p w14:paraId="50B3394C" w14:textId="77777777" w:rsidR="00F851C6" w:rsidRDefault="00F851C6" w:rsidP="00F851C6">
      <w:pPr>
        <w:pStyle w:val="NoSpacing"/>
        <w:rPr>
          <w:ins w:id="60" w:author="Paloma Rojas Saunero" w:date="2021-04-16T13:04:00Z"/>
        </w:rPr>
      </w:pPr>
      <w:ins w:id="61" w:author="Paloma Rojas Saunero" w:date="2021-04-16T13:04:00Z">
        <w:r>
          <w:t xml:space="preserve">\node [right of = </w:t>
        </w:r>
        <w:proofErr w:type="spellStart"/>
        <w:r>
          <w:t>dp</w:t>
        </w:r>
        <w:proofErr w:type="spellEnd"/>
        <w:r>
          <w:t>] (</w:t>
        </w:r>
        <w:proofErr w:type="spellStart"/>
        <w:r>
          <w:t>pstar</w:t>
        </w:r>
        <w:proofErr w:type="spellEnd"/>
        <w:r>
          <w:t>) {$P*$};</w:t>
        </w:r>
      </w:ins>
    </w:p>
    <w:p w14:paraId="06A9FDB1" w14:textId="77777777" w:rsidR="00F851C6" w:rsidRDefault="00F851C6" w:rsidP="00F851C6">
      <w:pPr>
        <w:pStyle w:val="NoSpacing"/>
        <w:rPr>
          <w:ins w:id="62" w:author="Paloma Rojas Saunero" w:date="2021-04-16T13:04:00Z"/>
        </w:rPr>
      </w:pPr>
      <w:ins w:id="63" w:author="Paloma Rojas Saunero" w:date="2021-04-16T13:04:00Z">
        <w:r>
          <w:t xml:space="preserve">\node [right of = </w:t>
        </w:r>
        <w:proofErr w:type="spellStart"/>
        <w:r>
          <w:t>pstar</w:t>
        </w:r>
        <w:proofErr w:type="spellEnd"/>
        <w:r>
          <w:t>] (d) {$D_{15}$};</w:t>
        </w:r>
      </w:ins>
    </w:p>
    <w:p w14:paraId="4276240D" w14:textId="77777777" w:rsidR="00F851C6" w:rsidRDefault="00F851C6" w:rsidP="00F851C6">
      <w:pPr>
        <w:pStyle w:val="NoSpacing"/>
        <w:rPr>
          <w:ins w:id="64" w:author="Paloma Rojas Saunero" w:date="2021-04-16T13:04:00Z"/>
        </w:rPr>
      </w:pPr>
      <w:ins w:id="65" w:author="Paloma Rojas Saunero" w:date="2021-04-16T13:04:00Z">
        <w:r>
          <w:t>\node [right of = d] (y) {$Y_{20}$};</w:t>
        </w:r>
      </w:ins>
    </w:p>
    <w:p w14:paraId="4951DBC4" w14:textId="77777777" w:rsidR="00F851C6" w:rsidRDefault="00F851C6" w:rsidP="00F851C6">
      <w:pPr>
        <w:pStyle w:val="NoSpacing"/>
        <w:rPr>
          <w:ins w:id="66" w:author="Paloma Rojas Saunero" w:date="2021-04-16T13:04:00Z"/>
        </w:rPr>
      </w:pPr>
      <w:ins w:id="67" w:author="Paloma Rojas Saunero" w:date="2021-04-16T13:04:00Z">
        <w:r>
          <w:t xml:space="preserve">\node [above of = </w:t>
        </w:r>
        <w:proofErr w:type="spellStart"/>
        <w:r>
          <w:t>dp</w:t>
        </w:r>
        <w:proofErr w:type="spellEnd"/>
        <w:r>
          <w:t xml:space="preserve">, </w:t>
        </w:r>
        <w:proofErr w:type="spellStart"/>
        <w:r>
          <w:t>yshift</w:t>
        </w:r>
        <w:proofErr w:type="spellEnd"/>
        <w:r>
          <w:t xml:space="preserve"> = -1cm, </w:t>
        </w:r>
        <w:proofErr w:type="spellStart"/>
        <w:r>
          <w:t>xshift</w:t>
        </w:r>
        <w:proofErr w:type="spellEnd"/>
        <w:r>
          <w:t xml:space="preserve"> = +1cm](c) {$C_1$};</w:t>
        </w:r>
      </w:ins>
    </w:p>
    <w:p w14:paraId="6468CE42" w14:textId="77777777" w:rsidR="00F851C6" w:rsidRDefault="00F851C6" w:rsidP="00F851C6">
      <w:pPr>
        <w:pStyle w:val="NoSpacing"/>
        <w:rPr>
          <w:ins w:id="68" w:author="Paloma Rojas Saunero" w:date="2021-04-16T13:04:00Z"/>
        </w:rPr>
      </w:pPr>
      <w:ins w:id="69" w:author="Paloma Rojas Saunero" w:date="2021-04-16T13:04:00Z">
        <w:r>
          <w:t xml:space="preserve">\node [above of = d, </w:t>
        </w:r>
        <w:proofErr w:type="spellStart"/>
        <w:r>
          <w:t>yshift</w:t>
        </w:r>
        <w:proofErr w:type="spellEnd"/>
        <w:r>
          <w:t xml:space="preserve"> = -1cm, </w:t>
        </w:r>
        <w:proofErr w:type="spellStart"/>
        <w:r>
          <w:t>xshift</w:t>
        </w:r>
        <w:proofErr w:type="spellEnd"/>
        <w:r>
          <w:t xml:space="preserve"> = +1cm](cd) {$C_2$};</w:t>
        </w:r>
      </w:ins>
    </w:p>
    <w:p w14:paraId="23BDB4F0" w14:textId="77777777" w:rsidR="00F851C6" w:rsidRDefault="00F851C6" w:rsidP="00F851C6">
      <w:pPr>
        <w:pStyle w:val="NoSpacing"/>
        <w:rPr>
          <w:ins w:id="70" w:author="Paloma Rojas Saunero" w:date="2021-04-16T13:04:00Z"/>
        </w:rPr>
      </w:pPr>
      <w:ins w:id="71" w:author="Paloma Rojas Saunero" w:date="2021-04-16T13:04:00Z">
        <w:r>
          <w:t>\draw[-&gt;] (p) -- (</w:t>
        </w:r>
        <w:proofErr w:type="spellStart"/>
        <w:r>
          <w:t>dp</w:t>
        </w:r>
        <w:proofErr w:type="spellEnd"/>
        <w:r>
          <w:t>);</w:t>
        </w:r>
      </w:ins>
    </w:p>
    <w:p w14:paraId="3FD31170" w14:textId="77777777" w:rsidR="00F851C6" w:rsidRDefault="00F851C6" w:rsidP="00F851C6">
      <w:pPr>
        <w:pStyle w:val="NoSpacing"/>
        <w:rPr>
          <w:ins w:id="72" w:author="Paloma Rojas Saunero" w:date="2021-04-16T13:04:00Z"/>
        </w:rPr>
      </w:pPr>
      <w:ins w:id="73" w:author="Paloma Rojas Saunero" w:date="2021-04-16T13:04:00Z">
        <w:r>
          <w:t>\draw[-&gt;] (</w:t>
        </w:r>
        <w:proofErr w:type="spellStart"/>
        <w:r>
          <w:t>dp</w:t>
        </w:r>
        <w:proofErr w:type="spellEnd"/>
        <w:r>
          <w:t>) -- (</w:t>
        </w:r>
        <w:proofErr w:type="spellStart"/>
        <w:r>
          <w:t>pstar</w:t>
        </w:r>
        <w:proofErr w:type="spellEnd"/>
        <w:r>
          <w:t>);</w:t>
        </w:r>
      </w:ins>
    </w:p>
    <w:p w14:paraId="1F50BCA6" w14:textId="77777777" w:rsidR="00F851C6" w:rsidRDefault="00F851C6" w:rsidP="00F851C6">
      <w:pPr>
        <w:pStyle w:val="NoSpacing"/>
        <w:rPr>
          <w:ins w:id="74" w:author="Paloma Rojas Saunero" w:date="2021-04-16T13:04:00Z"/>
        </w:rPr>
      </w:pPr>
      <w:ins w:id="75" w:author="Paloma Rojas Saunero" w:date="2021-04-16T13:04:00Z">
        <w:r>
          <w:t>\draw[-&gt;, violet] (p) to [out=-45,in=-135, looseness=0.3] (</w:t>
        </w:r>
        <w:proofErr w:type="spellStart"/>
        <w:r>
          <w:t>pstar</w:t>
        </w:r>
        <w:proofErr w:type="spellEnd"/>
        <w:r>
          <w:t>);</w:t>
        </w:r>
      </w:ins>
    </w:p>
    <w:p w14:paraId="7761E04D" w14:textId="77777777" w:rsidR="00F851C6" w:rsidRDefault="00F851C6" w:rsidP="00F851C6">
      <w:pPr>
        <w:pStyle w:val="NoSpacing"/>
        <w:rPr>
          <w:ins w:id="76" w:author="Paloma Rojas Saunero" w:date="2021-04-16T13:04:00Z"/>
        </w:rPr>
      </w:pPr>
      <w:ins w:id="77" w:author="Paloma Rojas Saunero" w:date="2021-04-16T13:04:00Z">
        <w:r>
          <w:t>\draw[-&gt;] (</w:t>
        </w:r>
        <w:proofErr w:type="spellStart"/>
        <w:r>
          <w:t>pstar</w:t>
        </w:r>
        <w:proofErr w:type="spellEnd"/>
        <w:r>
          <w:t>) -- (d);</w:t>
        </w:r>
      </w:ins>
    </w:p>
    <w:p w14:paraId="00E6EC6D" w14:textId="77777777" w:rsidR="00F851C6" w:rsidRDefault="00F851C6" w:rsidP="00F851C6">
      <w:pPr>
        <w:pStyle w:val="NoSpacing"/>
        <w:rPr>
          <w:ins w:id="78" w:author="Paloma Rojas Saunero" w:date="2021-04-16T13:04:00Z"/>
        </w:rPr>
      </w:pPr>
      <w:ins w:id="79" w:author="Paloma Rojas Saunero" w:date="2021-04-16T13:04:00Z">
        <w:r>
          <w:t>\draw[-&gt;, violet] (p) to [out=-45,in=-135, looseness=0.3] (y);</w:t>
        </w:r>
      </w:ins>
    </w:p>
    <w:p w14:paraId="3608CE37" w14:textId="77777777" w:rsidR="00F851C6" w:rsidRDefault="00F851C6" w:rsidP="00F851C6">
      <w:pPr>
        <w:pStyle w:val="NoSpacing"/>
        <w:rPr>
          <w:ins w:id="80" w:author="Paloma Rojas Saunero" w:date="2021-04-16T13:04:00Z"/>
        </w:rPr>
      </w:pPr>
      <w:ins w:id="81" w:author="Paloma Rojas Saunero" w:date="2021-04-16T13:04:00Z">
        <w:r>
          <w:t>\draw[-&gt;] (d) -- (y);</w:t>
        </w:r>
      </w:ins>
    </w:p>
    <w:p w14:paraId="0ADBEBCD" w14:textId="77777777" w:rsidR="00F851C6" w:rsidRDefault="00F851C6" w:rsidP="00F851C6">
      <w:pPr>
        <w:pStyle w:val="NoSpacing"/>
        <w:rPr>
          <w:ins w:id="82" w:author="Paloma Rojas Saunero" w:date="2021-04-16T13:04:00Z"/>
        </w:rPr>
      </w:pPr>
      <w:ins w:id="83" w:author="Paloma Rojas Saunero" w:date="2021-04-16T13:04:00Z">
        <w:r>
          <w:t>\draw[-&gt;] (l) -- (p);</w:t>
        </w:r>
      </w:ins>
    </w:p>
    <w:p w14:paraId="31F1D1EB" w14:textId="77777777" w:rsidR="00F851C6" w:rsidRDefault="00F851C6" w:rsidP="00F851C6">
      <w:pPr>
        <w:pStyle w:val="NoSpacing"/>
        <w:rPr>
          <w:ins w:id="84" w:author="Paloma Rojas Saunero" w:date="2021-04-16T13:04:00Z"/>
        </w:rPr>
      </w:pPr>
      <w:ins w:id="85" w:author="Paloma Rojas Saunero" w:date="2021-04-16T13:04:00Z">
        <w:r>
          <w:t>\draw[-&gt;] (l) to [out=0,in=270, looseness=0.4] (y);</w:t>
        </w:r>
      </w:ins>
    </w:p>
    <w:p w14:paraId="250EF1ED" w14:textId="77777777" w:rsidR="00F851C6" w:rsidRDefault="00F851C6" w:rsidP="00F851C6">
      <w:pPr>
        <w:pStyle w:val="NoSpacing"/>
        <w:rPr>
          <w:ins w:id="86" w:author="Paloma Rojas Saunero" w:date="2021-04-16T13:04:00Z"/>
        </w:rPr>
      </w:pPr>
      <w:ins w:id="87" w:author="Paloma Rojas Saunero" w:date="2021-04-16T13:04:00Z">
        <w:r>
          <w:t>\draw[-&gt;] (c) -- (</w:t>
        </w:r>
        <w:proofErr w:type="spellStart"/>
        <w:r>
          <w:t>dp</w:t>
        </w:r>
        <w:proofErr w:type="spellEnd"/>
        <w:r>
          <w:t>);</w:t>
        </w:r>
      </w:ins>
    </w:p>
    <w:p w14:paraId="4963C480" w14:textId="77777777" w:rsidR="00F851C6" w:rsidRDefault="00F851C6" w:rsidP="00F851C6">
      <w:pPr>
        <w:pStyle w:val="NoSpacing"/>
        <w:rPr>
          <w:ins w:id="88" w:author="Paloma Rojas Saunero" w:date="2021-04-16T13:04:00Z"/>
        </w:rPr>
      </w:pPr>
      <w:ins w:id="89" w:author="Paloma Rojas Saunero" w:date="2021-04-16T13:04:00Z">
        <w:r>
          <w:t>\draw[-&gt;] (c) -- (</w:t>
        </w:r>
        <w:proofErr w:type="spellStart"/>
        <w:r>
          <w:t>pstar</w:t>
        </w:r>
        <w:proofErr w:type="spellEnd"/>
        <w:r>
          <w:t>);</w:t>
        </w:r>
      </w:ins>
    </w:p>
    <w:p w14:paraId="13762D35" w14:textId="77777777" w:rsidR="00F851C6" w:rsidRDefault="00F851C6" w:rsidP="00F851C6">
      <w:pPr>
        <w:pStyle w:val="NoSpacing"/>
        <w:rPr>
          <w:ins w:id="90" w:author="Paloma Rojas Saunero" w:date="2021-04-16T13:04:00Z"/>
        </w:rPr>
      </w:pPr>
      <w:ins w:id="91" w:author="Paloma Rojas Saunero" w:date="2021-04-16T13:04:00Z">
        <w:r>
          <w:t>\draw[-&gt;] (cd) -- (d);</w:t>
        </w:r>
      </w:ins>
    </w:p>
    <w:p w14:paraId="37B10167" w14:textId="77777777" w:rsidR="00F851C6" w:rsidRDefault="00F851C6" w:rsidP="00F851C6">
      <w:pPr>
        <w:pStyle w:val="NoSpacing"/>
        <w:rPr>
          <w:ins w:id="92" w:author="Paloma Rojas Saunero" w:date="2021-04-16T13:04:00Z"/>
        </w:rPr>
      </w:pPr>
      <w:ins w:id="93" w:author="Paloma Rojas Saunero" w:date="2021-04-16T13:04:00Z">
        <w:r>
          <w:t>\draw[-&gt;] (cd) -- (y);</w:t>
        </w:r>
      </w:ins>
    </w:p>
    <w:p w14:paraId="1C8F9A45" w14:textId="77777777" w:rsidR="00F851C6" w:rsidRDefault="00F851C6" w:rsidP="00F851C6">
      <w:pPr>
        <w:pStyle w:val="NoSpacing"/>
        <w:rPr>
          <w:ins w:id="94" w:author="Paloma Rojas Saunero" w:date="2021-04-16T13:04:00Z"/>
        </w:rPr>
      </w:pPr>
      <w:ins w:id="95" w:author="Paloma Rojas Saunero" w:date="2021-04-16T13:04:00Z">
        <w:r>
          <w:t>\end{</w:t>
        </w:r>
        <w:proofErr w:type="spellStart"/>
        <w:r>
          <w:t>tikzpicture</w:t>
        </w:r>
        <w:proofErr w:type="spellEnd"/>
        <w:r>
          <w:t>}</w:t>
        </w:r>
      </w:ins>
    </w:p>
    <w:p w14:paraId="086037DF" w14:textId="4C1E1857" w:rsidR="00F851C6" w:rsidRDefault="00F851C6" w:rsidP="00F851C6">
      <w:pPr>
        <w:pStyle w:val="NoSpacing"/>
      </w:pPr>
      <w:ins w:id="96" w:author="Paloma Rojas Saunero" w:date="2021-04-16T13:04:00Z">
        <w:r>
          <w:t>```</w:t>
        </w:r>
      </w:ins>
    </w:p>
    <w:p w14:paraId="043086B8" w14:textId="77777777" w:rsidR="001220DD" w:rsidRDefault="001220DD" w:rsidP="00547492">
      <w:pPr>
        <w:pStyle w:val="NoSpacing"/>
      </w:pPr>
    </w:p>
    <w:p w14:paraId="2D95409A" w14:textId="56A55B91" w:rsidR="00547492" w:rsidRDefault="00547492" w:rsidP="00547492">
      <w:pPr>
        <w:pStyle w:val="NoSpacing"/>
      </w:pPr>
      <w:commentRangeStart w:id="97"/>
      <w:r>
        <w:t xml:space="preserve">## </w:t>
      </w:r>
      <w:ins w:id="98" w:author="sonja.swanson@gmail.com" w:date="2021-04-21T16:25:00Z">
        <w:r w:rsidR="00961234">
          <w:t>3?</w:t>
        </w:r>
      </w:ins>
      <w:del w:id="99" w:author="sonja.swanson@gmail.com" w:date="2021-04-21T16:25:00Z">
        <w:r w:rsidDel="00961234">
          <w:delText>4</w:delText>
        </w:r>
      </w:del>
      <w:r>
        <w:t>. Application to the Rotterdam Study</w:t>
      </w:r>
      <w:commentRangeEnd w:id="97"/>
      <w:r w:rsidR="000F35BA">
        <w:rPr>
          <w:rStyle w:val="CommentReference"/>
        </w:rPr>
        <w:commentReference w:id="97"/>
      </w:r>
    </w:p>
    <w:p w14:paraId="51DC2757" w14:textId="77777777" w:rsidR="00547492" w:rsidRDefault="00547492" w:rsidP="00547492">
      <w:pPr>
        <w:pStyle w:val="NoSpacing"/>
      </w:pPr>
    </w:p>
    <w:p w14:paraId="05DE14D1" w14:textId="158515AD" w:rsidR="00547492" w:rsidRDefault="00547492" w:rsidP="00547492">
      <w:pPr>
        <w:pStyle w:val="NoSpacing"/>
      </w:pPr>
      <w:r>
        <w:t xml:space="preserve">In this </w:t>
      </w:r>
      <w:commentRangeStart w:id="100"/>
      <w:commentRangeStart w:id="101"/>
      <w:r>
        <w:t xml:space="preserve">section we </w:t>
      </w:r>
      <w:r w:rsidR="000F210A">
        <w:t xml:space="preserve">conduct an </w:t>
      </w:r>
      <w:r>
        <w:t xml:space="preserve">analysis </w:t>
      </w:r>
      <w:r w:rsidR="00051409">
        <w:t>of the cancer-ADRD association that is structured to the best of the available data’s abilities to inform</w:t>
      </w:r>
      <w:r>
        <w:t xml:space="preserve"> the </w:t>
      </w:r>
      <w:r w:rsidR="00051409">
        <w:t xml:space="preserve">possible </w:t>
      </w:r>
      <w:r>
        <w:t xml:space="preserve">effect of Pin1 </w:t>
      </w:r>
      <w:r w:rsidR="00051409">
        <w:t>o</w:t>
      </w:r>
      <w:r>
        <w:t>n all cause-dementia</w:t>
      </w:r>
      <w:commentRangeEnd w:id="100"/>
      <w:r w:rsidR="00051409">
        <w:rPr>
          <w:rStyle w:val="CommentReference"/>
        </w:rPr>
        <w:commentReference w:id="100"/>
      </w:r>
      <w:commentRangeEnd w:id="101"/>
      <w:r w:rsidR="005721F5">
        <w:rPr>
          <w:rStyle w:val="CommentReference"/>
        </w:rPr>
        <w:commentReference w:id="101"/>
      </w:r>
      <w:r>
        <w:t xml:space="preserve">. We use data collected in the Rotterdam Study, a population-based prospective cohort study among persons living in the Ommoord district in Rotterdam, the Netherlands. Recruitment and initial assessments were held between 1990 and 1993; it was later extended between 2000 and 2001 consisting of individuals who had reached the age of 55 years or who had moved into the study area. Participants from first </w:t>
      </w:r>
      <w:proofErr w:type="spellStart"/>
      <w:r>
        <w:t>subcohort</w:t>
      </w:r>
      <w:proofErr w:type="spellEnd"/>
      <w:r>
        <w:t xml:space="preserve"> had follow-up visits between 1993-1995, 1997-1999, 2002-2005, and 2008-2010, second </w:t>
      </w:r>
      <w:proofErr w:type="spellStart"/>
      <w:r>
        <w:t>subcohort</w:t>
      </w:r>
      <w:proofErr w:type="spellEnd"/>
      <w:r>
        <w:t xml:space="preserve"> had follow-up visits between 2004 and 2005, and between 2011 and 2012. All participants had data on incident cancer diagnosis and incident dementia diagnosis through follow-up, collected from medical records of general practitioners (including hospital discharge letters) and through linkage with national registries. Date and cause of death was collected on a weekly basis via municipal population registries. Data on clinical outcomes was available until 2015. Further study details can be found in _Supplementary Material x_.</w:t>
      </w:r>
    </w:p>
    <w:p w14:paraId="33D15218" w14:textId="77777777" w:rsidR="00547492" w:rsidRDefault="00547492" w:rsidP="00547492">
      <w:pPr>
        <w:pStyle w:val="NoSpacing"/>
      </w:pPr>
    </w:p>
    <w:p w14:paraId="00473718" w14:textId="77777777" w:rsidR="00547492" w:rsidRDefault="00547492" w:rsidP="00547492">
      <w:pPr>
        <w:pStyle w:val="NoSpacing"/>
      </w:pPr>
      <w:r>
        <w:t xml:space="preserve">To match the analysis to our initial question, we considered as inclusion criteria being between 60 and 70 years old at study entry, without history of cancer diagnosis, free of cognitive decline or with previous history of dementia. Out of 10998 persons who participated at study entry, `r </w:t>
      </w:r>
      <w:proofErr w:type="spellStart"/>
      <w:r>
        <w:t>total_n</w:t>
      </w:r>
      <w:proofErr w:type="spellEnd"/>
      <w:r>
        <w:t>` were considered eligible. Time to cancer diagnosis, time to dementia diagnosis and death status was measured for all participants. All participants were followed from study entry until dementia diagnosis, death or 20 years after their individual baseline date, whichever occurred first.</w:t>
      </w:r>
    </w:p>
    <w:p w14:paraId="47193510" w14:textId="77777777" w:rsidR="00547492" w:rsidRDefault="00547492" w:rsidP="00547492">
      <w:pPr>
        <w:pStyle w:val="NoSpacing"/>
      </w:pPr>
    </w:p>
    <w:p w14:paraId="2D157A23" w14:textId="77777777" w:rsidR="00547492" w:rsidRDefault="00547492" w:rsidP="00547492">
      <w:pPr>
        <w:pStyle w:val="NoSpacing"/>
      </w:pPr>
      <w:r>
        <w:t>### 4.1. Methods</w:t>
      </w:r>
    </w:p>
    <w:p w14:paraId="2BFB51FB" w14:textId="77777777" w:rsidR="00547492" w:rsidRDefault="00547492" w:rsidP="00547492">
      <w:pPr>
        <w:pStyle w:val="NoSpacing"/>
      </w:pPr>
    </w:p>
    <w:p w14:paraId="6384C5AD" w14:textId="77777777" w:rsidR="00547492" w:rsidRDefault="00547492" w:rsidP="00547492">
      <w:pPr>
        <w:pStyle w:val="NoSpacing"/>
      </w:pPr>
      <w:commentRangeStart w:id="102"/>
      <w:r>
        <w:t>We illustrate the association between cancer and dementia diagnosis under different scenarios that resemble the DAGs discussed above. First we considered the most simple scenario, were Pin1 over-expression is defined as _"cancer ever vs. never"_ as if Pin1 measurement and cancer diagnosis happened at the same time if looked retrospectively. Second, we considered cancer as a _"time-varying"_ exposure independent of death. This can be represented as follows, at five years from study entry the observed unadjusted risk of cancer was `r cancer_5y` and the risk of death was `r death_5y` for the entire cohort, this that those who died would have the same risk of cancer had they not died over follow-up. Third, we considered _"time to cancer"_ diagnosis as the proxy for Pin1 over-expression. _Not sure how to express this_</w:t>
      </w:r>
      <w:commentRangeEnd w:id="102"/>
      <w:r w:rsidR="00051409">
        <w:rPr>
          <w:rStyle w:val="CommentReference"/>
        </w:rPr>
        <w:commentReference w:id="102"/>
      </w:r>
    </w:p>
    <w:p w14:paraId="77A0603A" w14:textId="77777777" w:rsidR="00547492" w:rsidRDefault="00547492" w:rsidP="00547492">
      <w:pPr>
        <w:pStyle w:val="NoSpacing"/>
      </w:pPr>
    </w:p>
    <w:p w14:paraId="5E987DDD" w14:textId="77777777" w:rsidR="00547492" w:rsidRDefault="00547492" w:rsidP="00547492">
      <w:pPr>
        <w:pStyle w:val="NoSpacing"/>
      </w:pPr>
      <w:r>
        <w:t>To address confounding we fit inverse probability treatment weights, stabilized and truncated at 99th percentile. Weight fitting was different for each scenario. For the scenario "ever vs. never" weights for cancer diagnosis were defined as the inverse of the probability of cancer diagnosis conditional on confounders, and for individuals free of cancer as the inverse of not having cancer conditional on covariates. The scenario "time-varying cancer diagnosis" is similar to the previous scenario, weights are the product of the time-fixed IPT weights above and year-specific. For the scenario "time to cancer", weights represent the product of the time-fix IPT weights for time to cancer diagnosis, weights turn to one at the moment of cancer diagnosis. In all cases we estimated these probabilities assuming a logistic regression model for cancer diagnosis as a function of the following covariates: age at study entry, sex, educational attainment, cohort, smoking status. Further details on modeling specifications and weights assessment are presented as **Supplementary material x**.</w:t>
      </w:r>
    </w:p>
    <w:p w14:paraId="1B217D99" w14:textId="77777777" w:rsidR="00547492" w:rsidRDefault="00547492" w:rsidP="00547492">
      <w:pPr>
        <w:pStyle w:val="NoSpacing"/>
      </w:pPr>
    </w:p>
    <w:p w14:paraId="6EDC2927" w14:textId="77777777" w:rsidR="00547492" w:rsidRDefault="00547492" w:rsidP="00547492">
      <w:pPr>
        <w:pStyle w:val="NoSpacing"/>
      </w:pPr>
      <w:r>
        <w:t xml:space="preserve">To estimate the controlled direct effect in time-varying settings we compared the complement of a weighted Kaplan-Meier survival estimator in participants with incident cancer vs. no incident of cancer with time indexed in years. The weights in this case are time-varying by follow-up year, defined as a product of the time-fixed IPT weights above and a year-specific inverse probability of censoring (IPC) by death weights.  For an individual still alive in year t, the time t IPC weight is the product of the inverse probability of surviving in each year prior to t, conditional on measured common causes of death and dementia (that is, variables such as C in Figure 4). For an individual who has died by time t, the year t IPC weight is zero.  We estimated survival probabilities using a logistic regression model for death as a function of baseline and time-varying covariates. Baseline covariates included </w:t>
      </w:r>
      <w:bookmarkStart w:id="103" w:name="_GoBack"/>
      <w:r>
        <w:t>age at study entry, sex, apoe4 status, educational attainment and the time-varying covariates smoking status, systolic blood pressure, BMI and prevalent and incident comorbidities such as: cancer, heart disease, stroke and diabetes</w:t>
      </w:r>
      <w:bookmarkEnd w:id="103"/>
      <w:r>
        <w:t>. We additionally calculated the controlled direct effect considering death as an unconditional independent censoring event (as if there were no arrows from {C} to $D_{15}$ and $Y_{20}$) for an illustrative purpose.</w:t>
      </w:r>
    </w:p>
    <w:p w14:paraId="0F239D74" w14:textId="77777777" w:rsidR="00547492" w:rsidRDefault="00547492" w:rsidP="00547492">
      <w:pPr>
        <w:pStyle w:val="NoSpacing"/>
      </w:pPr>
    </w:p>
    <w:p w14:paraId="645C2E59" w14:textId="77777777" w:rsidR="00547492" w:rsidRDefault="00547492" w:rsidP="00547492">
      <w:pPr>
        <w:pStyle w:val="NoSpacing"/>
      </w:pPr>
      <w:r>
        <w:t xml:space="preserve">Estimates of the controlled direct effect at 20 years of follow-up are presented as risk differences (RD), risk ratios (RR) and hazard ratios (HR). We note that hazards, unlike risks, inherently condition on surviving both dementia and death, as such they will not have a causal interpretation in this case. We present them for comparison against risk ratios. </w:t>
      </w:r>
    </w:p>
    <w:p w14:paraId="3F6B09EA" w14:textId="77777777" w:rsidR="00547492" w:rsidRDefault="00547492" w:rsidP="00547492">
      <w:pPr>
        <w:pStyle w:val="NoSpacing"/>
      </w:pPr>
    </w:p>
    <w:p w14:paraId="086819F9" w14:textId="77777777" w:rsidR="00547492" w:rsidRDefault="00547492" w:rsidP="00547492">
      <w:pPr>
        <w:pStyle w:val="NoSpacing"/>
      </w:pPr>
      <w:r>
        <w:t>Since the conditional independent censoring assumption is untestable, we compute Peterson upper and lower bounds to represent: 1) the extreme scenario of independence, that refers to an scenario were those who died would never develop dementia (lower bound) and 2) complete dependency, that refers to an scenario where those who died would have a dementia prior to death (upper bound). The lower bound is calculated with the Aalen-Johansen estimator treating death as a competing event, and the upper bound is calculated with the Kaplan Meier estimator for the combined outcome of dementia or death.</w:t>
      </w:r>
    </w:p>
    <w:p w14:paraId="1CB90F45" w14:textId="77777777" w:rsidR="00547492" w:rsidRDefault="00547492" w:rsidP="00547492">
      <w:pPr>
        <w:pStyle w:val="NoSpacing"/>
      </w:pPr>
    </w:p>
    <w:p w14:paraId="028B8B2F" w14:textId="77777777" w:rsidR="00547492" w:rsidRDefault="00547492" w:rsidP="00547492">
      <w:pPr>
        <w:pStyle w:val="NoSpacing"/>
      </w:pPr>
      <w:r>
        <w:t>We additionally present the causes of death for participants who developed cancer and for participants free of cancer diagnosis over follow-up. This information provides insights about the association between cancer diagnosis and death and about the potential misclassification of individuals with no cancer diagnosis (cancer as a cause of death).</w:t>
      </w:r>
    </w:p>
    <w:p w14:paraId="3E6737A2" w14:textId="77777777" w:rsidR="00547492" w:rsidRDefault="00547492" w:rsidP="00547492">
      <w:pPr>
        <w:pStyle w:val="NoSpacing"/>
      </w:pPr>
    </w:p>
    <w:p w14:paraId="18CE061E" w14:textId="77777777" w:rsidR="00547492" w:rsidRDefault="00547492" w:rsidP="00547492">
      <w:pPr>
        <w:pStyle w:val="NoSpacing"/>
      </w:pPr>
      <w:r>
        <w:t>All 95% confidence intervals were calculated using percentile-based bootstrapping based on 500 bootstrap samples. All analysis were performed using R, code is provided in supplementary material and available in https://github.com/palolili23/2021_cancer_dementia.</w:t>
      </w:r>
    </w:p>
    <w:p w14:paraId="32CD6339" w14:textId="77777777" w:rsidR="00547492" w:rsidRDefault="00547492" w:rsidP="00547492">
      <w:pPr>
        <w:pStyle w:val="NoSpacing"/>
      </w:pPr>
    </w:p>
    <w:p w14:paraId="0C644FA3" w14:textId="77777777" w:rsidR="00547492" w:rsidRDefault="00547492" w:rsidP="00547492">
      <w:pPr>
        <w:pStyle w:val="NoSpacing"/>
      </w:pPr>
    </w:p>
    <w:p w14:paraId="7F4FD017" w14:textId="77777777" w:rsidR="00547492" w:rsidRDefault="00547492" w:rsidP="00547492">
      <w:pPr>
        <w:pStyle w:val="NoSpacing"/>
      </w:pPr>
      <w:r>
        <w:t>### 4.2. Results</w:t>
      </w:r>
    </w:p>
    <w:p w14:paraId="33EF052E" w14:textId="77777777" w:rsidR="00547492" w:rsidRDefault="00547492" w:rsidP="00547492">
      <w:pPr>
        <w:pStyle w:val="NoSpacing"/>
      </w:pPr>
    </w:p>
    <w:p w14:paraId="73A6953E" w14:textId="77777777" w:rsidR="00547492" w:rsidRDefault="00547492" w:rsidP="00547492">
      <w:pPr>
        <w:pStyle w:val="NoSpacing"/>
      </w:pPr>
    </w:p>
    <w:p w14:paraId="58B85C11" w14:textId="77777777" w:rsidR="00547492" w:rsidRDefault="00547492" w:rsidP="00547492">
      <w:pPr>
        <w:pStyle w:val="NoSpacing"/>
      </w:pPr>
      <w:r>
        <w:t xml:space="preserve">Participants had a mean age of `r </w:t>
      </w:r>
      <w:proofErr w:type="spellStart"/>
      <w:r>
        <w:t>mean_age</w:t>
      </w:r>
      <w:proofErr w:type="spellEnd"/>
      <w:r>
        <w:t xml:space="preserve">`, and `r </w:t>
      </w:r>
      <w:proofErr w:type="spellStart"/>
      <w:r>
        <w:t>women_prop</w:t>
      </w:r>
      <w:proofErr w:type="spellEnd"/>
      <w:r>
        <w:t xml:space="preserve">` were women. Further details on participants are presented in Table 1. Over follow-up, `r </w:t>
      </w:r>
      <w:proofErr w:type="spellStart"/>
      <w:r>
        <w:t>yes_cancer</w:t>
      </w:r>
      <w:proofErr w:type="spellEnd"/>
      <w:r>
        <w:t xml:space="preserve">` developed cancer and `r </w:t>
      </w:r>
      <w:proofErr w:type="spellStart"/>
      <w:r>
        <w:t>no_cancer</w:t>
      </w:r>
      <w:proofErr w:type="spellEnd"/>
      <w:r>
        <w:t xml:space="preserve">` remain free of cancer diagnosis, the median age of cancer diagnosis was `r </w:t>
      </w:r>
      <w:proofErr w:type="spellStart"/>
      <w:r>
        <w:t>cancer_time</w:t>
      </w:r>
      <w:proofErr w:type="spellEnd"/>
      <w:r>
        <w:t xml:space="preserve">`. From the total sample, `r </w:t>
      </w:r>
      <w:proofErr w:type="spellStart"/>
      <w:r>
        <w:t>dem_total</w:t>
      </w:r>
      <w:proofErr w:type="spellEnd"/>
      <w:r>
        <w:t xml:space="preserve">` had dementia over follow-up and median time to dementia was `r </w:t>
      </w:r>
      <w:proofErr w:type="spellStart"/>
      <w:r>
        <w:t>dem_time</w:t>
      </w:r>
      <w:proofErr w:type="spellEnd"/>
      <w:r>
        <w:t xml:space="preserve">`. Among participants with incident cancer, `r </w:t>
      </w:r>
      <w:proofErr w:type="spellStart"/>
      <w:r>
        <w:t>cancer_dem</w:t>
      </w:r>
      <w:proofErr w:type="spellEnd"/>
      <w:r>
        <w:t xml:space="preserve">` had dementia diagnosis and `r </w:t>
      </w:r>
      <w:proofErr w:type="spellStart"/>
      <w:r>
        <w:t>cancer_death</w:t>
      </w:r>
      <w:proofErr w:type="spellEnd"/>
      <w:r>
        <w:t xml:space="preserve">` died over follow-up, `r </w:t>
      </w:r>
      <w:proofErr w:type="spellStart"/>
      <w:r>
        <w:t>cancer_alive</w:t>
      </w:r>
      <w:proofErr w:type="spellEnd"/>
      <w:r>
        <w:t xml:space="preserve">` remain alive at 20 years since study entry. In contrast, among participants free of cancer diagnosis over follow-up, `r </w:t>
      </w:r>
      <w:proofErr w:type="spellStart"/>
      <w:r>
        <w:t>no_cancer_dem</w:t>
      </w:r>
      <w:proofErr w:type="spellEnd"/>
      <w:r>
        <w:t xml:space="preserve">` were diagnosed with dementia and `r </w:t>
      </w:r>
      <w:proofErr w:type="spellStart"/>
      <w:r>
        <w:t>no_cancer_death</w:t>
      </w:r>
      <w:proofErr w:type="spellEnd"/>
      <w:r>
        <w:t xml:space="preserve">` died over follow-up, `r </w:t>
      </w:r>
      <w:proofErr w:type="spellStart"/>
      <w:r>
        <w:t>no_cancer_alive</w:t>
      </w:r>
      <w:proofErr w:type="spellEnd"/>
      <w:r>
        <w:t>` were alive at the end of follow-up.</w:t>
      </w:r>
    </w:p>
    <w:p w14:paraId="33B0CB6C" w14:textId="77777777" w:rsidR="00547492" w:rsidRDefault="00547492" w:rsidP="00547492">
      <w:pPr>
        <w:pStyle w:val="NoSpacing"/>
      </w:pPr>
    </w:p>
    <w:p w14:paraId="2078C082" w14:textId="77777777" w:rsidR="00547492" w:rsidRDefault="00547492" w:rsidP="00547492">
      <w:pPr>
        <w:pStyle w:val="NoSpacing"/>
      </w:pPr>
      <w:r>
        <w:t xml:space="preserve">Results for all scenarios are present in Table 2. Had we defined cancer diagnosis as _ever vs. never_, and relying on death as independent censoring event (unconditional), we observe a significant protective effect of ever having cancer in the risk of dementia [RR: `r </w:t>
      </w:r>
      <w:proofErr w:type="spellStart"/>
      <w:r>
        <w:t>table_results</w:t>
      </w:r>
      <w:proofErr w:type="spellEnd"/>
      <w:r>
        <w:t xml:space="preserve">[2,6]` (95%CI), HR:  `r </w:t>
      </w:r>
      <w:proofErr w:type="spellStart"/>
      <w:r>
        <w:t>table_results</w:t>
      </w:r>
      <w:proofErr w:type="spellEnd"/>
      <w:r>
        <w:t xml:space="preserve">[2,7]`]. However this effect is diminished [RR: `r </w:t>
      </w:r>
      <w:proofErr w:type="spellStart"/>
      <w:r>
        <w:t>table_results</w:t>
      </w:r>
      <w:proofErr w:type="spellEnd"/>
      <w:r>
        <w:t>[3,6]` (95%CI),</w:t>
      </w:r>
    </w:p>
    <w:p w14:paraId="537DFFA3" w14:textId="77777777" w:rsidR="00547492" w:rsidRDefault="00547492" w:rsidP="00547492">
      <w:pPr>
        <w:pStyle w:val="NoSpacing"/>
      </w:pPr>
      <w:r>
        <w:t xml:space="preserve">HR: `r </w:t>
      </w:r>
      <w:proofErr w:type="spellStart"/>
      <w:r>
        <w:t>table_results</w:t>
      </w:r>
      <w:proofErr w:type="spellEnd"/>
      <w:r>
        <w:t xml:space="preserve">[3,7]`)] if we relax the assumption of independent censoring conditional on baseline covariates related to death. </w:t>
      </w:r>
    </w:p>
    <w:p w14:paraId="23C4E3D6" w14:textId="77777777" w:rsidR="00547492" w:rsidRDefault="00547492" w:rsidP="00547492">
      <w:pPr>
        <w:pStyle w:val="NoSpacing"/>
      </w:pPr>
    </w:p>
    <w:p w14:paraId="5365577E" w14:textId="77777777" w:rsidR="00547492" w:rsidRDefault="00547492" w:rsidP="00547492">
      <w:pPr>
        <w:pStyle w:val="NoSpacing"/>
      </w:pPr>
      <w:r>
        <w:t xml:space="preserve">Had we defined cancer diagnosis as a _time-varying_ exposure we observe higher risk of dementia had participants had a cancer diagnosis over time, had we prevented death conditional on covariates [RR: `r </w:t>
      </w:r>
      <w:proofErr w:type="spellStart"/>
      <w:r>
        <w:t>table_results</w:t>
      </w:r>
      <w:proofErr w:type="spellEnd"/>
      <w:r>
        <w:t xml:space="preserve">[6,6]` (95%CI), HR: `r </w:t>
      </w:r>
      <w:proofErr w:type="spellStart"/>
      <w:r>
        <w:t>table_results</w:t>
      </w:r>
      <w:proofErr w:type="spellEnd"/>
      <w:r>
        <w:t>[6,7]`)].</w:t>
      </w:r>
    </w:p>
    <w:p w14:paraId="71DA52F0" w14:textId="77777777" w:rsidR="00547492" w:rsidRDefault="00547492" w:rsidP="00547492">
      <w:pPr>
        <w:pStyle w:val="NoSpacing"/>
      </w:pPr>
    </w:p>
    <w:p w14:paraId="5FACBD0B" w14:textId="0EBCC853" w:rsidR="00547492" w:rsidRDefault="00880C0A" w:rsidP="00547492">
      <w:pPr>
        <w:pStyle w:val="NoSpacing"/>
      </w:pPr>
      <w:ins w:id="104" w:author="sonja.swanson@gmail.com" w:date="2021-04-15T11:58:00Z">
        <w:r>
          <w:t>[should include some final comments on this being interpreted as back to the original question about Pin1, rather than being results abo</w:t>
        </w:r>
      </w:ins>
      <w:ins w:id="105" w:author="sonja.swanson@gmail.com" w:date="2021-04-15T11:59:00Z">
        <w:r>
          <w:t xml:space="preserve">ut the particular estimates from the models too, but I think we need to discuss the analyses first.] </w:t>
        </w:r>
      </w:ins>
    </w:p>
    <w:p w14:paraId="00DD3294" w14:textId="77777777" w:rsidR="00547492" w:rsidRDefault="00547492" w:rsidP="00547492">
      <w:pPr>
        <w:pStyle w:val="NoSpacing"/>
      </w:pPr>
    </w:p>
    <w:p w14:paraId="40EA1A9A" w14:textId="77777777" w:rsidR="00547492" w:rsidRDefault="00547492" w:rsidP="00547492">
      <w:pPr>
        <w:pStyle w:val="NoSpacing"/>
      </w:pPr>
    </w:p>
    <w:p w14:paraId="700B60AF" w14:textId="77777777" w:rsidR="00547492" w:rsidRDefault="00547492" w:rsidP="00547492">
      <w:pPr>
        <w:pStyle w:val="NoSpacing"/>
      </w:pPr>
    </w:p>
    <w:p w14:paraId="7F88FD9A" w14:textId="77777777" w:rsidR="00547492" w:rsidRDefault="00547492" w:rsidP="00547492">
      <w:pPr>
        <w:pStyle w:val="NoSpacing"/>
      </w:pPr>
      <w:r>
        <w:t>## 5. Discussion (brainstorming points)</w:t>
      </w:r>
    </w:p>
    <w:p w14:paraId="4575E9AB" w14:textId="77777777" w:rsidR="00547492" w:rsidRDefault="00547492" w:rsidP="00547492">
      <w:pPr>
        <w:pStyle w:val="NoSpacing"/>
      </w:pPr>
    </w:p>
    <w:p w14:paraId="57920E2D" w14:textId="0CC79663" w:rsidR="00547492" w:rsidRDefault="00547492" w:rsidP="00547492">
      <w:pPr>
        <w:pStyle w:val="NoSpacing"/>
      </w:pPr>
      <w:r>
        <w:t xml:space="preserve">- We observed how definition of cancer diagnosis as the proxy of Pin1 over-expression changes results. Most papers focus on a methodology but not on the question behind. Only with this in mind we can consider the confounders of the association. If the question was instead related to different cancer treatments it would require a different design and definition of confounders. </w:t>
      </w:r>
      <w:r w:rsidR="00880C0A">
        <w:t xml:space="preserve">And if we consider treatments given at a different time in life too. And how we want to think about which effect is of interest given competing events. </w:t>
      </w:r>
      <w:r>
        <w:t xml:space="preserve">As opposed to </w:t>
      </w:r>
      <w:proofErr w:type="spellStart"/>
      <w:r>
        <w:t>Ospina's</w:t>
      </w:r>
      <w:proofErr w:type="spellEnd"/>
      <w:r>
        <w:t xml:space="preserve"> paper that says this:</w:t>
      </w:r>
    </w:p>
    <w:p w14:paraId="1936B203" w14:textId="77777777" w:rsidR="00547492" w:rsidRDefault="00547492" w:rsidP="00547492">
      <w:pPr>
        <w:pStyle w:val="NoSpacing"/>
      </w:pPr>
    </w:p>
    <w:p w14:paraId="6257D283" w14:textId="77777777" w:rsidR="00547492" w:rsidRDefault="00547492" w:rsidP="00547492">
      <w:pPr>
        <w:pStyle w:val="NoSpacing"/>
      </w:pPr>
      <w:r>
        <w:t>_"Confounders that would explain the observed inverse cancer-AD association would be those that raise risk of cancer but reduce risk of AD, ruling out many common lifestyle and social factors associated with increased risk of both conditions, such as smoking or alcohol consumption. We considered age, sex, and educational level as sociodemographic factors that should be included in a minimal adjustment set in all studies on this association."_</w:t>
      </w:r>
    </w:p>
    <w:p w14:paraId="5E33D8FC" w14:textId="77777777" w:rsidR="00547492" w:rsidRDefault="00547492" w:rsidP="00547492">
      <w:pPr>
        <w:pStyle w:val="NoSpacing"/>
      </w:pPr>
    </w:p>
    <w:p w14:paraId="06181CE2" w14:textId="08CDFA3E" w:rsidR="00547492" w:rsidRDefault="00547492" w:rsidP="00547492">
      <w:pPr>
        <w:pStyle w:val="NoSpacing"/>
      </w:pPr>
      <w:r>
        <w:t xml:space="preserve">- Previous studies classified "competing risk bias" vs. "survival bias" which is unclear. We first need to pick an estimand. If we are interested in the CDE </w:t>
      </w:r>
      <w:r w:rsidR="00880C0A">
        <w:t xml:space="preserve">or any closely-related direct effect kind of question? </w:t>
      </w:r>
      <w:r>
        <w:t xml:space="preserve">we rely a strong assumptions. But to consider that unconditional </w:t>
      </w:r>
      <w:proofErr w:type="spellStart"/>
      <w:r>
        <w:t>independecy</w:t>
      </w:r>
      <w:proofErr w:type="spellEnd"/>
      <w:r>
        <w:t xml:space="preserve"> makes no sense. Results change substantially if we relax this assumption with covariates. Also bounds show us the extent of extreme scenarios. Also a large proportion of cancer patients died prior to dementia diagnosis (`r </w:t>
      </w:r>
      <w:proofErr w:type="spellStart"/>
      <w:r>
        <w:t>cancer_death</w:t>
      </w:r>
      <w:proofErr w:type="spellEnd"/>
      <w:r>
        <w:t>`), the leading cause of death was cancer in this group.</w:t>
      </w:r>
    </w:p>
    <w:p w14:paraId="6618BBB4" w14:textId="77777777" w:rsidR="00547492" w:rsidRDefault="00547492" w:rsidP="00547492">
      <w:pPr>
        <w:pStyle w:val="NoSpacing"/>
      </w:pPr>
    </w:p>
    <w:p w14:paraId="5DE5CBAB" w14:textId="77777777" w:rsidR="00547492" w:rsidRDefault="00547492" w:rsidP="00547492">
      <w:pPr>
        <w:pStyle w:val="NoSpacing"/>
      </w:pPr>
      <w:commentRangeStart w:id="106"/>
      <w:r>
        <w:t xml:space="preserve">- Besides, all </w:t>
      </w:r>
      <w:proofErr w:type="spellStart"/>
      <w:r>
        <w:t>estimands</w:t>
      </w:r>
      <w:proofErr w:type="spellEnd"/>
      <w:r>
        <w:t xml:space="preserve"> can be presented as risks, but depending on the estimand it treats death differently, and under different assumptions, and time-varying hazards (period specific hazards) are not useful. </w:t>
      </w:r>
      <w:commentRangeEnd w:id="106"/>
      <w:r w:rsidR="00880C0A">
        <w:rPr>
          <w:rStyle w:val="CommentReference"/>
        </w:rPr>
        <w:commentReference w:id="106"/>
      </w:r>
    </w:p>
    <w:p w14:paraId="53C352CF" w14:textId="77777777" w:rsidR="00547492" w:rsidRDefault="00547492" w:rsidP="00547492">
      <w:pPr>
        <w:pStyle w:val="NoSpacing"/>
      </w:pPr>
    </w:p>
    <w:p w14:paraId="074CBA6D" w14:textId="77777777" w:rsidR="00547492" w:rsidRDefault="00547492" w:rsidP="00547492">
      <w:pPr>
        <w:pStyle w:val="NoSpacing"/>
      </w:pPr>
    </w:p>
    <w:p w14:paraId="2598984E" w14:textId="77777777" w:rsidR="00547492" w:rsidRDefault="00547492" w:rsidP="00547492">
      <w:pPr>
        <w:pStyle w:val="NoSpacing"/>
      </w:pPr>
      <w:r>
        <w:t xml:space="preserve">Efforts to prevent and treat cancer should converge with similar efforts to prevent other aging- associated diseases. We need to figure out what the key aging-dependent changes are and how to modulate these factors safely. </w:t>
      </w:r>
    </w:p>
    <w:p w14:paraId="6A179E5B" w14:textId="77777777" w:rsidR="00547492" w:rsidRDefault="00547492" w:rsidP="00547492">
      <w:pPr>
        <w:pStyle w:val="NoSpacing"/>
      </w:pPr>
    </w:p>
    <w:p w14:paraId="272307D7" w14:textId="77777777" w:rsidR="00547492" w:rsidRDefault="00547492" w:rsidP="00547492">
      <w:pPr>
        <w:pStyle w:val="NoSpacing"/>
      </w:pPr>
      <w:r>
        <w:t xml:space="preserve">&lt;!-- Causes such as aging, smoking, irradiation </w:t>
      </w:r>
      <w:proofErr w:type="spellStart"/>
      <w:r>
        <w:t>etc</w:t>
      </w:r>
      <w:proofErr w:type="spellEnd"/>
      <w:r>
        <w:t xml:space="preserve"> are causing micro environmental changes, like </w:t>
      </w:r>
      <w:proofErr w:type="spellStart"/>
      <w:r>
        <w:t>inflamation</w:t>
      </w:r>
      <w:proofErr w:type="spellEnd"/>
      <w:r>
        <w:t xml:space="preserve"> and changes in tissue </w:t>
      </w:r>
      <w:proofErr w:type="spellStart"/>
      <w:r>
        <w:t>remodelling</w:t>
      </w:r>
      <w:proofErr w:type="spellEnd"/>
      <w:r>
        <w:t xml:space="preserve">. This promotes selection for adaptive </w:t>
      </w:r>
      <w:proofErr w:type="spellStart"/>
      <w:r>
        <w:t>mutations.Youthful</w:t>
      </w:r>
      <w:proofErr w:type="spellEnd"/>
      <w:r>
        <w:t xml:space="preserve"> tissues --&gt;</w:t>
      </w:r>
    </w:p>
    <w:p w14:paraId="05F08379" w14:textId="77777777" w:rsidR="00547492" w:rsidRDefault="00547492" w:rsidP="00547492">
      <w:pPr>
        <w:pStyle w:val="NoSpacing"/>
      </w:pPr>
    </w:p>
    <w:p w14:paraId="76F06D8E" w14:textId="77777777" w:rsidR="00547492" w:rsidRDefault="00547492" w:rsidP="00547492">
      <w:pPr>
        <w:pStyle w:val="NoSpacing"/>
      </w:pPr>
      <w:r>
        <w:t xml:space="preserve">- Knowing the cause of death provides information about the direction of </w:t>
      </w:r>
      <w:proofErr w:type="spellStart"/>
      <w:r>
        <w:t>missclassification</w:t>
      </w:r>
      <w:proofErr w:type="spellEnd"/>
      <w:r>
        <w:t xml:space="preserve">. Among individuals free of cancer, we observed % of individuals who died with cancer as a primary cause. </w:t>
      </w:r>
    </w:p>
    <w:p w14:paraId="00A7CE0F" w14:textId="77777777" w:rsidR="00547492" w:rsidRDefault="00547492" w:rsidP="00547492">
      <w:pPr>
        <w:pStyle w:val="NoSpacing"/>
      </w:pPr>
    </w:p>
    <w:p w14:paraId="4098D776" w14:textId="77777777" w:rsidR="00547492" w:rsidRDefault="00547492" w:rsidP="00547492">
      <w:pPr>
        <w:pStyle w:val="NoSpacing"/>
      </w:pPr>
      <w:r>
        <w:t xml:space="preserve">- Explicitly outlining the </w:t>
      </w:r>
      <w:proofErr w:type="spellStart"/>
      <w:r>
        <w:t>estimands</w:t>
      </w:r>
      <w:proofErr w:type="spellEnd"/>
      <w:r>
        <w:t xml:space="preserve"> and the assumptions that connect the causal question to the observed data provide an opportunity to improve the design of observational studies and the interpretation of their findings, plus better insight of potential sources of bias. </w:t>
      </w:r>
    </w:p>
    <w:p w14:paraId="428EA4AE" w14:textId="77777777" w:rsidR="00547492" w:rsidRDefault="00547492" w:rsidP="00547492">
      <w:pPr>
        <w:pStyle w:val="NoSpacing"/>
      </w:pPr>
    </w:p>
    <w:p w14:paraId="75509235" w14:textId="77777777" w:rsidR="00547492" w:rsidRDefault="00547492" w:rsidP="00547492">
      <w:pPr>
        <w:pStyle w:val="NoSpacing"/>
      </w:pPr>
      <w:commentRangeStart w:id="107"/>
      <w:r>
        <w:t xml:space="preserve">- This is a crucial since these studies are providing insights that are guiding other fields of research in the area, from bench science to biostatistics and epidemiological methods. </w:t>
      </w:r>
      <w:commentRangeEnd w:id="107"/>
      <w:r w:rsidR="00880C0A">
        <w:rPr>
          <w:rStyle w:val="CommentReference"/>
        </w:rPr>
        <w:commentReference w:id="107"/>
      </w:r>
    </w:p>
    <w:p w14:paraId="2F05E3C8" w14:textId="77777777" w:rsidR="00547492" w:rsidRDefault="00547492" w:rsidP="00547492">
      <w:pPr>
        <w:pStyle w:val="NoSpacing"/>
      </w:pPr>
    </w:p>
    <w:p w14:paraId="1000321F" w14:textId="77777777" w:rsidR="00547492" w:rsidRDefault="00547492" w:rsidP="00547492">
      <w:pPr>
        <w:pStyle w:val="NoSpacing"/>
      </w:pPr>
      <w:r>
        <w:t>- The CDE has an interpretation that relates to an scenario where death was eliminated. Future work on separable effects may help disentangle the different mechanisms that affect dementia and death.</w:t>
      </w:r>
    </w:p>
    <w:p w14:paraId="728F8728" w14:textId="77777777" w:rsidR="00547492" w:rsidRDefault="00547492" w:rsidP="00547492">
      <w:pPr>
        <w:pStyle w:val="NoSpacing"/>
      </w:pPr>
    </w:p>
    <w:p w14:paraId="117ECD21" w14:textId="7495A665" w:rsidR="00547492" w:rsidRDefault="00547492" w:rsidP="00547492">
      <w:pPr>
        <w:pStyle w:val="NoSpacing"/>
      </w:pPr>
      <w:r>
        <w:t>- We could have change Pin1 to other molecular mechanism</w:t>
      </w:r>
      <w:ins w:id="108" w:author="sonja.swanson@gmail.com" w:date="2021-04-15T12:03:00Z">
        <w:r w:rsidR="007965E1">
          <w:t xml:space="preserve"> (MAYBE)</w:t>
        </w:r>
      </w:ins>
      <w:r>
        <w:t xml:space="preserve">. This also extends to other questions that study the effect of one disease in the risk of another disease to understand the biological mechanisms behind </w:t>
      </w:r>
      <w:proofErr w:type="spellStart"/>
      <w:r>
        <w:t>the</w:t>
      </w:r>
      <w:proofErr w:type="spellEnd"/>
      <w:r>
        <w:t>.</w:t>
      </w:r>
    </w:p>
    <w:p w14:paraId="489022A9" w14:textId="1605660E" w:rsidR="00547492" w:rsidRDefault="00547492" w:rsidP="00547492">
      <w:pPr>
        <w:pStyle w:val="NoSpacing"/>
        <w:rPr>
          <w:ins w:id="109" w:author="L.P. Rojas Saunero" w:date="2021-04-16T13:26:00Z"/>
        </w:rPr>
      </w:pPr>
    </w:p>
    <w:p w14:paraId="2AA9AE2D" w14:textId="77777777" w:rsidR="005721F5" w:rsidRDefault="005721F5" w:rsidP="005721F5">
      <w:pPr>
        <w:pStyle w:val="NoSpacing"/>
        <w:numPr>
          <w:ilvl w:val="0"/>
          <w:numId w:val="3"/>
        </w:numPr>
        <w:rPr>
          <w:ins w:id="110" w:author="L.P. Rojas Saunero" w:date="2021-04-16T13:26:00Z"/>
        </w:rPr>
      </w:pPr>
      <w:ins w:id="111" w:author="L.P. Rojas Saunero" w:date="2021-04-16T13:26:00Z">
        <w:r>
          <w:t xml:space="preserve">I don’t know if it is here or elsewhere, but somewhere we need to make super clear that up to this point you also are still not ESTIMATING the effect from the target trial at all. You are helping rule out or think through a bunch of backdoor paths, but the measurement error layers can be </w:t>
        </w:r>
        <w:proofErr w:type="spellStart"/>
        <w:r>
          <w:t>reconceptualized</w:t>
        </w:r>
        <w:proofErr w:type="spellEnd"/>
        <w:r>
          <w:t xml:space="preserve"> as saying that we are either bounding (?) the effect size MAYBE (have to think about that), or more humbly we are just testing the sharp null hypothesis. (Again being humble about what we learn is okay! This isn’t your doing. This is you trying to make sense of what others are doing. Let’s be super clear what they are able to learn with what assumptions.)</w:t>
        </w:r>
      </w:ins>
    </w:p>
    <w:p w14:paraId="6828DC6F" w14:textId="00DDD57D" w:rsidR="005721F5" w:rsidRDefault="005721F5" w:rsidP="005721F5">
      <w:pPr>
        <w:pStyle w:val="NoSpacing"/>
        <w:numPr>
          <w:ilvl w:val="0"/>
          <w:numId w:val="3"/>
        </w:numPr>
        <w:rPr>
          <w:ins w:id="112" w:author="sonja.swanson@gmail.com" w:date="2021-04-15T12:03:00Z"/>
        </w:rPr>
      </w:pPr>
    </w:p>
    <w:p w14:paraId="22867A4D" w14:textId="1C0EAC60" w:rsidR="003D49EE" w:rsidRDefault="003D49EE" w:rsidP="00547492">
      <w:pPr>
        <w:pStyle w:val="NoSpacing"/>
        <w:rPr>
          <w:ins w:id="113" w:author="sonja.swanson@gmail.com" w:date="2021-04-15T12:03:00Z"/>
        </w:rPr>
      </w:pPr>
    </w:p>
    <w:p w14:paraId="79F78E87" w14:textId="114627EA" w:rsidR="003D49EE" w:rsidRDefault="003D49EE" w:rsidP="00547492">
      <w:pPr>
        <w:pStyle w:val="NoSpacing"/>
        <w:rPr>
          <w:ins w:id="114" w:author="sonja.swanson@gmail.com" w:date="2021-04-15T12:03:00Z"/>
        </w:rPr>
      </w:pPr>
      <w:ins w:id="115" w:author="sonja.swanson@gmail.com" w:date="2021-04-15T12:03:00Z">
        <w:r>
          <w:t>My comments on the graphs:</w:t>
        </w:r>
      </w:ins>
    </w:p>
    <w:p w14:paraId="4B75EEA9" w14:textId="638FE565" w:rsidR="003D49EE" w:rsidRDefault="003D49EE" w:rsidP="003D49EE">
      <w:pPr>
        <w:pStyle w:val="NoSpacing"/>
        <w:numPr>
          <w:ilvl w:val="0"/>
          <w:numId w:val="2"/>
        </w:numPr>
        <w:rPr>
          <w:ins w:id="116" w:author="sonja.swanson@gmail.com" w:date="2021-04-15T12:05:00Z"/>
        </w:rPr>
      </w:pPr>
      <w:ins w:id="117" w:author="sonja.swanson@gmail.com" w:date="2021-04-15T12:04:00Z">
        <w:r>
          <w:t xml:space="preserve">I’m going to try to explain a slightly different vision for how to build a DAG in figures, but it doesn’t affect the </w:t>
        </w:r>
      </w:ins>
      <w:ins w:id="118" w:author="sonja.swanson@gmail.com" w:date="2021-04-15T12:05:00Z">
        <w:r>
          <w:t xml:space="preserve">logical flow yet so will not try to explain that </w:t>
        </w:r>
        <w:proofErr w:type="spellStart"/>
        <w:r>
          <w:t>til</w:t>
        </w:r>
        <w:proofErr w:type="spellEnd"/>
        <w:r>
          <w:t xml:space="preserve"> the next time we meet.</w:t>
        </w:r>
      </w:ins>
    </w:p>
    <w:p w14:paraId="226049DB" w14:textId="04EA3B80" w:rsidR="003D49EE" w:rsidRDefault="003D49EE" w:rsidP="003D49EE">
      <w:pPr>
        <w:pStyle w:val="NoSpacing"/>
        <w:numPr>
          <w:ilvl w:val="0"/>
          <w:numId w:val="2"/>
        </w:numPr>
        <w:rPr>
          <w:ins w:id="119" w:author="sonja.swanson@gmail.com" w:date="2021-04-15T12:07:00Z"/>
        </w:rPr>
      </w:pPr>
      <w:ins w:id="120" w:author="sonja.swanson@gmail.com" w:date="2021-04-15T12:05:00Z">
        <w:r>
          <w:t>Figure 2: should we also start adding a bit on the measurement error structures here too (see Chapter 9 of the CI book)? This is just the simplest best-case scenario of it being a proxy, in terms of measurement.</w:t>
        </w:r>
      </w:ins>
      <w:ins w:id="121" w:author="sonja.swanson@gmail.com" w:date="2021-04-15T12:06:00Z">
        <w:r>
          <w:t xml:space="preserve"> Or maybe you can also just say that along the way of talking about Figure 3, that Figure 2 is the easiest version of proxy status to work with but there is a lot to unpack and Figure 3 is one kind of example.</w:t>
        </w:r>
      </w:ins>
      <w:ins w:id="122" w:author="L.P. Rojas Saunero" w:date="2021-04-16T13:35:00Z">
        <w:r w:rsidR="00F326B3">
          <w:t xml:space="preserve"> Added this to description of figure 3</w:t>
        </w:r>
      </w:ins>
    </w:p>
    <w:p w14:paraId="7715E207" w14:textId="2A1FD65F" w:rsidR="003D49EE" w:rsidRDefault="003D49EE" w:rsidP="003D49EE">
      <w:pPr>
        <w:pStyle w:val="NoSpacing"/>
        <w:numPr>
          <w:ilvl w:val="0"/>
          <w:numId w:val="2"/>
        </w:numPr>
        <w:rPr>
          <w:ins w:id="123" w:author="sonja.swanson@gmail.com" w:date="2021-04-15T12:05:00Z"/>
        </w:rPr>
      </w:pPr>
      <w:ins w:id="124" w:author="sonja.swanson@gmail.com" w:date="2021-04-15T12:07:00Z">
        <w:r>
          <w:t>If you agree with me that we start with the target trial, then Figure 1 is the challenge of using observational data, Figure 2-3 are the challenges of using proxy data, and Figure 4 is the challenge of competing risk. Kind of a nice flow?</w:t>
        </w:r>
      </w:ins>
      <w:ins w:id="125" w:author="sonja.swanson@gmail.com" w:date="2021-04-15T12:08:00Z">
        <w:r>
          <w:t xml:space="preserve"> Maybe make Figure 4 JUST the part relevant to the competing risk to begin.</w:t>
        </w:r>
      </w:ins>
      <w:ins w:id="126" w:author="L.P. Rojas Saunero" w:date="2021-04-16T13:35:00Z">
        <w:r w:rsidR="00F326B3">
          <w:t xml:space="preserve"> Great, do you thing now is okay?</w:t>
        </w:r>
      </w:ins>
    </w:p>
    <w:p w14:paraId="6A8FA9D9" w14:textId="653D4534" w:rsidR="003D49EE" w:rsidRDefault="003D49EE" w:rsidP="003D49EE">
      <w:pPr>
        <w:pStyle w:val="NoSpacing"/>
        <w:numPr>
          <w:ilvl w:val="0"/>
          <w:numId w:val="2"/>
        </w:numPr>
        <w:rPr>
          <w:ins w:id="127" w:author="sonja.swanson@gmail.com" w:date="2021-04-15T12:10:00Z"/>
        </w:rPr>
      </w:pPr>
      <w:ins w:id="128" w:author="sonja.swanson@gmail.com" w:date="2021-04-15T12:08:00Z">
        <w:r>
          <w:t>Again I have a slightly different vision for how to begin it all, but I think the current Figure 4 could become a Figure 5 that better says we are putting all the pieces together in one place. But then I think you might want to also make clear that there is a D between P and P*</w:t>
        </w:r>
      </w:ins>
      <w:ins w:id="129" w:author="sonja.swanson@gmail.com" w:date="2021-04-15T12:09:00Z">
        <w:r>
          <w:t xml:space="preserve">. And then this might also mean getting time-varying Ds and P*s in the mix. I don’t think you want the time-varying issue to appear in the figures that introduce each bias, but I think it’d be helpful in the final stage to be like “whoa </w:t>
        </w:r>
        <w:proofErr w:type="spellStart"/>
        <w:r>
          <w:t>whoa</w:t>
        </w:r>
        <w:proofErr w:type="spellEnd"/>
        <w:r>
          <w:t xml:space="preserve"> </w:t>
        </w:r>
        <w:proofErr w:type="spellStart"/>
        <w:r>
          <w:t>whoa</w:t>
        </w:r>
        <w:proofErr w:type="spellEnd"/>
        <w:r>
          <w:t xml:space="preserve"> don’t forget that our simplified DAGs above are trying to succinctly summarize some </w:t>
        </w:r>
      </w:ins>
      <w:ins w:id="130" w:author="sonja.swanson@gmail.com" w:date="2021-04-15T12:10:00Z">
        <w:r>
          <w:t>really complex things.”</w:t>
        </w:r>
      </w:ins>
      <w:ins w:id="131" w:author="sonja.swanson@gmail.com" w:date="2021-04-15T12:15:00Z">
        <w:r w:rsidR="000C1F85">
          <w:t xml:space="preserve"> Your doubts about covariate selection and even what estimator we use come down to this kind of complexity. So let’s add that complexity and then show under what </w:t>
        </w:r>
        <w:proofErr w:type="spellStart"/>
        <w:r w:rsidR="000C1F85">
          <w:t>asusmptions</w:t>
        </w:r>
        <w:proofErr w:type="spellEnd"/>
        <w:r w:rsidR="000C1F85">
          <w:t xml:space="preserve"> you would choose to adjust for smoking or not. In this case I think we will end up showing that in both cases you are biased (because you want to a</w:t>
        </w:r>
      </w:ins>
      <w:ins w:id="132" w:author="sonja.swanson@gmail.com" w:date="2021-04-15T12:16:00Z">
        <w:r w:rsidR="000C1F85">
          <w:t>djust for smoking pre-time zero of the target trial of when you’d give the drug, but not thereafter) but then it becomes very clear to your readers why this is a tradeoff with the type of data we have. Right?</w:t>
        </w:r>
      </w:ins>
      <w:ins w:id="133" w:author="L.P. Rojas Saunero" w:date="2021-04-16T13:36:00Z">
        <w:r w:rsidR="00F326B3">
          <w:t xml:space="preserve"> Yes, added Figure 5.</w:t>
        </w:r>
      </w:ins>
    </w:p>
    <w:p w14:paraId="09C41F6E" w14:textId="6240A99E" w:rsidR="003D49EE" w:rsidRDefault="003D49EE">
      <w:pPr>
        <w:pStyle w:val="NoSpacing"/>
        <w:numPr>
          <w:ilvl w:val="0"/>
          <w:numId w:val="2"/>
        </w:numPr>
        <w:pPrChange w:id="134" w:author="sonja.swanson@gmail.com" w:date="2021-04-15T12:04:00Z">
          <w:pPr>
            <w:pStyle w:val="NoSpacing"/>
          </w:pPr>
        </w:pPrChange>
      </w:pPr>
      <w:ins w:id="135" w:author="sonja.swanson@gmail.com" w:date="2021-04-15T12:10:00Z">
        <w:r>
          <w:t>I have some minor ideas on using colored arrows but I think it is better to wait until the document is further along.</w:t>
        </w:r>
      </w:ins>
    </w:p>
    <w:p w14:paraId="5C8E85A9" w14:textId="77777777" w:rsidR="00547492" w:rsidRDefault="00547492" w:rsidP="00547492">
      <w:pPr>
        <w:pStyle w:val="NoSpacing"/>
      </w:pPr>
    </w:p>
    <w:p w14:paraId="62AA7D2F" w14:textId="69858D25" w:rsidR="0007792C" w:rsidRPr="005721F5" w:rsidRDefault="00547492" w:rsidP="00547492">
      <w:pPr>
        <w:pStyle w:val="NoSpacing"/>
        <w:rPr>
          <w:ins w:id="136" w:author="Paloma Rojas Saunero" w:date="2021-04-16T13:12:00Z"/>
          <w:lang w:val="nl-NL"/>
          <w:rPrChange w:id="137" w:author="L.P. Rojas Saunero" w:date="2021-04-16T13:23:00Z">
            <w:rPr>
              <w:ins w:id="138" w:author="Paloma Rojas Saunero" w:date="2021-04-16T13:12:00Z"/>
            </w:rPr>
          </w:rPrChange>
        </w:rPr>
      </w:pPr>
      <w:r w:rsidRPr="005721F5">
        <w:rPr>
          <w:lang w:val="nl-NL"/>
          <w:rPrChange w:id="139" w:author="L.P. Rojas Saunero" w:date="2021-04-16T13:23:00Z">
            <w:rPr/>
          </w:rPrChange>
        </w:rPr>
        <w:t>\</w:t>
      </w:r>
      <w:proofErr w:type="spellStart"/>
      <w:r w:rsidRPr="005721F5">
        <w:rPr>
          <w:lang w:val="nl-NL"/>
          <w:rPrChange w:id="140" w:author="L.P. Rojas Saunero" w:date="2021-04-16T13:23:00Z">
            <w:rPr/>
          </w:rPrChange>
        </w:rPr>
        <w:t>newpage</w:t>
      </w:r>
      <w:proofErr w:type="spellEnd"/>
    </w:p>
    <w:p w14:paraId="4384B762" w14:textId="557BF681" w:rsidR="00762A99" w:rsidRPr="005721F5" w:rsidRDefault="00762A99" w:rsidP="00547492">
      <w:pPr>
        <w:pStyle w:val="NoSpacing"/>
        <w:rPr>
          <w:ins w:id="141" w:author="Paloma Rojas Saunero" w:date="2021-04-16T13:12:00Z"/>
          <w:lang w:val="nl-NL"/>
          <w:rPrChange w:id="142" w:author="L.P. Rojas Saunero" w:date="2021-04-16T13:23:00Z">
            <w:rPr>
              <w:ins w:id="143" w:author="Paloma Rojas Saunero" w:date="2021-04-16T13:12:00Z"/>
            </w:rPr>
          </w:rPrChange>
        </w:rPr>
      </w:pPr>
    </w:p>
    <w:p w14:paraId="2630BB49" w14:textId="1647BDDA"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ins w:id="144" w:author="Paloma Rojas Saunero" w:date="2021-04-16T13:13:00Z">
        <w:r>
          <w:fldChar w:fldCharType="begin" w:fldLock="1"/>
        </w:r>
        <w:r w:rsidRPr="005721F5">
          <w:rPr>
            <w:lang w:val="nl-NL"/>
            <w:rPrChange w:id="145" w:author="L.P. Rojas Saunero" w:date="2021-04-16T13:23:00Z">
              <w:rPr/>
            </w:rPrChange>
          </w:rPr>
          <w:instrText xml:space="preserve">ADDIN Mendeley Bibliography CSL_BIBLIOGRAPHY </w:instrText>
        </w:r>
      </w:ins>
      <w:r>
        <w:fldChar w:fldCharType="separate"/>
      </w:r>
      <w:r w:rsidRPr="005721F5">
        <w:rPr>
          <w:rFonts w:ascii="Calibri" w:hAnsi="Calibri" w:cs="Calibri"/>
          <w:noProof/>
          <w:szCs w:val="24"/>
          <w:lang w:val="nl-NL"/>
          <w:rPrChange w:id="146" w:author="L.P. Rojas Saunero" w:date="2021-04-16T13:23:00Z">
            <w:rPr>
              <w:rFonts w:ascii="Calibri" w:hAnsi="Calibri" w:cs="Calibri"/>
              <w:noProof/>
              <w:szCs w:val="24"/>
            </w:rPr>
          </w:rPrChange>
        </w:rPr>
        <w:t>1.</w:t>
      </w:r>
      <w:r w:rsidRPr="005721F5">
        <w:rPr>
          <w:rFonts w:ascii="Calibri" w:hAnsi="Calibri" w:cs="Calibri"/>
          <w:noProof/>
          <w:szCs w:val="24"/>
          <w:lang w:val="nl-NL"/>
          <w:rPrChange w:id="147" w:author="L.P. Rojas Saunero" w:date="2021-04-16T13:23:00Z">
            <w:rPr>
              <w:rFonts w:ascii="Calibri" w:hAnsi="Calibri" w:cs="Calibri"/>
              <w:noProof/>
              <w:szCs w:val="24"/>
            </w:rPr>
          </w:rPrChange>
        </w:rPr>
        <w:tab/>
        <w:t xml:space="preserve">Ma, L. L. </w:t>
      </w:r>
      <w:r w:rsidRPr="005721F5">
        <w:rPr>
          <w:rFonts w:ascii="Calibri" w:hAnsi="Calibri" w:cs="Calibri"/>
          <w:i/>
          <w:iCs/>
          <w:noProof/>
          <w:szCs w:val="24"/>
          <w:lang w:val="nl-NL"/>
          <w:rPrChange w:id="148" w:author="L.P. Rojas Saunero" w:date="2021-04-16T13:23:00Z">
            <w:rPr>
              <w:rFonts w:ascii="Calibri" w:hAnsi="Calibri" w:cs="Calibri"/>
              <w:i/>
              <w:iCs/>
              <w:noProof/>
              <w:szCs w:val="24"/>
            </w:rPr>
          </w:rPrChange>
        </w:rPr>
        <w:t>et al.</w:t>
      </w:r>
      <w:r w:rsidRPr="005721F5">
        <w:rPr>
          <w:rFonts w:ascii="Calibri" w:hAnsi="Calibri" w:cs="Calibri"/>
          <w:noProof/>
          <w:szCs w:val="24"/>
          <w:lang w:val="nl-NL"/>
          <w:rPrChange w:id="149" w:author="L.P. Rojas Saunero" w:date="2021-04-16T13:23:00Z">
            <w:rPr>
              <w:rFonts w:ascii="Calibri" w:hAnsi="Calibri" w:cs="Calibri"/>
              <w:noProof/>
              <w:szCs w:val="24"/>
            </w:rPr>
          </w:rPrChange>
        </w:rPr>
        <w:t xml:space="preserve"> </w:t>
      </w:r>
      <w:r w:rsidRPr="00762A99">
        <w:rPr>
          <w:rFonts w:ascii="Calibri" w:hAnsi="Calibri" w:cs="Calibri"/>
          <w:noProof/>
          <w:szCs w:val="24"/>
        </w:rPr>
        <w:t xml:space="preserve">Association between cancer and Alzheimer’s disease: Systematic review and meta-analysis. </w:t>
      </w:r>
      <w:r w:rsidRPr="00762A99">
        <w:rPr>
          <w:rFonts w:ascii="Calibri" w:hAnsi="Calibri" w:cs="Calibri"/>
          <w:i/>
          <w:iCs/>
          <w:noProof/>
          <w:szCs w:val="24"/>
        </w:rPr>
        <w:t>J. Alzheimer’s Dis.</w:t>
      </w:r>
      <w:r w:rsidRPr="00762A99">
        <w:rPr>
          <w:rFonts w:ascii="Calibri" w:hAnsi="Calibri" w:cs="Calibri"/>
          <w:noProof/>
          <w:szCs w:val="24"/>
        </w:rPr>
        <w:t xml:space="preserve"> </w:t>
      </w:r>
      <w:r w:rsidRPr="00762A99">
        <w:rPr>
          <w:rFonts w:ascii="Calibri" w:hAnsi="Calibri" w:cs="Calibri"/>
          <w:b/>
          <w:bCs/>
          <w:noProof/>
          <w:szCs w:val="24"/>
        </w:rPr>
        <w:t>42</w:t>
      </w:r>
      <w:r w:rsidRPr="00762A99">
        <w:rPr>
          <w:rFonts w:ascii="Calibri" w:hAnsi="Calibri" w:cs="Calibri"/>
          <w:noProof/>
          <w:szCs w:val="24"/>
        </w:rPr>
        <w:t>, 565–573 (2014).</w:t>
      </w:r>
    </w:p>
    <w:p w14:paraId="368DB35D"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2.</w:t>
      </w:r>
      <w:r w:rsidRPr="00762A99">
        <w:rPr>
          <w:rFonts w:ascii="Calibri" w:hAnsi="Calibri" w:cs="Calibri"/>
          <w:noProof/>
          <w:szCs w:val="24"/>
        </w:rPr>
        <w:tab/>
        <w:t xml:space="preserve">Hanson, H. A., Horn, K. P., Rasmussen, K. M., Hoffman, J. M. &amp; Smith, K. R. Is Cancer Protective for Subsequent Alzheimer’s Disease Risk? Evidence from the Utah Population Database. </w:t>
      </w:r>
      <w:r w:rsidRPr="00762A99">
        <w:rPr>
          <w:rFonts w:ascii="Calibri" w:hAnsi="Calibri" w:cs="Calibri"/>
          <w:i/>
          <w:iCs/>
          <w:noProof/>
          <w:szCs w:val="24"/>
        </w:rPr>
        <w:t>Journals Gerontol. - Ser. B Psychol. Sci. Soc. Sci.</w:t>
      </w:r>
      <w:r w:rsidRPr="00762A99">
        <w:rPr>
          <w:rFonts w:ascii="Calibri" w:hAnsi="Calibri" w:cs="Calibri"/>
          <w:noProof/>
          <w:szCs w:val="24"/>
        </w:rPr>
        <w:t xml:space="preserve"> </w:t>
      </w:r>
      <w:r w:rsidRPr="00762A99">
        <w:rPr>
          <w:rFonts w:ascii="Calibri" w:hAnsi="Calibri" w:cs="Calibri"/>
          <w:b/>
          <w:bCs/>
          <w:noProof/>
          <w:szCs w:val="24"/>
        </w:rPr>
        <w:t>72</w:t>
      </w:r>
      <w:r w:rsidRPr="00762A99">
        <w:rPr>
          <w:rFonts w:ascii="Calibri" w:hAnsi="Calibri" w:cs="Calibri"/>
          <w:noProof/>
          <w:szCs w:val="24"/>
        </w:rPr>
        <w:t>, 1032–1043 (2017).</w:t>
      </w:r>
    </w:p>
    <w:p w14:paraId="7526DA70"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3.</w:t>
      </w:r>
      <w:r w:rsidRPr="00762A99">
        <w:rPr>
          <w:rFonts w:ascii="Calibri" w:hAnsi="Calibri" w:cs="Calibri"/>
          <w:noProof/>
          <w:szCs w:val="24"/>
        </w:rPr>
        <w:tab/>
        <w:t xml:space="preserve">van der Willik, K. D., Schagen, S. B. &amp; Ikram, M. A. Cancer and dementia: Two sides of the same coin? </w:t>
      </w:r>
      <w:r w:rsidRPr="00762A99">
        <w:rPr>
          <w:rFonts w:ascii="Calibri" w:hAnsi="Calibri" w:cs="Calibri"/>
          <w:i/>
          <w:iCs/>
          <w:noProof/>
          <w:szCs w:val="24"/>
        </w:rPr>
        <w:t>Eur. J. Clin. Invest.</w:t>
      </w:r>
      <w:r w:rsidRPr="00762A99">
        <w:rPr>
          <w:rFonts w:ascii="Calibri" w:hAnsi="Calibri" w:cs="Calibri"/>
          <w:noProof/>
          <w:szCs w:val="24"/>
        </w:rPr>
        <w:t xml:space="preserve"> </w:t>
      </w:r>
      <w:r w:rsidRPr="00762A99">
        <w:rPr>
          <w:rFonts w:ascii="Calibri" w:hAnsi="Calibri" w:cs="Calibri"/>
          <w:b/>
          <w:bCs/>
          <w:noProof/>
          <w:szCs w:val="24"/>
        </w:rPr>
        <w:t>48</w:t>
      </w:r>
      <w:r w:rsidRPr="00762A99">
        <w:rPr>
          <w:rFonts w:ascii="Calibri" w:hAnsi="Calibri" w:cs="Calibri"/>
          <w:noProof/>
          <w:szCs w:val="24"/>
        </w:rPr>
        <w:t>, 1–12 (2018).</w:t>
      </w:r>
    </w:p>
    <w:p w14:paraId="6E96EADA"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4.</w:t>
      </w:r>
      <w:r w:rsidRPr="00762A99">
        <w:rPr>
          <w:rFonts w:ascii="Calibri" w:hAnsi="Calibri" w:cs="Calibri"/>
          <w:noProof/>
          <w:szCs w:val="24"/>
        </w:rPr>
        <w:tab/>
        <w:t xml:space="preserve">Ospina-Romero, M. </w:t>
      </w:r>
      <w:r w:rsidRPr="00762A99">
        <w:rPr>
          <w:rFonts w:ascii="Calibri" w:hAnsi="Calibri" w:cs="Calibri"/>
          <w:i/>
          <w:iCs/>
          <w:noProof/>
          <w:szCs w:val="24"/>
        </w:rPr>
        <w:t>et al.</w:t>
      </w:r>
      <w:r w:rsidRPr="00762A99">
        <w:rPr>
          <w:rFonts w:ascii="Calibri" w:hAnsi="Calibri" w:cs="Calibri"/>
          <w:noProof/>
          <w:szCs w:val="24"/>
        </w:rPr>
        <w:t xml:space="preserve"> Association Between Alzheimer Disease and Cancer With Evaluation of Study Biases: A Systematic Review and Meta-analysis. </w:t>
      </w:r>
      <w:r w:rsidRPr="00762A99">
        <w:rPr>
          <w:rFonts w:ascii="Calibri" w:hAnsi="Calibri" w:cs="Calibri"/>
          <w:i/>
          <w:iCs/>
          <w:noProof/>
          <w:szCs w:val="24"/>
        </w:rPr>
        <w:t>JAMA Netw. open</w:t>
      </w:r>
      <w:r w:rsidRPr="00762A99">
        <w:rPr>
          <w:rFonts w:ascii="Calibri" w:hAnsi="Calibri" w:cs="Calibri"/>
          <w:noProof/>
          <w:szCs w:val="24"/>
        </w:rPr>
        <w:t xml:space="preserve"> </w:t>
      </w:r>
      <w:r w:rsidRPr="00762A99">
        <w:rPr>
          <w:rFonts w:ascii="Calibri" w:hAnsi="Calibri" w:cs="Calibri"/>
          <w:b/>
          <w:bCs/>
          <w:noProof/>
          <w:szCs w:val="24"/>
        </w:rPr>
        <w:t>3</w:t>
      </w:r>
      <w:r w:rsidRPr="00762A99">
        <w:rPr>
          <w:rFonts w:ascii="Calibri" w:hAnsi="Calibri" w:cs="Calibri"/>
          <w:noProof/>
          <w:szCs w:val="24"/>
        </w:rPr>
        <w:t>, e2025515 (2020).</w:t>
      </w:r>
    </w:p>
    <w:p w14:paraId="2EBCAA41"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5.</w:t>
      </w:r>
      <w:r w:rsidRPr="00762A99">
        <w:rPr>
          <w:rFonts w:ascii="Calibri" w:hAnsi="Calibri" w:cs="Calibri"/>
          <w:noProof/>
          <w:szCs w:val="24"/>
        </w:rPr>
        <w:tab/>
        <w:t xml:space="preserve">Behrens, M., Lendon, C. &amp; Roe, C. A Common Biological Mechanism in Cancer and Alzheimers Disease? </w:t>
      </w:r>
      <w:r w:rsidRPr="00762A99">
        <w:rPr>
          <w:rFonts w:ascii="Calibri" w:hAnsi="Calibri" w:cs="Calibri"/>
          <w:i/>
          <w:iCs/>
          <w:noProof/>
          <w:szCs w:val="24"/>
        </w:rPr>
        <w:t>Curr. Alzheimer Res.</w:t>
      </w:r>
      <w:r w:rsidRPr="00762A99">
        <w:rPr>
          <w:rFonts w:ascii="Calibri" w:hAnsi="Calibri" w:cs="Calibri"/>
          <w:noProof/>
          <w:szCs w:val="24"/>
        </w:rPr>
        <w:t xml:space="preserve"> </w:t>
      </w:r>
      <w:r w:rsidRPr="00762A99">
        <w:rPr>
          <w:rFonts w:ascii="Calibri" w:hAnsi="Calibri" w:cs="Calibri"/>
          <w:b/>
          <w:bCs/>
          <w:noProof/>
          <w:szCs w:val="24"/>
        </w:rPr>
        <w:t>6</w:t>
      </w:r>
      <w:r w:rsidRPr="00762A99">
        <w:rPr>
          <w:rFonts w:ascii="Calibri" w:hAnsi="Calibri" w:cs="Calibri"/>
          <w:noProof/>
          <w:szCs w:val="24"/>
        </w:rPr>
        <w:t>, 196–204 (2009).</w:t>
      </w:r>
    </w:p>
    <w:p w14:paraId="16DC393C"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6.</w:t>
      </w:r>
      <w:r w:rsidRPr="00762A99">
        <w:rPr>
          <w:rFonts w:ascii="Calibri" w:hAnsi="Calibri" w:cs="Calibri"/>
          <w:noProof/>
          <w:szCs w:val="24"/>
        </w:rPr>
        <w:tab/>
        <w:t xml:space="preserve">Harris, R. A., Tindale, L. &amp; Cumming, R. C. Age-dependent metabolic dysregulation in cancer and Alzheimer’s disease. </w:t>
      </w:r>
      <w:r w:rsidRPr="00762A99">
        <w:rPr>
          <w:rFonts w:ascii="Calibri" w:hAnsi="Calibri" w:cs="Calibri"/>
          <w:i/>
          <w:iCs/>
          <w:noProof/>
          <w:szCs w:val="24"/>
        </w:rPr>
        <w:t>Biogerontology</w:t>
      </w:r>
      <w:r w:rsidRPr="00762A99">
        <w:rPr>
          <w:rFonts w:ascii="Calibri" w:hAnsi="Calibri" w:cs="Calibri"/>
          <w:noProof/>
          <w:szCs w:val="24"/>
        </w:rPr>
        <w:t xml:space="preserve"> </w:t>
      </w:r>
      <w:r w:rsidRPr="00762A99">
        <w:rPr>
          <w:rFonts w:ascii="Calibri" w:hAnsi="Calibri" w:cs="Calibri"/>
          <w:b/>
          <w:bCs/>
          <w:noProof/>
          <w:szCs w:val="24"/>
        </w:rPr>
        <w:t>15</w:t>
      </w:r>
      <w:r w:rsidRPr="00762A99">
        <w:rPr>
          <w:rFonts w:ascii="Calibri" w:hAnsi="Calibri" w:cs="Calibri"/>
          <w:noProof/>
          <w:szCs w:val="24"/>
        </w:rPr>
        <w:t>, 559–577 (2014).</w:t>
      </w:r>
    </w:p>
    <w:p w14:paraId="198C806D"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7.</w:t>
      </w:r>
      <w:r w:rsidRPr="00762A99">
        <w:rPr>
          <w:rFonts w:ascii="Calibri" w:hAnsi="Calibri" w:cs="Calibri"/>
          <w:noProof/>
          <w:szCs w:val="24"/>
        </w:rPr>
        <w:tab/>
        <w:t xml:space="preserve">Nudelman, K. N. H., McDonald, B. C., Lahiri, D. K. &amp; Saykin, A. J. Biological Hallmarks of Cancer in Alzheimer’s Disease. </w:t>
      </w:r>
      <w:r w:rsidRPr="00762A99">
        <w:rPr>
          <w:rFonts w:ascii="Calibri" w:hAnsi="Calibri" w:cs="Calibri"/>
          <w:i/>
          <w:iCs/>
          <w:noProof/>
          <w:szCs w:val="24"/>
        </w:rPr>
        <w:t>Mol. Neurobiol.</w:t>
      </w:r>
      <w:r w:rsidRPr="00762A99">
        <w:rPr>
          <w:rFonts w:ascii="Calibri" w:hAnsi="Calibri" w:cs="Calibri"/>
          <w:noProof/>
          <w:szCs w:val="24"/>
        </w:rPr>
        <w:t xml:space="preserve"> </w:t>
      </w:r>
      <w:r w:rsidRPr="00762A99">
        <w:rPr>
          <w:rFonts w:ascii="Calibri" w:hAnsi="Calibri" w:cs="Calibri"/>
          <w:b/>
          <w:bCs/>
          <w:noProof/>
          <w:szCs w:val="24"/>
        </w:rPr>
        <w:t>56</w:t>
      </w:r>
      <w:r w:rsidRPr="00762A99">
        <w:rPr>
          <w:rFonts w:ascii="Calibri" w:hAnsi="Calibri" w:cs="Calibri"/>
          <w:noProof/>
          <w:szCs w:val="24"/>
        </w:rPr>
        <w:t>, 7173–7187 (2019).</w:t>
      </w:r>
    </w:p>
    <w:p w14:paraId="3E278FF8"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8.</w:t>
      </w:r>
      <w:r w:rsidRPr="00762A99">
        <w:rPr>
          <w:rFonts w:ascii="Calibri" w:hAnsi="Calibri" w:cs="Calibri"/>
          <w:noProof/>
          <w:szCs w:val="24"/>
        </w:rPr>
        <w:tab/>
        <w:t xml:space="preserve">Papin, S. &amp; Paganetti, P. Emerging evidences for an implication of the neurodegeneration-associated protein tau in cancer. </w:t>
      </w:r>
      <w:r w:rsidRPr="00762A99">
        <w:rPr>
          <w:rFonts w:ascii="Calibri" w:hAnsi="Calibri" w:cs="Calibri"/>
          <w:i/>
          <w:iCs/>
          <w:noProof/>
          <w:szCs w:val="24"/>
        </w:rPr>
        <w:t>Brain Sci.</w:t>
      </w:r>
      <w:r w:rsidRPr="00762A99">
        <w:rPr>
          <w:rFonts w:ascii="Calibri" w:hAnsi="Calibri" w:cs="Calibri"/>
          <w:noProof/>
          <w:szCs w:val="24"/>
        </w:rPr>
        <w:t xml:space="preserve"> </w:t>
      </w:r>
      <w:r w:rsidRPr="00762A99">
        <w:rPr>
          <w:rFonts w:ascii="Calibri" w:hAnsi="Calibri" w:cs="Calibri"/>
          <w:b/>
          <w:bCs/>
          <w:noProof/>
          <w:szCs w:val="24"/>
        </w:rPr>
        <w:t>10</w:t>
      </w:r>
      <w:r w:rsidRPr="00762A99">
        <w:rPr>
          <w:rFonts w:ascii="Calibri" w:hAnsi="Calibri" w:cs="Calibri"/>
          <w:noProof/>
          <w:szCs w:val="24"/>
        </w:rPr>
        <w:t>, 1–24 (2020).</w:t>
      </w:r>
    </w:p>
    <w:p w14:paraId="0ECAE3AE"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9.</w:t>
      </w:r>
      <w:r w:rsidRPr="00762A99">
        <w:rPr>
          <w:rFonts w:ascii="Calibri" w:hAnsi="Calibri" w:cs="Calibri"/>
          <w:noProof/>
          <w:szCs w:val="24"/>
        </w:rPr>
        <w:tab/>
        <w:t xml:space="preserve">Driver, J. A. Inverse association between cancer and neurodegenerative disease: review of the epidemiologic and biological evidence. </w:t>
      </w:r>
      <w:r w:rsidRPr="00762A99">
        <w:rPr>
          <w:rFonts w:ascii="Calibri" w:hAnsi="Calibri" w:cs="Calibri"/>
          <w:i/>
          <w:iCs/>
          <w:noProof/>
          <w:szCs w:val="24"/>
        </w:rPr>
        <w:t>Biogerontology</w:t>
      </w:r>
      <w:r w:rsidRPr="00762A99">
        <w:rPr>
          <w:rFonts w:ascii="Calibri" w:hAnsi="Calibri" w:cs="Calibri"/>
          <w:noProof/>
          <w:szCs w:val="24"/>
        </w:rPr>
        <w:t xml:space="preserve"> </w:t>
      </w:r>
      <w:r w:rsidRPr="00762A99">
        <w:rPr>
          <w:rFonts w:ascii="Calibri" w:hAnsi="Calibri" w:cs="Calibri"/>
          <w:b/>
          <w:bCs/>
          <w:noProof/>
          <w:szCs w:val="24"/>
        </w:rPr>
        <w:t>15</w:t>
      </w:r>
      <w:r w:rsidRPr="00762A99">
        <w:rPr>
          <w:rFonts w:ascii="Calibri" w:hAnsi="Calibri" w:cs="Calibri"/>
          <w:noProof/>
          <w:szCs w:val="24"/>
        </w:rPr>
        <w:t>, 547–557 (2014).</w:t>
      </w:r>
    </w:p>
    <w:p w14:paraId="188D41BC"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10.</w:t>
      </w:r>
      <w:r w:rsidRPr="00762A99">
        <w:rPr>
          <w:rFonts w:ascii="Calibri" w:hAnsi="Calibri" w:cs="Calibri"/>
          <w:noProof/>
          <w:szCs w:val="24"/>
        </w:rPr>
        <w:tab/>
        <w:t xml:space="preserve">Olson, B. &amp; Marks, D. L. Pretreatment cancer-related cognitive impairment—mechanisms and outlook. </w:t>
      </w:r>
      <w:r w:rsidRPr="00762A99">
        <w:rPr>
          <w:rFonts w:ascii="Calibri" w:hAnsi="Calibri" w:cs="Calibri"/>
          <w:i/>
          <w:iCs/>
          <w:noProof/>
          <w:szCs w:val="24"/>
        </w:rPr>
        <w:t>Cancers (Basel).</w:t>
      </w:r>
      <w:r w:rsidRPr="00762A99">
        <w:rPr>
          <w:rFonts w:ascii="Calibri" w:hAnsi="Calibri" w:cs="Calibri"/>
          <w:noProof/>
          <w:szCs w:val="24"/>
        </w:rPr>
        <w:t xml:space="preserve"> </w:t>
      </w:r>
      <w:r w:rsidRPr="00762A99">
        <w:rPr>
          <w:rFonts w:ascii="Calibri" w:hAnsi="Calibri" w:cs="Calibri"/>
          <w:b/>
          <w:bCs/>
          <w:noProof/>
          <w:szCs w:val="24"/>
        </w:rPr>
        <w:t>11</w:t>
      </w:r>
      <w:r w:rsidRPr="00762A99">
        <w:rPr>
          <w:rFonts w:ascii="Calibri" w:hAnsi="Calibri" w:cs="Calibri"/>
          <w:noProof/>
          <w:szCs w:val="24"/>
        </w:rPr>
        <w:t>, 1–18 (2019).</w:t>
      </w:r>
    </w:p>
    <w:p w14:paraId="7E1F939F"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11.</w:t>
      </w:r>
      <w:r w:rsidRPr="00762A99">
        <w:rPr>
          <w:rFonts w:ascii="Calibri" w:hAnsi="Calibri" w:cs="Calibri"/>
          <w:noProof/>
          <w:szCs w:val="24"/>
        </w:rPr>
        <w:tab/>
        <w:t xml:space="preserve">Li, J. </w:t>
      </w:r>
      <w:r w:rsidRPr="00762A99">
        <w:rPr>
          <w:rFonts w:ascii="Calibri" w:hAnsi="Calibri" w:cs="Calibri"/>
          <w:i/>
          <w:iCs/>
          <w:noProof/>
          <w:szCs w:val="24"/>
        </w:rPr>
        <w:t>et al.</w:t>
      </w:r>
      <w:r w:rsidRPr="00762A99">
        <w:rPr>
          <w:rFonts w:ascii="Calibri" w:hAnsi="Calibri" w:cs="Calibri"/>
          <w:noProof/>
          <w:szCs w:val="24"/>
        </w:rPr>
        <w:t xml:space="preserve"> Roles of peptidyl-prolyl isomerase Pin1 in disease pathogenesis. </w:t>
      </w:r>
      <w:r w:rsidRPr="00762A99">
        <w:rPr>
          <w:rFonts w:ascii="Calibri" w:hAnsi="Calibri" w:cs="Calibri"/>
          <w:i/>
          <w:iCs/>
          <w:noProof/>
          <w:szCs w:val="24"/>
        </w:rPr>
        <w:t>Theranostics</w:t>
      </w:r>
      <w:r w:rsidRPr="00762A99">
        <w:rPr>
          <w:rFonts w:ascii="Calibri" w:hAnsi="Calibri" w:cs="Calibri"/>
          <w:noProof/>
          <w:szCs w:val="24"/>
        </w:rPr>
        <w:t xml:space="preserve"> </w:t>
      </w:r>
      <w:r w:rsidRPr="00762A99">
        <w:rPr>
          <w:rFonts w:ascii="Calibri" w:hAnsi="Calibri" w:cs="Calibri"/>
          <w:b/>
          <w:bCs/>
          <w:noProof/>
          <w:szCs w:val="24"/>
        </w:rPr>
        <w:t>11</w:t>
      </w:r>
      <w:r w:rsidRPr="00762A99">
        <w:rPr>
          <w:rFonts w:ascii="Calibri" w:hAnsi="Calibri" w:cs="Calibri"/>
          <w:noProof/>
          <w:szCs w:val="24"/>
        </w:rPr>
        <w:t>, 3348–3358 (2021).</w:t>
      </w:r>
    </w:p>
    <w:p w14:paraId="1C6F4229"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12.</w:t>
      </w:r>
      <w:r w:rsidRPr="00762A99">
        <w:rPr>
          <w:rFonts w:ascii="Calibri" w:hAnsi="Calibri" w:cs="Calibri"/>
          <w:noProof/>
          <w:szCs w:val="24"/>
        </w:rPr>
        <w:tab/>
        <w:t xml:space="preserve">Driver, J. A., Zhou, X. Z. &amp; Lu, K. P. Pin1 dysregulation helps to explain the inverse association between cancer and Alzheimer’s disease. </w:t>
      </w:r>
      <w:r w:rsidRPr="00762A99">
        <w:rPr>
          <w:rFonts w:ascii="Calibri" w:hAnsi="Calibri" w:cs="Calibri"/>
          <w:i/>
          <w:iCs/>
          <w:noProof/>
          <w:szCs w:val="24"/>
        </w:rPr>
        <w:t>Biochim. Biophys. Acta - Gen. Subj.</w:t>
      </w:r>
      <w:r w:rsidRPr="00762A99">
        <w:rPr>
          <w:rFonts w:ascii="Calibri" w:hAnsi="Calibri" w:cs="Calibri"/>
          <w:noProof/>
          <w:szCs w:val="24"/>
        </w:rPr>
        <w:t xml:space="preserve"> </w:t>
      </w:r>
      <w:r w:rsidRPr="00762A99">
        <w:rPr>
          <w:rFonts w:ascii="Calibri" w:hAnsi="Calibri" w:cs="Calibri"/>
          <w:b/>
          <w:bCs/>
          <w:noProof/>
          <w:szCs w:val="24"/>
        </w:rPr>
        <w:t>1850</w:t>
      </w:r>
      <w:r w:rsidRPr="00762A99">
        <w:rPr>
          <w:rFonts w:ascii="Calibri" w:hAnsi="Calibri" w:cs="Calibri"/>
          <w:noProof/>
          <w:szCs w:val="24"/>
        </w:rPr>
        <w:t>, 2069–2076 (2015).</w:t>
      </w:r>
    </w:p>
    <w:p w14:paraId="7349DB0F"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13.</w:t>
      </w:r>
      <w:r w:rsidRPr="00762A99">
        <w:rPr>
          <w:rFonts w:ascii="Calibri" w:hAnsi="Calibri" w:cs="Calibri"/>
          <w:noProof/>
          <w:szCs w:val="24"/>
        </w:rPr>
        <w:tab/>
        <w:t xml:space="preserve">Snyder, H. M. </w:t>
      </w:r>
      <w:r w:rsidRPr="00762A99">
        <w:rPr>
          <w:rFonts w:ascii="Calibri" w:hAnsi="Calibri" w:cs="Calibri"/>
          <w:i/>
          <w:iCs/>
          <w:noProof/>
          <w:szCs w:val="24"/>
        </w:rPr>
        <w:t>et al.</w:t>
      </w:r>
      <w:r w:rsidRPr="00762A99">
        <w:rPr>
          <w:rFonts w:ascii="Calibri" w:hAnsi="Calibri" w:cs="Calibri"/>
          <w:noProof/>
          <w:szCs w:val="24"/>
        </w:rPr>
        <w:t xml:space="preserve"> Exploring the nexus of Alzheimer’s disease and related dementias with cancer and cancer therapies: A convening of the Alzheimer’s Association &amp; Alzheimer’s Drug Discovery Foundation. </w:t>
      </w:r>
      <w:r w:rsidRPr="00762A99">
        <w:rPr>
          <w:rFonts w:ascii="Calibri" w:hAnsi="Calibri" w:cs="Calibri"/>
          <w:i/>
          <w:iCs/>
          <w:noProof/>
          <w:szCs w:val="24"/>
        </w:rPr>
        <w:t>Alzheimer’s Dement.</w:t>
      </w:r>
      <w:r w:rsidRPr="00762A99">
        <w:rPr>
          <w:rFonts w:ascii="Calibri" w:hAnsi="Calibri" w:cs="Calibri"/>
          <w:noProof/>
          <w:szCs w:val="24"/>
        </w:rPr>
        <w:t xml:space="preserve"> </w:t>
      </w:r>
      <w:r w:rsidRPr="00762A99">
        <w:rPr>
          <w:rFonts w:ascii="Calibri" w:hAnsi="Calibri" w:cs="Calibri"/>
          <w:b/>
          <w:bCs/>
          <w:noProof/>
          <w:szCs w:val="24"/>
        </w:rPr>
        <w:t>13</w:t>
      </w:r>
      <w:r w:rsidRPr="00762A99">
        <w:rPr>
          <w:rFonts w:ascii="Calibri" w:hAnsi="Calibri" w:cs="Calibri"/>
          <w:noProof/>
          <w:szCs w:val="24"/>
        </w:rPr>
        <w:t>, 267–273 (2017).</w:t>
      </w:r>
    </w:p>
    <w:p w14:paraId="7365C92E"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14.</w:t>
      </w:r>
      <w:r w:rsidRPr="00762A99">
        <w:rPr>
          <w:rFonts w:ascii="Calibri" w:hAnsi="Calibri" w:cs="Calibri"/>
          <w:noProof/>
          <w:szCs w:val="24"/>
        </w:rPr>
        <w:tab/>
        <w:t xml:space="preserve">Ganguli, M. Cancer and dementia. </w:t>
      </w:r>
      <w:r w:rsidRPr="00762A99">
        <w:rPr>
          <w:rFonts w:ascii="Calibri" w:hAnsi="Calibri" w:cs="Calibri"/>
          <w:i/>
          <w:iCs/>
          <w:noProof/>
          <w:szCs w:val="24"/>
        </w:rPr>
        <w:t>Alzheimer Dis. Assoc. Disord.</w:t>
      </w:r>
      <w:r w:rsidRPr="00762A99">
        <w:rPr>
          <w:rFonts w:ascii="Calibri" w:hAnsi="Calibri" w:cs="Calibri"/>
          <w:noProof/>
          <w:szCs w:val="24"/>
        </w:rPr>
        <w:t xml:space="preserve"> </w:t>
      </w:r>
      <w:r w:rsidRPr="00762A99">
        <w:rPr>
          <w:rFonts w:ascii="Calibri" w:hAnsi="Calibri" w:cs="Calibri"/>
          <w:b/>
          <w:bCs/>
          <w:noProof/>
          <w:szCs w:val="24"/>
        </w:rPr>
        <w:t>29</w:t>
      </w:r>
      <w:r w:rsidRPr="00762A99">
        <w:rPr>
          <w:rFonts w:ascii="Calibri" w:hAnsi="Calibri" w:cs="Calibri"/>
          <w:noProof/>
          <w:szCs w:val="24"/>
        </w:rPr>
        <w:t>, 177–182 (2015).</w:t>
      </w:r>
    </w:p>
    <w:p w14:paraId="22E3D7EF"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15.</w:t>
      </w:r>
      <w:r w:rsidRPr="00762A99">
        <w:rPr>
          <w:rFonts w:ascii="Calibri" w:hAnsi="Calibri" w:cs="Calibri"/>
          <w:noProof/>
          <w:szCs w:val="24"/>
        </w:rPr>
        <w:tab/>
        <w:t xml:space="preserve">Angelucci, F. &amp; Hort, J. Prolyl isomerase Pin1 and neurotrophins: A loop that may determine the fate of cells in cancer and neurodegeneration. </w:t>
      </w:r>
      <w:r w:rsidRPr="00762A99">
        <w:rPr>
          <w:rFonts w:ascii="Calibri" w:hAnsi="Calibri" w:cs="Calibri"/>
          <w:i/>
          <w:iCs/>
          <w:noProof/>
          <w:szCs w:val="24"/>
        </w:rPr>
        <w:t>Ther. Adv. Med. Oncol.</w:t>
      </w:r>
      <w:r w:rsidRPr="00762A99">
        <w:rPr>
          <w:rFonts w:ascii="Calibri" w:hAnsi="Calibri" w:cs="Calibri"/>
          <w:noProof/>
          <w:szCs w:val="24"/>
        </w:rPr>
        <w:t xml:space="preserve"> </w:t>
      </w:r>
      <w:r w:rsidRPr="00762A99">
        <w:rPr>
          <w:rFonts w:ascii="Calibri" w:hAnsi="Calibri" w:cs="Calibri"/>
          <w:b/>
          <w:bCs/>
          <w:noProof/>
          <w:szCs w:val="24"/>
        </w:rPr>
        <w:t>9</w:t>
      </w:r>
      <w:r w:rsidRPr="00762A99">
        <w:rPr>
          <w:rFonts w:ascii="Calibri" w:hAnsi="Calibri" w:cs="Calibri"/>
          <w:noProof/>
          <w:szCs w:val="24"/>
        </w:rPr>
        <w:t>, 59–62 (2017).</w:t>
      </w:r>
    </w:p>
    <w:p w14:paraId="19DFA6CC"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16.</w:t>
      </w:r>
      <w:r w:rsidRPr="00762A99">
        <w:rPr>
          <w:rFonts w:ascii="Calibri" w:hAnsi="Calibri" w:cs="Calibri"/>
          <w:noProof/>
          <w:szCs w:val="24"/>
        </w:rPr>
        <w:tab/>
        <w:t>Hernán, M. A. &amp; Robins, J. M. Causal Inference: What If (Harvard book) - Last version. (2019).</w:t>
      </w:r>
    </w:p>
    <w:p w14:paraId="340E91B7"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17.</w:t>
      </w:r>
      <w:r w:rsidRPr="00762A99">
        <w:rPr>
          <w:rFonts w:ascii="Calibri" w:hAnsi="Calibri" w:cs="Calibri"/>
          <w:noProof/>
          <w:szCs w:val="24"/>
        </w:rPr>
        <w:tab/>
        <w:t xml:space="preserve">Musicco, M. </w:t>
      </w:r>
      <w:r w:rsidRPr="00762A99">
        <w:rPr>
          <w:rFonts w:ascii="Calibri" w:hAnsi="Calibri" w:cs="Calibri"/>
          <w:i/>
          <w:iCs/>
          <w:noProof/>
          <w:szCs w:val="24"/>
        </w:rPr>
        <w:t>et al.</w:t>
      </w:r>
      <w:r w:rsidRPr="00762A99">
        <w:rPr>
          <w:rFonts w:ascii="Calibri" w:hAnsi="Calibri" w:cs="Calibri"/>
          <w:noProof/>
          <w:szCs w:val="24"/>
        </w:rPr>
        <w:t xml:space="preserve"> Inverse occurrence of cancer and Alzheimer disease: A population-based incidence study. </w:t>
      </w:r>
      <w:r w:rsidRPr="00762A99">
        <w:rPr>
          <w:rFonts w:ascii="Calibri" w:hAnsi="Calibri" w:cs="Calibri"/>
          <w:i/>
          <w:iCs/>
          <w:noProof/>
          <w:szCs w:val="24"/>
        </w:rPr>
        <w:t>Neurology</w:t>
      </w:r>
      <w:r w:rsidRPr="00762A99">
        <w:rPr>
          <w:rFonts w:ascii="Calibri" w:hAnsi="Calibri" w:cs="Calibri"/>
          <w:noProof/>
          <w:szCs w:val="24"/>
        </w:rPr>
        <w:t xml:space="preserve"> </w:t>
      </w:r>
      <w:r w:rsidRPr="00762A99">
        <w:rPr>
          <w:rFonts w:ascii="Calibri" w:hAnsi="Calibri" w:cs="Calibri"/>
          <w:b/>
          <w:bCs/>
          <w:noProof/>
          <w:szCs w:val="24"/>
        </w:rPr>
        <w:t>81</w:t>
      </w:r>
      <w:r w:rsidRPr="00762A99">
        <w:rPr>
          <w:rFonts w:ascii="Calibri" w:hAnsi="Calibri" w:cs="Calibri"/>
          <w:noProof/>
          <w:szCs w:val="24"/>
        </w:rPr>
        <w:t>, 322–328 (2013).</w:t>
      </w:r>
    </w:p>
    <w:p w14:paraId="2DF8D666"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18.</w:t>
      </w:r>
      <w:r w:rsidRPr="00762A99">
        <w:rPr>
          <w:rFonts w:ascii="Calibri" w:hAnsi="Calibri" w:cs="Calibri"/>
          <w:noProof/>
          <w:szCs w:val="24"/>
        </w:rPr>
        <w:tab/>
        <w:t xml:space="preserve">Aiello Bowles, E. J. </w:t>
      </w:r>
      <w:r w:rsidRPr="00762A99">
        <w:rPr>
          <w:rFonts w:ascii="Calibri" w:hAnsi="Calibri" w:cs="Calibri"/>
          <w:i/>
          <w:iCs/>
          <w:noProof/>
          <w:szCs w:val="24"/>
        </w:rPr>
        <w:t>et al.</w:t>
      </w:r>
      <w:r w:rsidRPr="00762A99">
        <w:rPr>
          <w:rFonts w:ascii="Calibri" w:hAnsi="Calibri" w:cs="Calibri"/>
          <w:noProof/>
          <w:szCs w:val="24"/>
        </w:rPr>
        <w:t xml:space="preserve"> Risk of Alzheimer’s disease or dementia following a cancer diagnosis. </w:t>
      </w:r>
      <w:r w:rsidRPr="00762A99">
        <w:rPr>
          <w:rFonts w:ascii="Calibri" w:hAnsi="Calibri" w:cs="Calibri"/>
          <w:i/>
          <w:iCs/>
          <w:noProof/>
          <w:szCs w:val="24"/>
        </w:rPr>
        <w:t>PLoS One</w:t>
      </w:r>
      <w:r w:rsidRPr="00762A99">
        <w:rPr>
          <w:rFonts w:ascii="Calibri" w:hAnsi="Calibri" w:cs="Calibri"/>
          <w:noProof/>
          <w:szCs w:val="24"/>
        </w:rPr>
        <w:t xml:space="preserve"> </w:t>
      </w:r>
      <w:r w:rsidRPr="00762A99">
        <w:rPr>
          <w:rFonts w:ascii="Calibri" w:hAnsi="Calibri" w:cs="Calibri"/>
          <w:b/>
          <w:bCs/>
          <w:noProof/>
          <w:szCs w:val="24"/>
        </w:rPr>
        <w:t>12</w:t>
      </w:r>
      <w:r w:rsidRPr="00762A99">
        <w:rPr>
          <w:rFonts w:ascii="Calibri" w:hAnsi="Calibri" w:cs="Calibri"/>
          <w:noProof/>
          <w:szCs w:val="24"/>
        </w:rPr>
        <w:t>, 1–11 (2017).</w:t>
      </w:r>
    </w:p>
    <w:p w14:paraId="3E45D462"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19.</w:t>
      </w:r>
      <w:r w:rsidRPr="00762A99">
        <w:rPr>
          <w:rFonts w:ascii="Calibri" w:hAnsi="Calibri" w:cs="Calibri"/>
          <w:noProof/>
          <w:szCs w:val="24"/>
        </w:rPr>
        <w:tab/>
        <w:t xml:space="preserve">Ording, A. G. </w:t>
      </w:r>
      <w:r w:rsidRPr="00762A99">
        <w:rPr>
          <w:rFonts w:ascii="Calibri" w:hAnsi="Calibri" w:cs="Calibri"/>
          <w:i/>
          <w:iCs/>
          <w:noProof/>
          <w:szCs w:val="24"/>
        </w:rPr>
        <w:t>et al.</w:t>
      </w:r>
      <w:r w:rsidRPr="00762A99">
        <w:rPr>
          <w:rFonts w:ascii="Calibri" w:hAnsi="Calibri" w:cs="Calibri"/>
          <w:noProof/>
          <w:szCs w:val="24"/>
        </w:rPr>
        <w:t xml:space="preserve"> Cancer and risk of Alzheimer’s disease: Small association in a nationwide cohort study. </w:t>
      </w:r>
      <w:r w:rsidRPr="00762A99">
        <w:rPr>
          <w:rFonts w:ascii="Calibri" w:hAnsi="Calibri" w:cs="Calibri"/>
          <w:i/>
          <w:iCs/>
          <w:noProof/>
          <w:szCs w:val="24"/>
        </w:rPr>
        <w:t>Alzheimer’s Dement.</w:t>
      </w:r>
      <w:r w:rsidRPr="00762A99">
        <w:rPr>
          <w:rFonts w:ascii="Calibri" w:hAnsi="Calibri" w:cs="Calibri"/>
          <w:noProof/>
          <w:szCs w:val="24"/>
        </w:rPr>
        <w:t xml:space="preserve"> </w:t>
      </w:r>
      <w:r w:rsidRPr="00762A99">
        <w:rPr>
          <w:rFonts w:ascii="Calibri" w:hAnsi="Calibri" w:cs="Calibri"/>
          <w:b/>
          <w:bCs/>
          <w:noProof/>
          <w:szCs w:val="24"/>
        </w:rPr>
        <w:t>16</w:t>
      </w:r>
      <w:r w:rsidRPr="00762A99">
        <w:rPr>
          <w:rFonts w:ascii="Calibri" w:hAnsi="Calibri" w:cs="Calibri"/>
          <w:noProof/>
          <w:szCs w:val="24"/>
        </w:rPr>
        <w:t>, 953–964 (2020).</w:t>
      </w:r>
    </w:p>
    <w:p w14:paraId="17F17877"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20.</w:t>
      </w:r>
      <w:r w:rsidRPr="00762A99">
        <w:rPr>
          <w:rFonts w:ascii="Calibri" w:hAnsi="Calibri" w:cs="Calibri"/>
          <w:noProof/>
          <w:szCs w:val="24"/>
        </w:rPr>
        <w:tab/>
        <w:t xml:space="preserve">Sun, M., Wang, Y., Sundquist, J., Sundquist, K. &amp; Ji, J. The Association Between Cancer and Dementia: A National Cohort Study in Sweden. </w:t>
      </w:r>
      <w:r w:rsidRPr="00762A99">
        <w:rPr>
          <w:rFonts w:ascii="Calibri" w:hAnsi="Calibri" w:cs="Calibri"/>
          <w:i/>
          <w:iCs/>
          <w:noProof/>
          <w:szCs w:val="24"/>
        </w:rPr>
        <w:t>Front. Oncol.</w:t>
      </w:r>
      <w:r w:rsidRPr="00762A99">
        <w:rPr>
          <w:rFonts w:ascii="Calibri" w:hAnsi="Calibri" w:cs="Calibri"/>
          <w:noProof/>
          <w:szCs w:val="24"/>
        </w:rPr>
        <w:t xml:space="preserve"> </w:t>
      </w:r>
      <w:r w:rsidRPr="00762A99">
        <w:rPr>
          <w:rFonts w:ascii="Calibri" w:hAnsi="Calibri" w:cs="Calibri"/>
          <w:b/>
          <w:bCs/>
          <w:noProof/>
          <w:szCs w:val="24"/>
        </w:rPr>
        <w:t>10</w:t>
      </w:r>
      <w:r w:rsidRPr="00762A99">
        <w:rPr>
          <w:rFonts w:ascii="Calibri" w:hAnsi="Calibri" w:cs="Calibri"/>
          <w:noProof/>
          <w:szCs w:val="24"/>
        </w:rPr>
        <w:t>, (2020).</w:t>
      </w:r>
    </w:p>
    <w:p w14:paraId="25A71DF0"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21.</w:t>
      </w:r>
      <w:r w:rsidRPr="00762A99">
        <w:rPr>
          <w:rFonts w:ascii="Calibri" w:hAnsi="Calibri" w:cs="Calibri"/>
          <w:noProof/>
          <w:szCs w:val="24"/>
        </w:rPr>
        <w:tab/>
        <w:t xml:space="preserve">Frain, L. </w:t>
      </w:r>
      <w:r w:rsidRPr="00762A99">
        <w:rPr>
          <w:rFonts w:ascii="Calibri" w:hAnsi="Calibri" w:cs="Calibri"/>
          <w:i/>
          <w:iCs/>
          <w:noProof/>
          <w:szCs w:val="24"/>
        </w:rPr>
        <w:t>et al.</w:t>
      </w:r>
      <w:r w:rsidRPr="00762A99">
        <w:rPr>
          <w:rFonts w:ascii="Calibri" w:hAnsi="Calibri" w:cs="Calibri"/>
          <w:noProof/>
          <w:szCs w:val="24"/>
        </w:rPr>
        <w:t xml:space="preserve"> Association of cancer and Alzheimer’s disease risk in a national cohort of veterans. </w:t>
      </w:r>
      <w:r w:rsidRPr="00762A99">
        <w:rPr>
          <w:rFonts w:ascii="Calibri" w:hAnsi="Calibri" w:cs="Calibri"/>
          <w:i/>
          <w:iCs/>
          <w:noProof/>
          <w:szCs w:val="24"/>
        </w:rPr>
        <w:t>Alzheimer’s Dement.</w:t>
      </w:r>
      <w:r w:rsidRPr="00762A99">
        <w:rPr>
          <w:rFonts w:ascii="Calibri" w:hAnsi="Calibri" w:cs="Calibri"/>
          <w:noProof/>
          <w:szCs w:val="24"/>
        </w:rPr>
        <w:t xml:space="preserve"> </w:t>
      </w:r>
      <w:r w:rsidRPr="00762A99">
        <w:rPr>
          <w:rFonts w:ascii="Calibri" w:hAnsi="Calibri" w:cs="Calibri"/>
          <w:b/>
          <w:bCs/>
          <w:noProof/>
          <w:szCs w:val="24"/>
        </w:rPr>
        <w:t>13</w:t>
      </w:r>
      <w:r w:rsidRPr="00762A99">
        <w:rPr>
          <w:rFonts w:ascii="Calibri" w:hAnsi="Calibri" w:cs="Calibri"/>
          <w:noProof/>
          <w:szCs w:val="24"/>
        </w:rPr>
        <w:t>, 1364–1370 (2017).</w:t>
      </w:r>
    </w:p>
    <w:p w14:paraId="17343637"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22.</w:t>
      </w:r>
      <w:r w:rsidRPr="00762A99">
        <w:rPr>
          <w:rFonts w:ascii="Calibri" w:hAnsi="Calibri" w:cs="Calibri"/>
          <w:noProof/>
          <w:szCs w:val="24"/>
        </w:rPr>
        <w:tab/>
        <w:t xml:space="preserve">Schmidt, S. A. J., Ording, A. G., Horváth-Puhó, E., Sørensen, H. T. &amp; Henderson, V. W. Non-melanoma skin cancer and risk of Alzheimer’s disease and all-cause dementia. </w:t>
      </w:r>
      <w:r w:rsidRPr="00762A99">
        <w:rPr>
          <w:rFonts w:ascii="Calibri" w:hAnsi="Calibri" w:cs="Calibri"/>
          <w:i/>
          <w:iCs/>
          <w:noProof/>
          <w:szCs w:val="24"/>
        </w:rPr>
        <w:t>PLoS One</w:t>
      </w:r>
      <w:r w:rsidRPr="00762A99">
        <w:rPr>
          <w:rFonts w:ascii="Calibri" w:hAnsi="Calibri" w:cs="Calibri"/>
          <w:noProof/>
          <w:szCs w:val="24"/>
        </w:rPr>
        <w:t xml:space="preserve"> </w:t>
      </w:r>
      <w:r w:rsidRPr="00762A99">
        <w:rPr>
          <w:rFonts w:ascii="Calibri" w:hAnsi="Calibri" w:cs="Calibri"/>
          <w:b/>
          <w:bCs/>
          <w:noProof/>
          <w:szCs w:val="24"/>
        </w:rPr>
        <w:t>12</w:t>
      </w:r>
      <w:r w:rsidRPr="00762A99">
        <w:rPr>
          <w:rFonts w:ascii="Calibri" w:hAnsi="Calibri" w:cs="Calibri"/>
          <w:noProof/>
          <w:szCs w:val="24"/>
        </w:rPr>
        <w:t>, 1–13 (2017).</w:t>
      </w:r>
    </w:p>
    <w:p w14:paraId="49108E08"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23.</w:t>
      </w:r>
      <w:r w:rsidRPr="00762A99">
        <w:rPr>
          <w:rFonts w:ascii="Calibri" w:hAnsi="Calibri" w:cs="Calibri"/>
          <w:noProof/>
          <w:szCs w:val="24"/>
        </w:rPr>
        <w:tab/>
        <w:t xml:space="preserve">Freedman, D. M. </w:t>
      </w:r>
      <w:r w:rsidRPr="00762A99">
        <w:rPr>
          <w:rFonts w:ascii="Calibri" w:hAnsi="Calibri" w:cs="Calibri"/>
          <w:i/>
          <w:iCs/>
          <w:noProof/>
          <w:szCs w:val="24"/>
        </w:rPr>
        <w:t>et al.</w:t>
      </w:r>
      <w:r w:rsidRPr="00762A99">
        <w:rPr>
          <w:rFonts w:ascii="Calibri" w:hAnsi="Calibri" w:cs="Calibri"/>
          <w:noProof/>
          <w:szCs w:val="24"/>
        </w:rPr>
        <w:t xml:space="preserve"> Associations between cancer and Alzheimer’s disease in a U.S. Medicare population. </w:t>
      </w:r>
      <w:r w:rsidRPr="00762A99">
        <w:rPr>
          <w:rFonts w:ascii="Calibri" w:hAnsi="Calibri" w:cs="Calibri"/>
          <w:i/>
          <w:iCs/>
          <w:noProof/>
          <w:szCs w:val="24"/>
        </w:rPr>
        <w:t>Cancer Med.</w:t>
      </w:r>
      <w:r w:rsidRPr="00762A99">
        <w:rPr>
          <w:rFonts w:ascii="Calibri" w:hAnsi="Calibri" w:cs="Calibri"/>
          <w:noProof/>
          <w:szCs w:val="24"/>
        </w:rPr>
        <w:t xml:space="preserve"> </w:t>
      </w:r>
      <w:r w:rsidRPr="00762A99">
        <w:rPr>
          <w:rFonts w:ascii="Calibri" w:hAnsi="Calibri" w:cs="Calibri"/>
          <w:b/>
          <w:bCs/>
          <w:noProof/>
          <w:szCs w:val="24"/>
        </w:rPr>
        <w:t>5</w:t>
      </w:r>
      <w:r w:rsidRPr="00762A99">
        <w:rPr>
          <w:rFonts w:ascii="Calibri" w:hAnsi="Calibri" w:cs="Calibri"/>
          <w:noProof/>
          <w:szCs w:val="24"/>
        </w:rPr>
        <w:t>, 2965–2976 (2016).</w:t>
      </w:r>
    </w:p>
    <w:p w14:paraId="1B25AFA3"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24.</w:t>
      </w:r>
      <w:r w:rsidRPr="00762A99">
        <w:rPr>
          <w:rFonts w:ascii="Calibri" w:hAnsi="Calibri" w:cs="Calibri"/>
          <w:noProof/>
          <w:szCs w:val="24"/>
        </w:rPr>
        <w:tab/>
        <w:t xml:space="preserve">Driver, J. A. </w:t>
      </w:r>
      <w:r w:rsidRPr="00762A99">
        <w:rPr>
          <w:rFonts w:ascii="Calibri" w:hAnsi="Calibri" w:cs="Calibri"/>
          <w:i/>
          <w:iCs/>
          <w:noProof/>
          <w:szCs w:val="24"/>
        </w:rPr>
        <w:t>et al.</w:t>
      </w:r>
      <w:r w:rsidRPr="00762A99">
        <w:rPr>
          <w:rFonts w:ascii="Calibri" w:hAnsi="Calibri" w:cs="Calibri"/>
          <w:noProof/>
          <w:szCs w:val="24"/>
        </w:rPr>
        <w:t xml:space="preserve"> Inverse association between cancer and Alzheimer’s disease: Results from the Framingham Heart Study. </w:t>
      </w:r>
      <w:r w:rsidRPr="00762A99">
        <w:rPr>
          <w:rFonts w:ascii="Calibri" w:hAnsi="Calibri" w:cs="Calibri"/>
          <w:i/>
          <w:iCs/>
          <w:noProof/>
          <w:szCs w:val="24"/>
        </w:rPr>
        <w:t>BMJ</w:t>
      </w:r>
      <w:r w:rsidRPr="00762A99">
        <w:rPr>
          <w:rFonts w:ascii="Calibri" w:hAnsi="Calibri" w:cs="Calibri"/>
          <w:noProof/>
          <w:szCs w:val="24"/>
        </w:rPr>
        <w:t xml:space="preserve"> </w:t>
      </w:r>
      <w:r w:rsidRPr="00762A99">
        <w:rPr>
          <w:rFonts w:ascii="Calibri" w:hAnsi="Calibri" w:cs="Calibri"/>
          <w:b/>
          <w:bCs/>
          <w:noProof/>
          <w:szCs w:val="24"/>
        </w:rPr>
        <w:t>344</w:t>
      </w:r>
      <w:r w:rsidRPr="00762A99">
        <w:rPr>
          <w:rFonts w:ascii="Calibri" w:hAnsi="Calibri" w:cs="Calibri"/>
          <w:noProof/>
          <w:szCs w:val="24"/>
        </w:rPr>
        <w:t>, 19 (2012).</w:t>
      </w:r>
    </w:p>
    <w:p w14:paraId="0FCFB4D1"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25.</w:t>
      </w:r>
      <w:r w:rsidRPr="00762A99">
        <w:rPr>
          <w:rFonts w:ascii="Calibri" w:hAnsi="Calibri" w:cs="Calibri"/>
          <w:noProof/>
          <w:szCs w:val="24"/>
        </w:rPr>
        <w:tab/>
        <w:t xml:space="preserve">Bolch, C. A. </w:t>
      </w:r>
      <w:r w:rsidRPr="00762A99">
        <w:rPr>
          <w:rFonts w:ascii="Calibri" w:hAnsi="Calibri" w:cs="Calibri"/>
          <w:i/>
          <w:iCs/>
          <w:noProof/>
          <w:szCs w:val="24"/>
        </w:rPr>
        <w:t>et al.</w:t>
      </w:r>
      <w:r w:rsidRPr="00762A99">
        <w:rPr>
          <w:rFonts w:ascii="Calibri" w:hAnsi="Calibri" w:cs="Calibri"/>
          <w:noProof/>
          <w:szCs w:val="24"/>
        </w:rPr>
        <w:t xml:space="preserve"> Inverse probability of treatment-weighted competing risks analysis: An application on long-term risk of urinary adverse events after prostate cancer treatments. </w:t>
      </w:r>
      <w:r w:rsidRPr="00762A99">
        <w:rPr>
          <w:rFonts w:ascii="Calibri" w:hAnsi="Calibri" w:cs="Calibri"/>
          <w:i/>
          <w:iCs/>
          <w:noProof/>
          <w:szCs w:val="24"/>
        </w:rPr>
        <w:t>BMC Med. Res. Methodol.</w:t>
      </w:r>
      <w:r w:rsidRPr="00762A99">
        <w:rPr>
          <w:rFonts w:ascii="Calibri" w:hAnsi="Calibri" w:cs="Calibri"/>
          <w:noProof/>
          <w:szCs w:val="24"/>
        </w:rPr>
        <w:t xml:space="preserve"> (2017) doi:10.1186/s12874-017-0367-8.</w:t>
      </w:r>
    </w:p>
    <w:p w14:paraId="2E587D09"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26.</w:t>
      </w:r>
      <w:r w:rsidRPr="00762A99">
        <w:rPr>
          <w:rFonts w:ascii="Calibri" w:hAnsi="Calibri" w:cs="Calibri"/>
          <w:noProof/>
          <w:szCs w:val="24"/>
        </w:rPr>
        <w:tab/>
        <w:t xml:space="preserve">Mezencev, R. &amp; Chernoff, Y. O. Risk of alzheimer’s disease in cancer patients: Analysis of mortality data from the US SEER population-based registries. </w:t>
      </w:r>
      <w:r w:rsidRPr="00762A99">
        <w:rPr>
          <w:rFonts w:ascii="Calibri" w:hAnsi="Calibri" w:cs="Calibri"/>
          <w:i/>
          <w:iCs/>
          <w:noProof/>
          <w:szCs w:val="24"/>
        </w:rPr>
        <w:t>Cancers (Basel).</w:t>
      </w:r>
      <w:r w:rsidRPr="00762A99">
        <w:rPr>
          <w:rFonts w:ascii="Calibri" w:hAnsi="Calibri" w:cs="Calibri"/>
          <w:noProof/>
          <w:szCs w:val="24"/>
        </w:rPr>
        <w:t xml:space="preserve"> </w:t>
      </w:r>
      <w:r w:rsidRPr="00762A99">
        <w:rPr>
          <w:rFonts w:ascii="Calibri" w:hAnsi="Calibri" w:cs="Calibri"/>
          <w:b/>
          <w:bCs/>
          <w:noProof/>
          <w:szCs w:val="24"/>
        </w:rPr>
        <w:t>12</w:t>
      </w:r>
      <w:r w:rsidRPr="00762A99">
        <w:rPr>
          <w:rFonts w:ascii="Calibri" w:hAnsi="Calibri" w:cs="Calibri"/>
          <w:noProof/>
          <w:szCs w:val="24"/>
        </w:rPr>
        <w:t>, (2020).</w:t>
      </w:r>
    </w:p>
    <w:p w14:paraId="13C18436"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27.</w:t>
      </w:r>
      <w:r w:rsidRPr="00762A99">
        <w:rPr>
          <w:rFonts w:ascii="Calibri" w:hAnsi="Calibri" w:cs="Calibri"/>
          <w:noProof/>
          <w:szCs w:val="24"/>
        </w:rPr>
        <w:tab/>
        <w:t xml:space="preserve">Soriano, J. B. </w:t>
      </w:r>
      <w:r w:rsidRPr="00762A99">
        <w:rPr>
          <w:rFonts w:ascii="Calibri" w:hAnsi="Calibri" w:cs="Calibri"/>
          <w:i/>
          <w:iCs/>
          <w:noProof/>
          <w:szCs w:val="24"/>
        </w:rPr>
        <w:t>et al.</w:t>
      </w:r>
      <w:r w:rsidRPr="00762A99">
        <w:rPr>
          <w:rFonts w:ascii="Calibri" w:hAnsi="Calibri" w:cs="Calibri"/>
          <w:noProof/>
          <w:szCs w:val="24"/>
        </w:rPr>
        <w:t xml:space="preserve"> Prevalence and attributable health burden of chronic respiratory diseases, 1990–2017: a systematic analysis for the Global Burden of Disease Study 2017. </w:t>
      </w:r>
      <w:r w:rsidRPr="00762A99">
        <w:rPr>
          <w:rFonts w:ascii="Calibri" w:hAnsi="Calibri" w:cs="Calibri"/>
          <w:i/>
          <w:iCs/>
          <w:noProof/>
          <w:szCs w:val="24"/>
        </w:rPr>
        <w:t>Lancet Respir. Med.</w:t>
      </w:r>
      <w:r w:rsidRPr="00762A99">
        <w:rPr>
          <w:rFonts w:ascii="Calibri" w:hAnsi="Calibri" w:cs="Calibri"/>
          <w:noProof/>
          <w:szCs w:val="24"/>
        </w:rPr>
        <w:t xml:space="preserve"> </w:t>
      </w:r>
      <w:r w:rsidRPr="00762A99">
        <w:rPr>
          <w:rFonts w:ascii="Calibri" w:hAnsi="Calibri" w:cs="Calibri"/>
          <w:b/>
          <w:bCs/>
          <w:noProof/>
          <w:szCs w:val="24"/>
        </w:rPr>
        <w:t>8</w:t>
      </w:r>
      <w:r w:rsidRPr="00762A99">
        <w:rPr>
          <w:rFonts w:ascii="Calibri" w:hAnsi="Calibri" w:cs="Calibri"/>
          <w:noProof/>
          <w:szCs w:val="24"/>
        </w:rPr>
        <w:t>, 585–596 (2020).</w:t>
      </w:r>
    </w:p>
    <w:p w14:paraId="01F9B91A"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szCs w:val="24"/>
        </w:rPr>
      </w:pPr>
      <w:r w:rsidRPr="00762A99">
        <w:rPr>
          <w:rFonts w:ascii="Calibri" w:hAnsi="Calibri" w:cs="Calibri"/>
          <w:noProof/>
          <w:szCs w:val="24"/>
        </w:rPr>
        <w:t>28.</w:t>
      </w:r>
      <w:r w:rsidRPr="00762A99">
        <w:rPr>
          <w:rFonts w:ascii="Calibri" w:hAnsi="Calibri" w:cs="Calibri"/>
          <w:noProof/>
          <w:szCs w:val="24"/>
        </w:rPr>
        <w:tab/>
        <w:t xml:space="preserve">Young, J. G., Stensrud, M. J., Tchetgen, E. J. T. &amp; Hernán, M. A. A causal framework for classical statistical estimands in failure time settings with competing events. </w:t>
      </w:r>
      <w:r w:rsidRPr="00762A99">
        <w:rPr>
          <w:rFonts w:ascii="Calibri" w:hAnsi="Calibri" w:cs="Calibri"/>
          <w:i/>
          <w:iCs/>
          <w:noProof/>
          <w:szCs w:val="24"/>
        </w:rPr>
        <w:t>Stat. Med.</w:t>
      </w:r>
      <w:r w:rsidRPr="00762A99">
        <w:rPr>
          <w:rFonts w:ascii="Calibri" w:hAnsi="Calibri" w:cs="Calibri"/>
          <w:noProof/>
          <w:szCs w:val="24"/>
        </w:rPr>
        <w:t xml:space="preserve"> </w:t>
      </w:r>
      <w:r w:rsidRPr="00762A99">
        <w:rPr>
          <w:rFonts w:ascii="Calibri" w:hAnsi="Calibri" w:cs="Calibri"/>
          <w:b/>
          <w:bCs/>
          <w:noProof/>
          <w:szCs w:val="24"/>
        </w:rPr>
        <w:t>1</w:t>
      </w:r>
      <w:r w:rsidRPr="00762A99">
        <w:rPr>
          <w:rFonts w:ascii="Calibri" w:hAnsi="Calibri" w:cs="Calibri"/>
          <w:noProof/>
          <w:szCs w:val="24"/>
        </w:rPr>
        <w:t>, 1–38 (2020).</w:t>
      </w:r>
    </w:p>
    <w:p w14:paraId="643ED7BC" w14:textId="77777777" w:rsidR="00762A99" w:rsidRPr="00762A99" w:rsidRDefault="00762A99" w:rsidP="00762A99">
      <w:pPr>
        <w:widowControl w:val="0"/>
        <w:autoSpaceDE w:val="0"/>
        <w:autoSpaceDN w:val="0"/>
        <w:adjustRightInd w:val="0"/>
        <w:spacing w:after="0" w:line="240" w:lineRule="auto"/>
        <w:ind w:left="640" w:hanging="640"/>
        <w:rPr>
          <w:rFonts w:ascii="Calibri" w:hAnsi="Calibri" w:cs="Calibri"/>
          <w:noProof/>
        </w:rPr>
      </w:pPr>
      <w:r w:rsidRPr="00762A99">
        <w:rPr>
          <w:rFonts w:ascii="Calibri" w:hAnsi="Calibri" w:cs="Calibri"/>
          <w:noProof/>
          <w:szCs w:val="24"/>
        </w:rPr>
        <w:t>29.</w:t>
      </w:r>
      <w:r w:rsidRPr="00762A99">
        <w:rPr>
          <w:rFonts w:ascii="Calibri" w:hAnsi="Calibri" w:cs="Calibri"/>
          <w:noProof/>
          <w:szCs w:val="24"/>
        </w:rPr>
        <w:tab/>
        <w:t xml:space="preserve">Bennett, J. E. </w:t>
      </w:r>
      <w:r w:rsidRPr="00762A99">
        <w:rPr>
          <w:rFonts w:ascii="Calibri" w:hAnsi="Calibri" w:cs="Calibri"/>
          <w:i/>
          <w:iCs/>
          <w:noProof/>
          <w:szCs w:val="24"/>
        </w:rPr>
        <w:t>et al.</w:t>
      </w:r>
      <w:r w:rsidRPr="00762A99">
        <w:rPr>
          <w:rFonts w:ascii="Calibri" w:hAnsi="Calibri" w:cs="Calibri"/>
          <w:noProof/>
          <w:szCs w:val="24"/>
        </w:rPr>
        <w:t xml:space="preserve"> NCD Countdown 2030: worldwide trends in non-communicable disease mortality and progress towards Sustainable Development Goal target 3.4. </w:t>
      </w:r>
      <w:r w:rsidRPr="00762A99">
        <w:rPr>
          <w:rFonts w:ascii="Calibri" w:hAnsi="Calibri" w:cs="Calibri"/>
          <w:i/>
          <w:iCs/>
          <w:noProof/>
          <w:szCs w:val="24"/>
        </w:rPr>
        <w:t>Lancet</w:t>
      </w:r>
      <w:r w:rsidRPr="00762A99">
        <w:rPr>
          <w:rFonts w:ascii="Calibri" w:hAnsi="Calibri" w:cs="Calibri"/>
          <w:noProof/>
          <w:szCs w:val="24"/>
        </w:rPr>
        <w:t xml:space="preserve"> </w:t>
      </w:r>
      <w:r w:rsidRPr="00762A99">
        <w:rPr>
          <w:rFonts w:ascii="Calibri" w:hAnsi="Calibri" w:cs="Calibri"/>
          <w:b/>
          <w:bCs/>
          <w:noProof/>
          <w:szCs w:val="24"/>
        </w:rPr>
        <w:t>392</w:t>
      </w:r>
      <w:r w:rsidRPr="00762A99">
        <w:rPr>
          <w:rFonts w:ascii="Calibri" w:hAnsi="Calibri" w:cs="Calibri"/>
          <w:noProof/>
          <w:szCs w:val="24"/>
        </w:rPr>
        <w:t>, 1072–1088 (2018).</w:t>
      </w:r>
    </w:p>
    <w:p w14:paraId="0FAC8CC8" w14:textId="5A2B80FA" w:rsidR="00762A99" w:rsidRDefault="00762A99" w:rsidP="00547492">
      <w:pPr>
        <w:pStyle w:val="NoSpacing"/>
      </w:pPr>
      <w:ins w:id="150" w:author="Paloma Rojas Saunero" w:date="2021-04-16T13:13:00Z">
        <w:r>
          <w:fldChar w:fldCharType="end"/>
        </w:r>
      </w:ins>
    </w:p>
    <w:sectPr w:rsidR="00762A9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onja.swanson@gmail.com" w:date="2021-04-21T15:06:00Z" w:initials="s">
    <w:p w14:paraId="56049DC2" w14:textId="081F8CC7" w:rsidR="00936F8B" w:rsidRDefault="00936F8B">
      <w:pPr>
        <w:pStyle w:val="CommentText"/>
      </w:pPr>
      <w:r>
        <w:rPr>
          <w:rStyle w:val="CommentReference"/>
        </w:rPr>
        <w:annotationRef/>
      </w:r>
      <w:r>
        <w:t xml:space="preserve">Are you doing this with </w:t>
      </w:r>
      <w:proofErr w:type="spellStart"/>
      <w:r>
        <w:t>bibtex</w:t>
      </w:r>
      <w:proofErr w:type="spellEnd"/>
      <w:r>
        <w:t xml:space="preserve"> or something else? Just curious how this is working with </w:t>
      </w:r>
      <w:proofErr w:type="spellStart"/>
      <w:r>
        <w:t>Rmarkdown</w:t>
      </w:r>
      <w:proofErr w:type="spellEnd"/>
      <w:r>
        <w:t xml:space="preserve"> like this!</w:t>
      </w:r>
    </w:p>
  </w:comment>
  <w:comment w:id="3" w:author="sonja.swanson@gmail.com" w:date="2021-04-15T11:04:00Z" w:initials="s">
    <w:p w14:paraId="1A46F384" w14:textId="4DE8F561" w:rsidR="001E6335" w:rsidRDefault="001E6335">
      <w:pPr>
        <w:pStyle w:val="CommentText"/>
      </w:pPr>
      <w:r>
        <w:rPr>
          <w:rStyle w:val="CommentReference"/>
        </w:rPr>
        <w:annotationRef/>
      </w:r>
      <w:r>
        <w:t xml:space="preserve">Do you want to name specifically something about how much funding is going into researching cancer-dementia (e.g., the NIH/NIA grants that fund lots of the MELODEM </w:t>
      </w:r>
      <w:proofErr w:type="spellStart"/>
      <w:r>
        <w:t>clleagues</w:t>
      </w:r>
      <w:proofErr w:type="spellEnd"/>
      <w:r>
        <w:t xml:space="preserve">?)? I just mean to say that it is powerful to get into “we have made a research agenda that focuses on this, but how do we make sure </w:t>
      </w:r>
      <w:proofErr w:type="spellStart"/>
      <w:r>
        <w:t>htat</w:t>
      </w:r>
      <w:proofErr w:type="spellEnd"/>
      <w:r>
        <w:t xml:space="preserve"> focus really helps patients and populations?”</w:t>
      </w:r>
    </w:p>
  </w:comment>
  <w:comment w:id="4" w:author="Paloma Rojas Saunero" w:date="2021-04-16T09:02:00Z" w:initials="PRS">
    <w:p w14:paraId="00BC3B41" w14:textId="3DAC8251" w:rsidR="00000FC4" w:rsidRDefault="00000FC4">
      <w:pPr>
        <w:pStyle w:val="CommentText"/>
      </w:pPr>
      <w:r>
        <w:rPr>
          <w:rStyle w:val="CommentReference"/>
        </w:rPr>
        <w:annotationRef/>
      </w:r>
      <w:r>
        <w:t>I will reference to a paper where they discussed this agenda</w:t>
      </w:r>
    </w:p>
  </w:comment>
  <w:comment w:id="11" w:author="sonja.swanson@gmail.com" w:date="2021-04-21T15:03:00Z" w:initials="s">
    <w:p w14:paraId="43E5FE27" w14:textId="2BDFC5D7" w:rsidR="00936F8B" w:rsidRDefault="00936F8B">
      <w:pPr>
        <w:pStyle w:val="CommentText"/>
      </w:pPr>
      <w:r>
        <w:rPr>
          <w:rStyle w:val="CommentReference"/>
        </w:rPr>
        <w:annotationRef/>
      </w:r>
      <w:r>
        <w:t>This seems more grammatically natural to me but might be wrong! How do these papers refer to the enzyme – is it with or without “the”?</w:t>
      </w:r>
    </w:p>
  </w:comment>
  <w:comment w:id="14" w:author="sonja.swanson@gmail.com" w:date="2021-04-15T11:25:00Z" w:initials="s">
    <w:p w14:paraId="278D2309" w14:textId="43A4BC1A" w:rsidR="00675DA9" w:rsidRDefault="00675DA9">
      <w:pPr>
        <w:pStyle w:val="CommentText"/>
      </w:pPr>
      <w:r>
        <w:rPr>
          <w:rStyle w:val="CommentReference"/>
        </w:rPr>
        <w:annotationRef/>
      </w:r>
      <w:r>
        <w:t>I want to talk to you about the best way to ‘build’ a DAG in a paper, I have a slightly different idea but think it would be easier to have a conversation about it first.</w:t>
      </w:r>
    </w:p>
  </w:comment>
  <w:comment w:id="18" w:author="sonja.swanson@gmail.com" w:date="2021-04-21T15:24:00Z" w:initials="s">
    <w:p w14:paraId="195D215E" w14:textId="4796484F" w:rsidR="009D07A9" w:rsidRDefault="009D07A9">
      <w:pPr>
        <w:pStyle w:val="CommentText"/>
      </w:pPr>
      <w:r>
        <w:rPr>
          <w:rStyle w:val="CommentReference"/>
        </w:rPr>
        <w:annotationRef/>
      </w:r>
      <w:r>
        <w:t>Please go through the whole text and make sure we don’t use “DAG” but instead use readable English (to avoid acronym jargon that can create false elitism). I prefer causal graph, or causal diagram. Please be thorough in making this edit yourself, I won’t flag it again.</w:t>
      </w:r>
    </w:p>
  </w:comment>
  <w:comment w:id="20" w:author="sonja.swanson@gmail.com" w:date="2021-04-15T11:34:00Z" w:initials="s">
    <w:p w14:paraId="00C2DB7A" w14:textId="0555EF08" w:rsidR="000F210A" w:rsidRDefault="000F210A">
      <w:pPr>
        <w:pStyle w:val="CommentText"/>
      </w:pPr>
      <w:r>
        <w:rPr>
          <w:rStyle w:val="CommentReference"/>
        </w:rPr>
        <w:annotationRef/>
      </w:r>
      <w:r>
        <w:t>I need to think about this more, so be aware that I might come back with more questions/thoughts on time zero.</w:t>
      </w:r>
    </w:p>
  </w:comment>
  <w:comment w:id="33" w:author="sonja.swanson@gmail.com" w:date="2021-04-15T11:36:00Z" w:initials="s">
    <w:p w14:paraId="59A7436D" w14:textId="77777777" w:rsidR="000F210A" w:rsidRDefault="000F210A">
      <w:pPr>
        <w:pStyle w:val="CommentText"/>
      </w:pPr>
      <w:r>
        <w:rPr>
          <w:rStyle w:val="CommentReference"/>
        </w:rPr>
        <w:annotationRef/>
      </w:r>
      <w:r>
        <w:t>I suggest stepping back here again to think about the target trial, and saying that note that even if we did have a drug we could give in midlife, studying its effect is going to have to deal with the competing event. This means we need to think about why we care about different effects.</w:t>
      </w:r>
    </w:p>
    <w:p w14:paraId="29FD4B85" w14:textId="77777777" w:rsidR="000F210A" w:rsidRDefault="000F210A">
      <w:pPr>
        <w:pStyle w:val="CommentText"/>
      </w:pPr>
    </w:p>
    <w:p w14:paraId="4CBFC3A6" w14:textId="17D8169B" w:rsidR="000F210A" w:rsidRDefault="000F210A">
      <w:pPr>
        <w:pStyle w:val="CommentText"/>
      </w:pPr>
      <w:r>
        <w:t>In that case, I think then we want to actually start alluding to separable effect concepts, even if just conceptually. We can still revert to a CDE if you think we have to, but the intuition is closer to that. “What if we could invent a drug that affects Pin1 on one side of the brain-blood barrier but not the other? This might then mean that our drug has no effect on death from cancer or other causes, and only an effect on brain health and therefore potentially ADRD. To identify this, it would be similar to imagining a DAG in which our drug has no effect on death, which can be emulated with IPW kind of like the CDE.” (I feel like I’m missing a technical piece but please push back and tell me what I’m missing!)</w:t>
      </w:r>
    </w:p>
  </w:comment>
  <w:comment w:id="34" w:author="sonja.swanson@gmail.com" w:date="2021-04-15T11:46:00Z" w:initials="s">
    <w:p w14:paraId="6B0E6924" w14:textId="253F6436" w:rsidR="00051409" w:rsidRDefault="00051409">
      <w:pPr>
        <w:pStyle w:val="CommentText"/>
      </w:pPr>
      <w:r>
        <w:rPr>
          <w:rStyle w:val="CommentReference"/>
        </w:rPr>
        <w:annotationRef/>
      </w:r>
      <w:r>
        <w:t xml:space="preserve">By the way, I’m now starting to wonder if we need SWIGs. (sorry! But it really might help!) We don’t need to make </w:t>
      </w:r>
      <w:proofErr w:type="spellStart"/>
      <w:r>
        <w:t>htat</w:t>
      </w:r>
      <w:proofErr w:type="spellEnd"/>
      <w:r>
        <w:t xml:space="preserve"> change yet.</w:t>
      </w:r>
    </w:p>
  </w:comment>
  <w:comment w:id="35" w:author="Paloma Rojas Saunero" w:date="2021-04-16T11:52:00Z" w:initials="PRS">
    <w:p w14:paraId="66C41487" w14:textId="4939C3D2" w:rsidR="005D4739" w:rsidRDefault="005D4739">
      <w:pPr>
        <w:pStyle w:val="CommentText"/>
      </w:pPr>
      <w:r>
        <w:rPr>
          <w:rStyle w:val="CommentReference"/>
        </w:rPr>
        <w:annotationRef/>
      </w:r>
      <w:r w:rsidR="003331E3">
        <w:t>I am not sure how to write this… If there was a drug that only works on brain tissue and does not have any side effects, I don’t think we would need separable effects, because all the effect of the drug would go through its effect on brain tissue.</w:t>
      </w:r>
      <w:r w:rsidR="003331E3">
        <w:br/>
        <w:t>But the problem happens if we just measure Pin1 in only in blood. Then we would have to decompose the effect of Pin1 overexpression, that affects tumor growth and brain tissue differently.</w:t>
      </w:r>
      <w:r w:rsidR="003331E3">
        <w:br/>
        <w:t>I think I can allude to this in the DAG, but not sure how to change it back to the drug.</w:t>
      </w:r>
    </w:p>
  </w:comment>
  <w:comment w:id="36" w:author="sonja.swanson@gmail.com" w:date="2021-04-21T15:33:00Z" w:initials="s">
    <w:p w14:paraId="418B966E" w14:textId="6A193988" w:rsidR="00CD1B80" w:rsidRDefault="00CD1B80">
      <w:pPr>
        <w:pStyle w:val="CommentText"/>
      </w:pPr>
      <w:r>
        <w:rPr>
          <w:rStyle w:val="CommentReference"/>
        </w:rPr>
        <w:annotationRef/>
      </w:r>
      <w:r>
        <w:t>I think the idea is that the trial already separated the effects. I think we can do some vague discussion of the CDE being like the separated direct effect but let’s see if you feel like we can get it precise enough yet readable!</w:t>
      </w:r>
    </w:p>
  </w:comment>
  <w:comment w:id="39" w:author="Paloma Rojas Saunero" w:date="2021-04-16T12:24:00Z" w:initials="PRS">
    <w:p w14:paraId="6165E397" w14:textId="774488AF" w:rsidR="001220DD" w:rsidRDefault="001220DD">
      <w:pPr>
        <w:pStyle w:val="CommentText"/>
      </w:pPr>
      <w:r>
        <w:rPr>
          <w:rStyle w:val="CommentReference"/>
        </w:rPr>
        <w:annotationRef/>
      </w:r>
      <w:r>
        <w:t>What about this?</w:t>
      </w:r>
    </w:p>
  </w:comment>
  <w:comment w:id="40" w:author="sonja.swanson@gmail.com" w:date="2021-04-21T15:41:00Z" w:initials="s">
    <w:p w14:paraId="235861D9" w14:textId="10AE912F" w:rsidR="000C6F35" w:rsidRDefault="000C6F35">
      <w:pPr>
        <w:pStyle w:val="CommentText"/>
      </w:pPr>
      <w:r>
        <w:rPr>
          <w:rStyle w:val="CommentReference"/>
        </w:rPr>
        <w:annotationRef/>
      </w:r>
    </w:p>
  </w:comment>
  <w:comment w:id="42" w:author="sonja.swanson@gmail.com" w:date="2021-04-21T16:27:00Z" w:initials="s">
    <w:p w14:paraId="222914E2" w14:textId="45E0CA66" w:rsidR="000F35BA" w:rsidRDefault="00961234" w:rsidP="000F35BA">
      <w:pPr>
        <w:pStyle w:val="CommentText"/>
      </w:pPr>
      <w:r>
        <w:rPr>
          <w:rStyle w:val="CommentReference"/>
        </w:rPr>
        <w:annotationRef/>
      </w:r>
      <w:r>
        <w:t>I think we need more structure to the take-home points, can you try to make a table that is organized around</w:t>
      </w:r>
      <w:r w:rsidR="000F35BA">
        <w:t xml:space="preserve"> some principles so that readers understand better what is and isn’t addressable. It isn’t enough to tell them these three challenges exist, you need to hold their hand through getting (1) what we can do better with available data, (2) what type of data can be collected to make this better in the future, (3) what sort of assumptions we are stuck with/how we understand remaining bias due to that. I’m thinking especially with the second bias, I am really not satisfied with our explanation since it is a different category of how “stuck” we are compared to the others, I think.</w:t>
      </w:r>
    </w:p>
  </w:comment>
  <w:comment w:id="97" w:author="sonja.swanson@gmail.com" w:date="2021-04-21T16:32:00Z" w:initials="s">
    <w:p w14:paraId="4BD6579C" w14:textId="77777777" w:rsidR="000F35BA" w:rsidRDefault="000F35BA">
      <w:pPr>
        <w:pStyle w:val="CommentText"/>
      </w:pPr>
      <w:r>
        <w:rPr>
          <w:rStyle w:val="CommentReference"/>
        </w:rPr>
        <w:annotationRef/>
      </w:r>
      <w:r>
        <w:t>4/21 note: I stopped before this point. I think we need to go section by section on the drafts first.</w:t>
      </w:r>
    </w:p>
    <w:p w14:paraId="09654009" w14:textId="77777777" w:rsidR="000F35BA" w:rsidRDefault="000F35BA">
      <w:pPr>
        <w:pStyle w:val="CommentText"/>
      </w:pPr>
    </w:p>
    <w:p w14:paraId="5BC1741C" w14:textId="199C036B" w:rsidR="000F35BA" w:rsidRDefault="000F35BA">
      <w:pPr>
        <w:pStyle w:val="CommentText"/>
      </w:pPr>
      <w:r>
        <w:t>Next time we have a call, let’s also talk about the specific DAGs.</w:t>
      </w:r>
    </w:p>
  </w:comment>
  <w:comment w:id="100" w:author="sonja.swanson@gmail.com" w:date="2021-04-15T11:42:00Z" w:initials="s">
    <w:p w14:paraId="62A3A5D3" w14:textId="79FDC50A" w:rsidR="00051409" w:rsidRDefault="00051409">
      <w:pPr>
        <w:pStyle w:val="CommentText"/>
      </w:pPr>
      <w:r>
        <w:rPr>
          <w:rStyle w:val="CommentReference"/>
        </w:rPr>
        <w:annotationRef/>
      </w:r>
      <w:r>
        <w:t>Thoughts on framing?</w:t>
      </w:r>
    </w:p>
  </w:comment>
  <w:comment w:id="101" w:author="L.P. Rojas Saunero" w:date="2021-04-16T13:23:00Z" w:initials="LRS">
    <w:p w14:paraId="003AC183" w14:textId="2F9AE1A3" w:rsidR="005721F5" w:rsidRDefault="005721F5">
      <w:pPr>
        <w:pStyle w:val="CommentText"/>
      </w:pPr>
      <w:r>
        <w:rPr>
          <w:rStyle w:val="CommentReference"/>
        </w:rPr>
        <w:annotationRef/>
      </w:r>
      <w:r>
        <w:t>I like it!</w:t>
      </w:r>
    </w:p>
  </w:comment>
  <w:comment w:id="102" w:author="sonja.swanson@gmail.com" w:date="2021-04-15T11:47:00Z" w:initials="s">
    <w:p w14:paraId="589AFE11" w14:textId="77777777" w:rsidR="00051409" w:rsidRDefault="00051409">
      <w:pPr>
        <w:pStyle w:val="CommentText"/>
      </w:pPr>
      <w:r>
        <w:rPr>
          <w:rStyle w:val="CommentReference"/>
        </w:rPr>
        <w:annotationRef/>
      </w:r>
      <w:r>
        <w:t>Let me throw a different version at you that I think makes a lot more sense with how you pose the question and the issue of measurement error above.</w:t>
      </w:r>
    </w:p>
    <w:p w14:paraId="3E8A32E1" w14:textId="77777777" w:rsidR="00051409" w:rsidRDefault="00051409">
      <w:pPr>
        <w:pStyle w:val="CommentText"/>
      </w:pPr>
    </w:p>
    <w:p w14:paraId="1F6D9200" w14:textId="77777777" w:rsidR="00051409" w:rsidRDefault="00051409">
      <w:pPr>
        <w:pStyle w:val="CommentText"/>
      </w:pPr>
      <w:r>
        <w:t xml:space="preserve">(Sorry to throw yet another option. But it is in reading your clearer story about the question and the issues </w:t>
      </w:r>
      <w:proofErr w:type="spellStart"/>
      <w:r>
        <w:t>htat</w:t>
      </w:r>
      <w:proofErr w:type="spellEnd"/>
      <w:r>
        <w:t xml:space="preserve"> I now am thinking about this.)</w:t>
      </w:r>
    </w:p>
    <w:p w14:paraId="51F4796C" w14:textId="77777777" w:rsidR="00051409" w:rsidRDefault="00051409">
      <w:pPr>
        <w:pStyle w:val="CommentText"/>
      </w:pPr>
    </w:p>
    <w:p w14:paraId="011241AF" w14:textId="77777777" w:rsidR="00051409" w:rsidRDefault="00051409">
      <w:pPr>
        <w:pStyle w:val="CommentText"/>
      </w:pPr>
      <w:r>
        <w:t>Suppose the target trial is to initiate Pin1 treatment at mid/late life, and follow for 20 years. And we actually DID the randomized trial, but somehow we lost the data on treatment assignment (OOPS). Then we might say “well, one of our outcomes we monitored is cancer. We expect cancer to be higher in one arm over the other within the first 5-10 years, can we use this as a proxy?” The issue of course is the time-varying nature.</w:t>
      </w:r>
    </w:p>
    <w:p w14:paraId="0FC7057E" w14:textId="77777777" w:rsidR="00051409" w:rsidRDefault="00051409">
      <w:pPr>
        <w:pStyle w:val="CommentText"/>
      </w:pPr>
    </w:p>
    <w:p w14:paraId="7E38143B" w14:textId="77777777" w:rsidR="00051409" w:rsidRDefault="00051409">
      <w:pPr>
        <w:pStyle w:val="CommentText"/>
      </w:pPr>
      <w:r>
        <w:t>So then we can think about studying the effect of “get cancer within 10 years” vs. “do not get cancer within 10 years.” This structurally is the same as the questions of “start ART when CD4 counts get below x threshold</w:t>
      </w:r>
      <w:r w:rsidR="00880C0A">
        <w:t>”.</w:t>
      </w:r>
    </w:p>
    <w:p w14:paraId="19C7B0A0" w14:textId="77777777" w:rsidR="00880C0A" w:rsidRDefault="00880C0A">
      <w:pPr>
        <w:pStyle w:val="CommentText"/>
      </w:pPr>
    </w:p>
    <w:p w14:paraId="4E31AB5C" w14:textId="77777777" w:rsidR="00880C0A" w:rsidRDefault="00880C0A">
      <w:pPr>
        <w:pStyle w:val="CommentText"/>
      </w:pPr>
      <w:r>
        <w:t>To do this kind of analysis, the problem is that EVERYBODY is “not getting cancer” on day 1, and we don’t know who will get what over time. But we can use ‘cloning’ in our data along with artificial censoring (and IP weighting to adjust for that artificial censoring) to estimate the ADRD risks.</w:t>
      </w:r>
    </w:p>
    <w:p w14:paraId="0E95E61C" w14:textId="77777777" w:rsidR="00880C0A" w:rsidRDefault="00880C0A">
      <w:pPr>
        <w:pStyle w:val="CommentText"/>
      </w:pPr>
    </w:p>
    <w:p w14:paraId="4A585556" w14:textId="0D0CE3F4" w:rsidR="00880C0A" w:rsidRDefault="00880C0A">
      <w:pPr>
        <w:pStyle w:val="CommentText"/>
      </w:pPr>
      <w:r>
        <w:t>E.g. a person who never gets cancer and has dementia 15 years later:</w:t>
      </w:r>
    </w:p>
    <w:p w14:paraId="65C26302" w14:textId="587228FD" w:rsidR="00880C0A" w:rsidRDefault="00880C0A">
      <w:pPr>
        <w:pStyle w:val="CommentText"/>
      </w:pPr>
      <w:r>
        <w:t>- Contributes 15 years of follow-up to the non-cancer arm</w:t>
      </w:r>
    </w:p>
    <w:p w14:paraId="1AB24884" w14:textId="77777777" w:rsidR="00880C0A" w:rsidRDefault="00880C0A">
      <w:pPr>
        <w:pStyle w:val="CommentText"/>
      </w:pPr>
      <w:r>
        <w:t xml:space="preserve">- Contributes 10 years of </w:t>
      </w:r>
      <w:proofErr w:type="spellStart"/>
      <w:r>
        <w:t>follw</w:t>
      </w:r>
      <w:proofErr w:type="spellEnd"/>
      <w:r>
        <w:t>-up to the cancer arm (at which point they are censored because they failed to get cancer by year 10)</w:t>
      </w:r>
    </w:p>
    <w:p w14:paraId="1476EE56" w14:textId="77777777" w:rsidR="00880C0A" w:rsidRDefault="00880C0A">
      <w:pPr>
        <w:pStyle w:val="CommentText"/>
      </w:pPr>
    </w:p>
    <w:p w14:paraId="3E109DDF" w14:textId="6180793C" w:rsidR="00880C0A" w:rsidRDefault="00880C0A">
      <w:pPr>
        <w:pStyle w:val="CommentText"/>
      </w:pPr>
      <w:r>
        <w:t>A person who gets cancer in year 7 and dementia in year 19:</w:t>
      </w:r>
    </w:p>
    <w:p w14:paraId="793F05F3" w14:textId="77777777" w:rsidR="00880C0A" w:rsidRDefault="00880C0A" w:rsidP="00880C0A">
      <w:pPr>
        <w:pStyle w:val="CommentText"/>
        <w:numPr>
          <w:ilvl w:val="0"/>
          <w:numId w:val="1"/>
        </w:numPr>
      </w:pPr>
      <w:r>
        <w:t>Contributes 7 years to the non-cancer arm (then is censored)</w:t>
      </w:r>
    </w:p>
    <w:p w14:paraId="59C4FC1C" w14:textId="77777777" w:rsidR="00880C0A" w:rsidRDefault="00880C0A" w:rsidP="00880C0A">
      <w:pPr>
        <w:pStyle w:val="CommentText"/>
        <w:numPr>
          <w:ilvl w:val="0"/>
          <w:numId w:val="1"/>
        </w:numPr>
      </w:pPr>
      <w:r>
        <w:t>Contributes 19 years to the cancer arm</w:t>
      </w:r>
    </w:p>
    <w:p w14:paraId="66F8AE89" w14:textId="77777777" w:rsidR="00880C0A" w:rsidRDefault="00880C0A" w:rsidP="00880C0A">
      <w:pPr>
        <w:pStyle w:val="CommentText"/>
      </w:pPr>
    </w:p>
    <w:p w14:paraId="3FDAF85F" w14:textId="77777777" w:rsidR="00880C0A" w:rsidRDefault="00880C0A" w:rsidP="00880C0A">
      <w:pPr>
        <w:pStyle w:val="CommentText"/>
      </w:pPr>
      <w:r>
        <w:t>A person who gets dementia in year 2:</w:t>
      </w:r>
    </w:p>
    <w:p w14:paraId="124CF652" w14:textId="77777777" w:rsidR="00880C0A" w:rsidRDefault="00880C0A" w:rsidP="00880C0A">
      <w:pPr>
        <w:pStyle w:val="CommentText"/>
        <w:numPr>
          <w:ilvl w:val="0"/>
          <w:numId w:val="1"/>
        </w:numPr>
      </w:pPr>
      <w:r>
        <w:t>Contributes 2 years two both arms (?)</w:t>
      </w:r>
    </w:p>
    <w:p w14:paraId="615FA169" w14:textId="77777777" w:rsidR="00880C0A" w:rsidRDefault="00880C0A" w:rsidP="00880C0A">
      <w:pPr>
        <w:pStyle w:val="CommentText"/>
      </w:pPr>
    </w:p>
    <w:p w14:paraId="616B4AC9" w14:textId="77777777" w:rsidR="00880C0A" w:rsidRDefault="00880C0A" w:rsidP="00880C0A">
      <w:pPr>
        <w:pStyle w:val="CommentText"/>
      </w:pPr>
    </w:p>
    <w:p w14:paraId="0BF42278" w14:textId="085BF8C2" w:rsidR="00880C0A" w:rsidRDefault="00880C0A" w:rsidP="00880C0A">
      <w:pPr>
        <w:pStyle w:val="CommentText"/>
      </w:pPr>
      <w:r>
        <w:t xml:space="preserve">I’m not sure this is the best approach yet, but I think the point I want to make is that when we are eloquent about the question in the first few sections then we need to as closely match it as we can. This might not be right, but I am not sure the others match the particular Pin1 question </w:t>
      </w:r>
      <w:proofErr w:type="spellStart"/>
      <w:r>
        <w:t>etierh</w:t>
      </w:r>
      <w:proofErr w:type="spellEnd"/>
      <w:r>
        <w:t xml:space="preserve"> as we pose it here.</w:t>
      </w:r>
    </w:p>
  </w:comment>
  <w:comment w:id="106" w:author="sonja.swanson@gmail.com" w:date="2021-04-15T12:00:00Z" w:initials="s">
    <w:p w14:paraId="6105C296" w14:textId="14DF89E0" w:rsidR="00880C0A" w:rsidRDefault="00880C0A">
      <w:pPr>
        <w:pStyle w:val="CommentText"/>
      </w:pPr>
      <w:r>
        <w:rPr>
          <w:rStyle w:val="CommentReference"/>
        </w:rPr>
        <w:annotationRef/>
      </w:r>
      <w:r>
        <w:t>Is this as important if we are thinking only about being able to test (bound?) the arrow when it is about the hypothetical drug?</w:t>
      </w:r>
    </w:p>
  </w:comment>
  <w:comment w:id="107" w:author="sonja.swanson@gmail.com" w:date="2021-04-15T12:01:00Z" w:initials="s">
    <w:p w14:paraId="5EB920B4" w14:textId="07A7D003" w:rsidR="00880C0A" w:rsidRDefault="00880C0A">
      <w:pPr>
        <w:pStyle w:val="CommentText"/>
      </w:pPr>
      <w:r>
        <w:rPr>
          <w:rStyle w:val="CommentReference"/>
        </w:rPr>
        <w:annotationRef/>
      </w:r>
      <w:r>
        <w:t>AND FUNDING OPPORTUNITIES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6049DC2" w15:done="0"/>
  <w15:commentEx w15:paraId="1A46F384" w15:done="0"/>
  <w15:commentEx w15:paraId="00BC3B41" w15:paraIdParent="1A46F384" w15:done="0"/>
  <w15:commentEx w15:paraId="43E5FE27" w15:done="0"/>
  <w15:commentEx w15:paraId="278D2309" w15:done="0"/>
  <w15:commentEx w15:paraId="195D215E" w15:done="0"/>
  <w15:commentEx w15:paraId="00C2DB7A" w15:done="0"/>
  <w15:commentEx w15:paraId="4CBFC3A6" w15:done="0"/>
  <w15:commentEx w15:paraId="6B0E6924" w15:paraIdParent="4CBFC3A6" w15:done="0"/>
  <w15:commentEx w15:paraId="66C41487" w15:paraIdParent="4CBFC3A6" w15:done="0"/>
  <w15:commentEx w15:paraId="418B966E" w15:paraIdParent="4CBFC3A6" w15:done="0"/>
  <w15:commentEx w15:paraId="6165E397" w15:done="0"/>
  <w15:commentEx w15:paraId="235861D9" w15:done="0"/>
  <w15:commentEx w15:paraId="222914E2" w15:done="0"/>
  <w15:commentEx w15:paraId="5BC1741C" w15:done="0"/>
  <w15:commentEx w15:paraId="62A3A5D3" w15:done="0"/>
  <w15:commentEx w15:paraId="003AC183" w15:paraIdParent="62A3A5D3" w15:done="0"/>
  <w15:commentEx w15:paraId="0BF42278" w15:done="0"/>
  <w15:commentEx w15:paraId="6105C296" w15:done="0"/>
  <w15:commentEx w15:paraId="5EB920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ABDE2" w16cex:dateUtc="2021-04-21T13:06:00Z"/>
  <w16cex:commentExtensible w16cex:durableId="24229C21" w16cex:dateUtc="2021-04-15T09:04:00Z"/>
  <w16cex:commentExtensible w16cex:durableId="2423D132" w16cex:dateUtc="2021-04-16T07:02:00Z"/>
  <w16cex:commentExtensible w16cex:durableId="2423D801" w16cex:dateUtc="2021-04-16T07:31:00Z"/>
  <w16cex:commentExtensible w16cex:durableId="242ABCBE" w16cex:dateUtc="2021-04-21T13:01:00Z"/>
  <w16cex:commentExtensible w16cex:durableId="242ABD34" w16cex:dateUtc="2021-04-21T13:03:00Z"/>
  <w16cex:commentExtensible w16cex:durableId="2423D6E7" w16cex:dateUtc="2021-04-16T07:27:00Z"/>
  <w16cex:commentExtensible w16cex:durableId="242ABDBA" w16cex:dateUtc="2021-04-21T13:05:00Z"/>
  <w16cex:commentExtensible w16cex:durableId="2422A133" w16cex:dateUtc="2021-04-15T09:25:00Z"/>
  <w16cex:commentExtensible w16cex:durableId="242AC243" w16cex:dateUtc="2021-04-21T13:24:00Z"/>
  <w16cex:commentExtensible w16cex:durableId="2422A345" w16cex:dateUtc="2021-04-15T09:34:00Z"/>
  <w16cex:commentExtensible w16cex:durableId="2422A3A4" w16cex:dateUtc="2021-04-15T09:36:00Z"/>
  <w16cex:commentExtensible w16cex:durableId="2422A606" w16cex:dateUtc="2021-04-15T09:46:00Z"/>
  <w16cex:commentExtensible w16cex:durableId="2423F912" w16cex:dateUtc="2021-04-16T09:52:00Z"/>
  <w16cex:commentExtensible w16cex:durableId="242AC43F" w16cex:dateUtc="2021-04-21T13:33:00Z"/>
  <w16cex:commentExtensible w16cex:durableId="2424008E" w16cex:dateUtc="2021-04-16T10:24:00Z"/>
  <w16cex:commentExtensible w16cex:durableId="242AC629" w16cex:dateUtc="2021-04-21T13:41:00Z"/>
  <w16cex:commentExtensible w16cex:durableId="242AD0E9" w16cex:dateUtc="2021-04-21T14:27:00Z"/>
  <w16cex:commentExtensible w16cex:durableId="242AD224" w16cex:dateUtc="2021-04-21T14:32:00Z"/>
  <w16cex:commentExtensible w16cex:durableId="2422A52B" w16cex:dateUtc="2021-04-15T09:42:00Z"/>
  <w16cex:commentExtensible w16cex:durableId="2422A669" w16cex:dateUtc="2021-04-15T09:47:00Z"/>
  <w16cex:commentExtensible w16cex:durableId="2422A971" w16cex:dateUtc="2021-04-15T10:00:00Z"/>
  <w16cex:commentExtensible w16cex:durableId="2422A9A8" w16cex:dateUtc="2021-04-15T1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049DC2" w16cid:durableId="242ABDE2"/>
  <w16cid:commentId w16cid:paraId="1A46F384" w16cid:durableId="24229C21"/>
  <w16cid:commentId w16cid:paraId="00BC3B41" w16cid:durableId="2423D132"/>
  <w16cid:commentId w16cid:paraId="14311331" w16cid:durableId="2423D801"/>
  <w16cid:commentId w16cid:paraId="25BE7328" w16cid:durableId="242ABCBE"/>
  <w16cid:commentId w16cid:paraId="43E5FE27" w16cid:durableId="242ABD34"/>
  <w16cid:commentId w16cid:paraId="7C4E4CE9" w16cid:durableId="2423D6E7"/>
  <w16cid:commentId w16cid:paraId="634C67A9" w16cid:durableId="242ABDBA"/>
  <w16cid:commentId w16cid:paraId="278D2309" w16cid:durableId="2422A133"/>
  <w16cid:commentId w16cid:paraId="195D215E" w16cid:durableId="242AC243"/>
  <w16cid:commentId w16cid:paraId="00C2DB7A" w16cid:durableId="2422A345"/>
  <w16cid:commentId w16cid:paraId="4CBFC3A6" w16cid:durableId="2422A3A4"/>
  <w16cid:commentId w16cid:paraId="6B0E6924" w16cid:durableId="2422A606"/>
  <w16cid:commentId w16cid:paraId="66C41487" w16cid:durableId="2423F912"/>
  <w16cid:commentId w16cid:paraId="418B966E" w16cid:durableId="242AC43F"/>
  <w16cid:commentId w16cid:paraId="6165E397" w16cid:durableId="2424008E"/>
  <w16cid:commentId w16cid:paraId="235861D9" w16cid:durableId="242AC629"/>
  <w16cid:commentId w16cid:paraId="222914E2" w16cid:durableId="242AD0E9"/>
  <w16cid:commentId w16cid:paraId="5BC1741C" w16cid:durableId="242AD224"/>
  <w16cid:commentId w16cid:paraId="62A3A5D3" w16cid:durableId="2422A52B"/>
  <w16cid:commentId w16cid:paraId="003AC183" w16cid:durableId="242ABC59"/>
  <w16cid:commentId w16cid:paraId="0BF42278" w16cid:durableId="2422A669"/>
  <w16cid:commentId w16cid:paraId="6105C296" w16cid:durableId="2422A971"/>
  <w16cid:commentId w16cid:paraId="5EB920B4" w16cid:durableId="2422A9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8E7B4B"/>
    <w:multiLevelType w:val="hybridMultilevel"/>
    <w:tmpl w:val="47AE4950"/>
    <w:lvl w:ilvl="0" w:tplc="7D3CEE5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537EFE"/>
    <w:multiLevelType w:val="hybridMultilevel"/>
    <w:tmpl w:val="F9F48FC0"/>
    <w:lvl w:ilvl="0" w:tplc="208AA8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884198"/>
    <w:multiLevelType w:val="hybridMultilevel"/>
    <w:tmpl w:val="36D4F20C"/>
    <w:lvl w:ilvl="0" w:tplc="6D0A8CB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loma Rojas Saunero">
    <w15:presenceInfo w15:providerId="Windows Live" w15:userId="4877c03b8c303747"/>
  </w15:person>
  <w15:person w15:author="sonja.swanson@gmail.com">
    <w15:presenceInfo w15:providerId="Windows Live" w15:userId="bca54ce8857ce526"/>
  </w15:person>
  <w15:person w15:author="L.P. Rojas Saunero">
    <w15:presenceInfo w15:providerId="AD" w15:userId="S-1-5-21-932686498-1610486119-1155464205-2354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492"/>
    <w:rsid w:val="00000FC4"/>
    <w:rsid w:val="000509A1"/>
    <w:rsid w:val="00051409"/>
    <w:rsid w:val="0005306C"/>
    <w:rsid w:val="000C1F85"/>
    <w:rsid w:val="000C6F35"/>
    <w:rsid w:val="000D0219"/>
    <w:rsid w:val="000F210A"/>
    <w:rsid w:val="000F35BA"/>
    <w:rsid w:val="001220DD"/>
    <w:rsid w:val="00173B02"/>
    <w:rsid w:val="001E6335"/>
    <w:rsid w:val="002118F4"/>
    <w:rsid w:val="00305A24"/>
    <w:rsid w:val="0031501D"/>
    <w:rsid w:val="003331E3"/>
    <w:rsid w:val="00377611"/>
    <w:rsid w:val="00397602"/>
    <w:rsid w:val="003A5963"/>
    <w:rsid w:val="003D49EE"/>
    <w:rsid w:val="004B7AAB"/>
    <w:rsid w:val="00510CCE"/>
    <w:rsid w:val="00516BFC"/>
    <w:rsid w:val="00541E0A"/>
    <w:rsid w:val="00547492"/>
    <w:rsid w:val="005721F5"/>
    <w:rsid w:val="005D4739"/>
    <w:rsid w:val="005E6FB9"/>
    <w:rsid w:val="00675DA9"/>
    <w:rsid w:val="00693125"/>
    <w:rsid w:val="006C3640"/>
    <w:rsid w:val="006E4114"/>
    <w:rsid w:val="00762A99"/>
    <w:rsid w:val="00777FD8"/>
    <w:rsid w:val="007965E1"/>
    <w:rsid w:val="007F6E6D"/>
    <w:rsid w:val="00880C0A"/>
    <w:rsid w:val="00936F8B"/>
    <w:rsid w:val="0094455D"/>
    <w:rsid w:val="00953E34"/>
    <w:rsid w:val="00961234"/>
    <w:rsid w:val="009D07A9"/>
    <w:rsid w:val="009E5D5A"/>
    <w:rsid w:val="009E60E7"/>
    <w:rsid w:val="00A8211B"/>
    <w:rsid w:val="00AE6372"/>
    <w:rsid w:val="00AF17B3"/>
    <w:rsid w:val="00AF3EBF"/>
    <w:rsid w:val="00B95B88"/>
    <w:rsid w:val="00BA3656"/>
    <w:rsid w:val="00BB7609"/>
    <w:rsid w:val="00BE25E5"/>
    <w:rsid w:val="00C24615"/>
    <w:rsid w:val="00CD1B80"/>
    <w:rsid w:val="00DE5CA2"/>
    <w:rsid w:val="00EB7687"/>
    <w:rsid w:val="00F16DFF"/>
    <w:rsid w:val="00F326B3"/>
    <w:rsid w:val="00F37040"/>
    <w:rsid w:val="00F54594"/>
    <w:rsid w:val="00F85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E2B83"/>
  <w15:chartTrackingRefBased/>
  <w15:docId w15:val="{B98B0907-62CF-4B7B-BBC0-1072DE532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7492"/>
    <w:pPr>
      <w:spacing w:after="0" w:line="240" w:lineRule="auto"/>
    </w:pPr>
  </w:style>
  <w:style w:type="character" w:styleId="CommentReference">
    <w:name w:val="annotation reference"/>
    <w:basedOn w:val="DefaultParagraphFont"/>
    <w:uiPriority w:val="99"/>
    <w:semiHidden/>
    <w:unhideWhenUsed/>
    <w:rsid w:val="001E6335"/>
    <w:rPr>
      <w:sz w:val="16"/>
      <w:szCs w:val="16"/>
    </w:rPr>
  </w:style>
  <w:style w:type="paragraph" w:styleId="CommentText">
    <w:name w:val="annotation text"/>
    <w:basedOn w:val="Normal"/>
    <w:link w:val="CommentTextChar"/>
    <w:uiPriority w:val="99"/>
    <w:unhideWhenUsed/>
    <w:rsid w:val="001E6335"/>
    <w:pPr>
      <w:spacing w:line="240" w:lineRule="auto"/>
    </w:pPr>
    <w:rPr>
      <w:sz w:val="20"/>
      <w:szCs w:val="20"/>
    </w:rPr>
  </w:style>
  <w:style w:type="character" w:customStyle="1" w:styleId="CommentTextChar">
    <w:name w:val="Comment Text Char"/>
    <w:basedOn w:val="DefaultParagraphFont"/>
    <w:link w:val="CommentText"/>
    <w:uiPriority w:val="99"/>
    <w:rsid w:val="001E6335"/>
    <w:rPr>
      <w:sz w:val="20"/>
      <w:szCs w:val="20"/>
    </w:rPr>
  </w:style>
  <w:style w:type="paragraph" w:styleId="CommentSubject">
    <w:name w:val="annotation subject"/>
    <w:basedOn w:val="CommentText"/>
    <w:next w:val="CommentText"/>
    <w:link w:val="CommentSubjectChar"/>
    <w:uiPriority w:val="99"/>
    <w:semiHidden/>
    <w:unhideWhenUsed/>
    <w:rsid w:val="001E6335"/>
    <w:rPr>
      <w:b/>
      <w:bCs/>
    </w:rPr>
  </w:style>
  <w:style w:type="character" w:customStyle="1" w:styleId="CommentSubjectChar">
    <w:name w:val="Comment Subject Char"/>
    <w:basedOn w:val="CommentTextChar"/>
    <w:link w:val="CommentSubject"/>
    <w:uiPriority w:val="99"/>
    <w:semiHidden/>
    <w:rsid w:val="001E6335"/>
    <w:rPr>
      <w:b/>
      <w:bCs/>
      <w:sz w:val="20"/>
      <w:szCs w:val="20"/>
    </w:rPr>
  </w:style>
  <w:style w:type="paragraph" w:styleId="BalloonText">
    <w:name w:val="Balloon Text"/>
    <w:basedOn w:val="Normal"/>
    <w:link w:val="BalloonTextChar"/>
    <w:uiPriority w:val="99"/>
    <w:semiHidden/>
    <w:unhideWhenUsed/>
    <w:rsid w:val="005721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21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5611C-E02D-429D-9F9F-DE6A6AA0A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11</Pages>
  <Words>24654</Words>
  <Characters>140528</Characters>
  <Application>Microsoft Office Word</Application>
  <DocSecurity>0</DocSecurity>
  <Lines>1171</Lines>
  <Paragraphs>329</Paragraphs>
  <ScaleCrop>false</ScaleCrop>
  <HeadingPairs>
    <vt:vector size="2" baseType="variant">
      <vt:variant>
        <vt:lpstr>Title</vt:lpstr>
      </vt:variant>
      <vt:variant>
        <vt:i4>1</vt:i4>
      </vt:variant>
    </vt:vector>
  </HeadingPairs>
  <TitlesOfParts>
    <vt:vector size="1" baseType="lpstr">
      <vt:lpstr/>
    </vt:vector>
  </TitlesOfParts>
  <Company>Erasmus MC</Company>
  <LinksUpToDate>false</LinksUpToDate>
  <CharactersWithSpaces>164853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 Rojas Saunero</dc:creator>
  <cp:keywords/>
  <dc:description/>
  <cp:lastModifiedBy>L.P. Rojas Saunero</cp:lastModifiedBy>
  <cp:revision>3</cp:revision>
  <dcterms:created xsi:type="dcterms:W3CDTF">2021-04-23T08:08:00Z</dcterms:created>
  <dcterms:modified xsi:type="dcterms:W3CDTF">2021-04-23T15:10:00Z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fdb2dd38-1cbd-3c13-8f32-26bf207b008c</vt:lpwstr>
  </property>
  <property fmtid="{D5CDD505-2E9C-101B-9397-08002B2CF9AE}" pid="4" name="Mendeley Citation Style_1">
    <vt:lpwstr>http://www.zotero.org/styles/nature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http://www.zotero.org/styles/european-journal-of-epidemiology</vt:lpwstr>
  </property>
  <property fmtid="{D5CDD505-2E9C-101B-9397-08002B2CF9AE}" pid="14" name="Mendeley Recent Style Name 4_1">
    <vt:lpwstr>European Journal of Epidemiology</vt:lpwstr>
  </property>
  <property fmtid="{D5CDD505-2E9C-101B-9397-08002B2CF9AE}" pid="15" name="Mendeley Recent Style Id 5_1">
    <vt:lpwstr>http://www.zotero.org/styles/journal-of-alzheimers-disease</vt:lpwstr>
  </property>
  <property fmtid="{D5CDD505-2E9C-101B-9397-08002B2CF9AE}" pid="16" name="Mendeley Recent Style Name 5_1">
    <vt:lpwstr>Journal of Alzheimer's Disease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