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A314B" w14:textId="79F69AE7" w:rsidR="00B9774E" w:rsidRPr="006C7548" w:rsidRDefault="007D68A5">
      <w:pPr>
        <w:pStyle w:val="Title"/>
        <w:rPr>
          <w:rFonts w:ascii="Times New Roman" w:hAnsi="Times New Roman" w:cs="Times New Roman"/>
          <w:color w:val="auto"/>
          <w:sz w:val="24"/>
          <w:szCs w:val="24"/>
        </w:rPr>
      </w:pPr>
      <w:r w:rsidRPr="006C7548">
        <w:rPr>
          <w:rFonts w:ascii="Times New Roman" w:hAnsi="Times New Roman" w:cs="Times New Roman"/>
          <w:color w:val="auto"/>
          <w:sz w:val="24"/>
          <w:szCs w:val="24"/>
        </w:rPr>
        <w:t xml:space="preserve">Towards a clearer causal question underlying the association between cancer and </w:t>
      </w:r>
      <w:r w:rsidR="002E5BAE">
        <w:rPr>
          <w:rFonts w:ascii="Times New Roman" w:hAnsi="Times New Roman" w:cs="Times New Roman"/>
          <w:color w:val="auto"/>
          <w:sz w:val="24"/>
          <w:szCs w:val="24"/>
        </w:rPr>
        <w:t>dementia</w:t>
      </w:r>
    </w:p>
    <w:p w14:paraId="09B1E404" w14:textId="77777777" w:rsidR="00B9774E" w:rsidRPr="006C7548" w:rsidRDefault="007D68A5">
      <w:pPr>
        <w:pStyle w:val="Heading2"/>
        <w:rPr>
          <w:rFonts w:ascii="Times New Roman" w:hAnsi="Times New Roman" w:cs="Times New Roman"/>
          <w:color w:val="auto"/>
          <w:sz w:val="24"/>
          <w:szCs w:val="24"/>
        </w:rPr>
      </w:pPr>
      <w:bookmarkStart w:id="0" w:name="introduction"/>
      <w:r w:rsidRPr="006C7548">
        <w:rPr>
          <w:rFonts w:ascii="Times New Roman" w:hAnsi="Times New Roman" w:cs="Times New Roman"/>
          <w:color w:val="auto"/>
          <w:sz w:val="24"/>
          <w:szCs w:val="24"/>
        </w:rPr>
        <w:t>1. Introduction</w:t>
      </w:r>
    </w:p>
    <w:p w14:paraId="088511CC" w14:textId="6281301A" w:rsidR="00B9774E" w:rsidRPr="006C7548" w:rsidRDefault="007D68A5">
      <w:pPr>
        <w:pStyle w:val="FirstParagraph"/>
        <w:rPr>
          <w:rFonts w:ascii="Times New Roman" w:hAnsi="Times New Roman" w:cs="Times New Roman"/>
        </w:rPr>
      </w:pPr>
      <w:r w:rsidRPr="006C7548">
        <w:rPr>
          <w:rFonts w:ascii="Times New Roman" w:hAnsi="Times New Roman" w:cs="Times New Roman"/>
        </w:rPr>
        <w:t xml:space="preserve">Many observational studies have consistently found that individuals with cancer have a lower risk of developing dementia </w:t>
      </w:r>
      <w:ins w:id="1" w:author="L.P. Rojas Saunero [2]" w:date="2021-08-30T11:07:00Z">
        <w:r w:rsidR="003558D3">
          <w:rPr>
            <w:rFonts w:ascii="Times New Roman" w:hAnsi="Times New Roman" w:cs="Times New Roman"/>
          </w:rPr>
          <w:t>than</w:t>
        </w:r>
        <w:r w:rsidR="003558D3" w:rsidRPr="006C7548">
          <w:rPr>
            <w:rFonts w:ascii="Times New Roman" w:hAnsi="Times New Roman" w:cs="Times New Roman"/>
          </w:rPr>
          <w:t xml:space="preserve"> </w:t>
        </w:r>
      </w:ins>
      <w:del w:id="2" w:author="L.P. Rojas Saunero [2]" w:date="2021-08-30T11:07:00Z">
        <w:r w:rsidRPr="006C7548" w:rsidDel="003558D3">
          <w:rPr>
            <w:rFonts w:ascii="Times New Roman" w:hAnsi="Times New Roman" w:cs="Times New Roman"/>
          </w:rPr>
          <w:delText xml:space="preserve">when compared to </w:delText>
        </w:r>
      </w:del>
      <w:r w:rsidRPr="006C7548">
        <w:rPr>
          <w:rFonts w:ascii="Times New Roman" w:hAnsi="Times New Roman" w:cs="Times New Roman"/>
        </w:rPr>
        <w:t xml:space="preserve">individuals with no history of cancer [1–4]. These findings have motivated substantial research toward mechanistic explanations, including </w:t>
      </w:r>
      <w:ins w:id="3" w:author="L.P. Rojas Saunero [2]" w:date="2021-08-30T11:08:00Z">
        <w:r w:rsidR="003558D3">
          <w:rPr>
            <w:rFonts w:ascii="Times New Roman" w:hAnsi="Times New Roman" w:cs="Times New Roman"/>
          </w:rPr>
          <w:t xml:space="preserve">multiple </w:t>
        </w:r>
      </w:ins>
      <w:r w:rsidRPr="006C7548">
        <w:rPr>
          <w:rFonts w:ascii="Times New Roman" w:hAnsi="Times New Roman" w:cs="Times New Roman"/>
        </w:rPr>
        <w:t xml:space="preserve">molecular and genetic pathways that may explain this association[5–12]. These research </w:t>
      </w:r>
      <w:ins w:id="4" w:author="L.P. Rojas Saunero [2]" w:date="2021-08-30T11:08:00Z">
        <w:r w:rsidR="003558D3">
          <w:rPr>
            <w:rFonts w:ascii="Times New Roman" w:hAnsi="Times New Roman" w:cs="Times New Roman"/>
          </w:rPr>
          <w:t>questions</w:t>
        </w:r>
        <w:r w:rsidR="003558D3" w:rsidRPr="006C7548">
          <w:rPr>
            <w:rFonts w:ascii="Times New Roman" w:hAnsi="Times New Roman" w:cs="Times New Roman"/>
          </w:rPr>
          <w:t xml:space="preserve"> </w:t>
        </w:r>
        <w:r w:rsidR="003558D3">
          <w:rPr>
            <w:rFonts w:ascii="Times New Roman" w:hAnsi="Times New Roman" w:cs="Times New Roman"/>
          </w:rPr>
          <w:t>have led</w:t>
        </w:r>
        <w:r w:rsidR="003558D3" w:rsidRPr="006C7548">
          <w:rPr>
            <w:rFonts w:ascii="Times New Roman" w:hAnsi="Times New Roman" w:cs="Times New Roman"/>
          </w:rPr>
          <w:t xml:space="preserve"> </w:t>
        </w:r>
      </w:ins>
      <w:del w:id="5" w:author="L.P. Rojas Saunero [2]" w:date="2021-08-30T11:08:00Z">
        <w:r w:rsidRPr="006C7548" w:rsidDel="003558D3">
          <w:rPr>
            <w:rFonts w:ascii="Times New Roman" w:hAnsi="Times New Roman" w:cs="Times New Roman"/>
          </w:rPr>
          <w:delText xml:space="preserve">inquiries inevitably lead </w:delText>
        </w:r>
      </w:del>
      <w:r w:rsidRPr="006C7548">
        <w:rPr>
          <w:rFonts w:ascii="Times New Roman" w:hAnsi="Times New Roman" w:cs="Times New Roman"/>
        </w:rPr>
        <w:t xml:space="preserve">to discussions of repurposing or augmenting current cancer </w:t>
      </w:r>
      <w:ins w:id="6" w:author="L.P. Rojas Saunero [2]" w:date="2021-08-30T11:08:00Z">
        <w:r w:rsidR="003558D3">
          <w:rPr>
            <w:rFonts w:ascii="Times New Roman" w:hAnsi="Times New Roman" w:cs="Times New Roman"/>
          </w:rPr>
          <w:t>treatments including chemotherapy</w:t>
        </w:r>
      </w:ins>
      <w:del w:id="7" w:author="L.P. Rojas Saunero [2]" w:date="2021-08-30T11:08:00Z">
        <w:r w:rsidRPr="006C7548" w:rsidDel="003558D3">
          <w:rPr>
            <w:rFonts w:ascii="Times New Roman" w:hAnsi="Times New Roman" w:cs="Times New Roman"/>
          </w:rPr>
          <w:delText>chemotherapeutic</w:delText>
        </w:r>
      </w:del>
      <w:ins w:id="8" w:author="Arfan Ikram" w:date="2021-08-29T22:32:00Z">
        <w:del w:id="9" w:author="L.P. Rojas Saunero [2]" w:date="2021-08-30T11:08:00Z">
          <w:r w:rsidR="00C1667D" w:rsidDel="003558D3">
            <w:rPr>
              <w:rFonts w:ascii="Times New Roman" w:hAnsi="Times New Roman" w:cs="Times New Roman"/>
            </w:rPr>
            <w:delText>s</w:delText>
          </w:r>
        </w:del>
      </w:ins>
      <w:r w:rsidRPr="006C7548">
        <w:rPr>
          <w:rFonts w:ascii="Times New Roman" w:hAnsi="Times New Roman" w:cs="Times New Roman"/>
        </w:rPr>
        <w:t xml:space="preserve"> </w:t>
      </w:r>
      <w:r w:rsidR="002E5BAE" w:rsidRPr="006C7548">
        <w:rPr>
          <w:rFonts w:ascii="Times New Roman" w:hAnsi="Times New Roman" w:cs="Times New Roman"/>
        </w:rPr>
        <w:t xml:space="preserve">for </w:t>
      </w:r>
      <w:r w:rsidR="002E5BAE">
        <w:rPr>
          <w:rFonts w:ascii="Times New Roman" w:hAnsi="Times New Roman" w:cs="Times New Roman"/>
        </w:rPr>
        <w:t>dementia</w:t>
      </w:r>
      <w:r w:rsidR="002E5BAE" w:rsidRPr="006C7548">
        <w:rPr>
          <w:rFonts w:ascii="Times New Roman" w:hAnsi="Times New Roman" w:cs="Times New Roman"/>
        </w:rPr>
        <w:t xml:space="preserve"> </w:t>
      </w:r>
      <w:r w:rsidRPr="006C7548">
        <w:rPr>
          <w:rFonts w:ascii="Times New Roman" w:hAnsi="Times New Roman" w:cs="Times New Roman"/>
        </w:rPr>
        <w:t>[13].</w:t>
      </w:r>
    </w:p>
    <w:p w14:paraId="74087641" w14:textId="1A75EDA9" w:rsidR="00B9774E" w:rsidRPr="006C7548" w:rsidRDefault="007D68A5">
      <w:pPr>
        <w:pStyle w:val="BodyText"/>
        <w:rPr>
          <w:rFonts w:ascii="Times New Roman" w:hAnsi="Times New Roman" w:cs="Times New Roman"/>
        </w:rPr>
      </w:pPr>
      <w:r w:rsidRPr="006C7548">
        <w:rPr>
          <w:rFonts w:ascii="Times New Roman" w:hAnsi="Times New Roman" w:cs="Times New Roman"/>
        </w:rPr>
        <w:t>Nevertheless, inferring any treatment or mechanistic effects from the observed cancer-</w:t>
      </w:r>
      <w:r w:rsidR="002E5BAE">
        <w:rPr>
          <w:rFonts w:ascii="Times New Roman" w:hAnsi="Times New Roman" w:cs="Times New Roman"/>
        </w:rPr>
        <w:t>dementia</w:t>
      </w:r>
      <w:r w:rsidRPr="006C7548">
        <w:rPr>
          <w:rFonts w:ascii="Times New Roman" w:hAnsi="Times New Roman" w:cs="Times New Roman"/>
        </w:rPr>
        <w:t xml:space="preserve"> inverse association is not straightforward. Researchers have raised concerns related to the competing event of death, unmeasured confounding, and ascertainment error that could explain these results[9,14]. However, understanding these or other sources of bias first requires making explicit the causal question. Moreover, enumerating an explicit causal question is one step toward tying a research study to a question that is relevant to decision-making[15,16].</w:t>
      </w:r>
    </w:p>
    <w:p w14:paraId="03AD8FD5" w14:textId="5D7EFF5D" w:rsidR="00B9774E" w:rsidRPr="006C7548" w:rsidRDefault="007D68A5">
      <w:pPr>
        <w:pStyle w:val="BodyText"/>
        <w:rPr>
          <w:rFonts w:ascii="Times New Roman" w:hAnsi="Times New Roman" w:cs="Times New Roman"/>
        </w:rPr>
      </w:pPr>
      <w:r w:rsidRPr="006C7548">
        <w:rPr>
          <w:rFonts w:ascii="Times New Roman" w:hAnsi="Times New Roman" w:cs="Times New Roman"/>
        </w:rPr>
        <w:t>To illustrate the complexities of inferring hypothetical or available</w:t>
      </w:r>
      <w:ins w:id="10" w:author="L.P. Rojas Saunero [2]" w:date="2021-08-30T11:08:00Z">
        <w:r w:rsidR="003558D3">
          <w:rPr>
            <w:rFonts w:ascii="Times New Roman" w:hAnsi="Times New Roman" w:cs="Times New Roman"/>
          </w:rPr>
          <w:t xml:space="preserve"> cacncer</w:t>
        </w:r>
      </w:ins>
      <w:r w:rsidRPr="006C7548">
        <w:rPr>
          <w:rFonts w:ascii="Times New Roman" w:hAnsi="Times New Roman" w:cs="Times New Roman"/>
        </w:rPr>
        <w:t xml:space="preserve"> treatments’ effects on </w:t>
      </w:r>
      <w:r w:rsidR="002E5BAE">
        <w:rPr>
          <w:rFonts w:ascii="Times New Roman" w:hAnsi="Times New Roman" w:cs="Times New Roman"/>
        </w:rPr>
        <w:t>dementia</w:t>
      </w:r>
      <w:r w:rsidRPr="006C7548">
        <w:rPr>
          <w:rFonts w:ascii="Times New Roman" w:hAnsi="Times New Roman" w:cs="Times New Roman"/>
        </w:rPr>
        <w:t xml:space="preserve"> from the observed cancer-</w:t>
      </w:r>
      <w:r w:rsidR="002E5BAE">
        <w:rPr>
          <w:rFonts w:ascii="Times New Roman" w:hAnsi="Times New Roman" w:cs="Times New Roman"/>
        </w:rPr>
        <w:t>dementia</w:t>
      </w:r>
      <w:r w:rsidRPr="006C7548">
        <w:rPr>
          <w:rFonts w:ascii="Times New Roman" w:hAnsi="Times New Roman" w:cs="Times New Roman"/>
        </w:rPr>
        <w:t xml:space="preserve"> association, we focus on a specific question conceptualizing the Pin1 enzyme as the target of intervention. </w:t>
      </w:r>
      <w:commentRangeStart w:id="11"/>
      <w:ins w:id="12" w:author="L.P. Rojas Saunero [2]" w:date="2021-08-30T11:09:00Z">
        <w:r w:rsidR="003558D3">
          <w:rPr>
            <w:rFonts w:ascii="Times New Roman" w:hAnsi="Times New Roman" w:cs="Times New Roman"/>
          </w:rPr>
          <w:t xml:space="preserve">Note that specifically targeting Pin1 is not the purpose of cancer treatment regimens. Chemotherapy for instance has many different effects and therefore choosing to focus on chemotherapy as intervention would result in a very complex, unclear research question. </w:t>
        </w:r>
        <w:commentRangeEnd w:id="11"/>
        <w:r w:rsidR="003558D3">
          <w:rPr>
            <w:rStyle w:val="CommentReference"/>
          </w:rPr>
          <w:commentReference w:id="11"/>
        </w:r>
      </w:ins>
      <w:r w:rsidRPr="006C7548">
        <w:rPr>
          <w:rFonts w:ascii="Times New Roman" w:hAnsi="Times New Roman" w:cs="Times New Roman"/>
        </w:rPr>
        <w:t>Previous animal studies have shown that Pin1 enzyme over-expression promotes tumorigenesis, while its down-regulation is attributed to mechanisms that contribute to neurodegeneration and amyloid deposition[11,12,17]. If we</w:t>
      </w:r>
      <w:ins w:id="13" w:author="Arfan Ikram" w:date="2021-08-29T22:33:00Z">
        <w:r w:rsidR="00C1667D">
          <w:rPr>
            <w:rFonts w:ascii="Times New Roman" w:hAnsi="Times New Roman" w:cs="Times New Roman"/>
          </w:rPr>
          <w:t xml:space="preserve"> -hypothetically speaking-</w:t>
        </w:r>
      </w:ins>
      <w:r w:rsidRPr="006C7548">
        <w:rPr>
          <w:rFonts w:ascii="Times New Roman" w:hAnsi="Times New Roman" w:cs="Times New Roman"/>
        </w:rPr>
        <w:t xml:space="preserve"> one day could develop a drug that increases Pin1 expression specifically in brain tissue in hopes of preventing dementia, we could pose the question as: </w:t>
      </w:r>
      <w:r w:rsidRPr="006C7548">
        <w:rPr>
          <w:rFonts w:ascii="Times New Roman" w:hAnsi="Times New Roman" w:cs="Times New Roman"/>
          <w:i/>
          <w:iCs/>
        </w:rPr>
        <w:t xml:space="preserve">What is the effect of this Pin1-targeting drug on the risk of </w:t>
      </w:r>
      <w:r w:rsidR="002E5BAE">
        <w:rPr>
          <w:rFonts w:ascii="Times New Roman" w:hAnsi="Times New Roman" w:cs="Times New Roman"/>
          <w:i/>
          <w:iCs/>
        </w:rPr>
        <w:t>dementia</w:t>
      </w:r>
      <w:r w:rsidRPr="006C7548">
        <w:rPr>
          <w:rFonts w:ascii="Times New Roman" w:hAnsi="Times New Roman" w:cs="Times New Roman"/>
          <w:i/>
          <w:iCs/>
        </w:rPr>
        <w:t xml:space="preserve"> over time compared to standard treatments?</w:t>
      </w:r>
    </w:p>
    <w:p w14:paraId="3473875E" w14:textId="6A68F1AF"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To explore how we might learn about this effect using real-world data on cancer and </w:t>
      </w:r>
      <w:r w:rsidR="002E5BAE">
        <w:rPr>
          <w:rFonts w:ascii="Times New Roman" w:hAnsi="Times New Roman" w:cs="Times New Roman"/>
        </w:rPr>
        <w:t>dementia</w:t>
      </w:r>
      <w:r w:rsidRPr="006C7548">
        <w:rPr>
          <w:rFonts w:ascii="Times New Roman" w:hAnsi="Times New Roman" w:cs="Times New Roman"/>
        </w:rPr>
        <w:t>, we progressively build a causal directed acyclic graph (DAG) to connect this particular causal question to the observable data and the assumptions we rely on to study the effect. We exemplify these challenges and how they translate into the analytic decision using data collected from the Rotterdam Study, a population-based cohort study.</w:t>
      </w:r>
    </w:p>
    <w:p w14:paraId="4F1CE256" w14:textId="77777777" w:rsidR="00B9774E" w:rsidRPr="006C7548" w:rsidRDefault="007D68A5">
      <w:pPr>
        <w:pStyle w:val="Heading2"/>
        <w:rPr>
          <w:rFonts w:ascii="Times New Roman" w:hAnsi="Times New Roman" w:cs="Times New Roman"/>
          <w:color w:val="auto"/>
          <w:sz w:val="24"/>
          <w:szCs w:val="24"/>
        </w:rPr>
      </w:pPr>
      <w:bookmarkStart w:id="14" w:name="methods"/>
      <w:bookmarkEnd w:id="0"/>
      <w:r w:rsidRPr="006C7548">
        <w:rPr>
          <w:rFonts w:ascii="Times New Roman" w:hAnsi="Times New Roman" w:cs="Times New Roman"/>
          <w:color w:val="auto"/>
          <w:sz w:val="24"/>
          <w:szCs w:val="24"/>
        </w:rPr>
        <w:t>2. Methods</w:t>
      </w:r>
    </w:p>
    <w:p w14:paraId="2223D822" w14:textId="77777777" w:rsidR="00B9774E" w:rsidRPr="006C7548" w:rsidRDefault="007D68A5">
      <w:pPr>
        <w:pStyle w:val="Heading3"/>
        <w:rPr>
          <w:rFonts w:ascii="Times New Roman" w:hAnsi="Times New Roman" w:cs="Times New Roman"/>
          <w:color w:val="auto"/>
        </w:rPr>
      </w:pPr>
      <w:bookmarkStart w:id="15" w:name="overview-of-the-causal-structure"/>
      <w:r w:rsidRPr="006C7548">
        <w:rPr>
          <w:rFonts w:ascii="Times New Roman" w:hAnsi="Times New Roman" w:cs="Times New Roman"/>
          <w:color w:val="auto"/>
        </w:rPr>
        <w:t>2.1. Overview of the causal structure</w:t>
      </w:r>
    </w:p>
    <w:p w14:paraId="5427507D" w14:textId="11D8D584" w:rsidR="00B9774E" w:rsidRPr="006C7548" w:rsidRDefault="007D68A5">
      <w:pPr>
        <w:pStyle w:val="FirstParagraph"/>
        <w:rPr>
          <w:rFonts w:ascii="Times New Roman" w:hAnsi="Times New Roman" w:cs="Times New Roman"/>
        </w:rPr>
      </w:pPr>
      <w:r w:rsidRPr="006C7548">
        <w:rPr>
          <w:rFonts w:ascii="Times New Roman" w:hAnsi="Times New Roman" w:cs="Times New Roman"/>
        </w:rPr>
        <w:t xml:space="preserve">If this hypothetical Pin1-targeting drug was developed, the best way to understand its effect on </w:t>
      </w:r>
      <w:r w:rsidR="002E5BAE">
        <w:rPr>
          <w:rFonts w:ascii="Times New Roman" w:hAnsi="Times New Roman" w:cs="Times New Roman"/>
        </w:rPr>
        <w:t>dementia</w:t>
      </w:r>
      <w:r w:rsidRPr="006C7548">
        <w:rPr>
          <w:rFonts w:ascii="Times New Roman" w:hAnsi="Times New Roman" w:cs="Times New Roman"/>
        </w:rPr>
        <w:t xml:space="preserve"> risk would be to have a well-conducted randomized trial in which we randomize eligible participants in late midlife (e.g., ages 50-60 years) to receive this drug or not, and closely monitor dementia diagnosis over a lengthy follow-up. Since this drug is not currently available, at best we can use observational data on Pin1 expression measurements. For example, suppose </w:t>
      </w:r>
      <w:r w:rsidRPr="006C7548">
        <w:rPr>
          <w:rFonts w:ascii="Times New Roman" w:hAnsi="Times New Roman" w:cs="Times New Roman"/>
        </w:rPr>
        <w:lastRenderedPageBreak/>
        <w:t>that a biomarker test was available to measure Pin1 and we measured this biomarker in stored baseline blood samples from late-midlife participants recruited for a population based-cohort.</w:t>
      </w:r>
    </w:p>
    <w:p w14:paraId="0347B7D6" w14:textId="3D4D5BBB"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In the observational setting, confounding could explain the observed association between Pin1 and dementia. In the causal diagram [18] in Figure 1, we present Pin1 expression as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and dementia diagnosis by time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oMath>
      <w:r w:rsidRPr="006C7548">
        <w:rPr>
          <w:rFonts w:ascii="Times New Roman" w:hAnsi="Times New Roman" w:cs="Times New Roman"/>
        </w:rPr>
        <w:t xml:space="preserve"> as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Both may share causes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and to assess the causal relationship between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we would thus adjust for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Previous dementia studies have described age, sex, educational level and race/ethnicity as a minimal adjusting set of covariates[4]. However, environmental and behavioral factors such as smoking may translate into Pin1 over-expression[19] and are also related to the development of dementia[20]</w:t>
      </w:r>
      <w:ins w:id="16" w:author="Arfan Ikram" w:date="2021-08-29T22:36:00Z">
        <w:r w:rsidR="00C1667D">
          <w:rPr>
            <w:rFonts w:ascii="Times New Roman" w:hAnsi="Times New Roman" w:cs="Times New Roman"/>
          </w:rPr>
          <w:t xml:space="preserve"> and should therefore be adjusted for</w:t>
        </w:r>
      </w:ins>
      <w:r w:rsidRPr="006C7548">
        <w:rPr>
          <w:rFonts w:ascii="Times New Roman" w:hAnsi="Times New Roman" w:cs="Times New Roman"/>
        </w:rPr>
        <w:t>.</w:t>
      </w:r>
      <w:ins w:id="17" w:author="L.P. Rojas Saunero [2]" w:date="2021-08-30T11:09:00Z">
        <w:r w:rsidR="003558D3">
          <w:rPr>
            <w:rFonts w:ascii="Times New Roman" w:hAnsi="Times New Roman" w:cs="Times New Roman"/>
          </w:rPr>
          <w:t xml:space="preserve"> </w:t>
        </w:r>
        <w:r w:rsidR="003558D3" w:rsidRPr="006C7548">
          <w:rPr>
            <w:rFonts w:ascii="Times New Roman" w:hAnsi="Times New Roman" w:cs="Times New Roman"/>
          </w:rPr>
          <w:t xml:space="preserve">Although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003558D3" w:rsidRPr="006C7548">
          <w:rPr>
            <w:rFonts w:ascii="Times New Roman" w:hAnsi="Times New Roman" w:cs="Times New Roman"/>
          </w:rPr>
          <w:t xml:space="preserve"> can be time-varying in nature, we only depict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003558D3" w:rsidRPr="006C7548">
          <w:rPr>
            <w:rFonts w:ascii="Times New Roman" w:hAnsi="Times New Roman" w:cs="Times New Roman"/>
          </w:rPr>
          <w:t xml:space="preserve"> at one time-point for readability.</w:t>
        </w:r>
      </w:ins>
    </w:p>
    <w:p w14:paraId="716439D9"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&lt; Figure 1 &gt;</w:t>
      </w:r>
    </w:p>
    <w:p w14:paraId="2D0C2103" w14:textId="07B618AD"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Currently, Pin1 expression is not an available biomarker for population-based research, so at best we can only rely on a proxy for it. Because Pin1 over-expression is present in tumors, and tumors are only </w:t>
      </w:r>
      <w:del w:id="18" w:author="L.P. Rojas Saunero [2]" w:date="2021-08-30T11:10:00Z">
        <w:r w:rsidRPr="006C7548" w:rsidDel="003558D3">
          <w:rPr>
            <w:rFonts w:ascii="Times New Roman" w:hAnsi="Times New Roman" w:cs="Times New Roman"/>
          </w:rPr>
          <w:delText xml:space="preserve">measured </w:delText>
        </w:r>
      </w:del>
      <w:ins w:id="19" w:author="L.P. Rojas Saunero [2]" w:date="2021-08-30T11:10:00Z">
        <w:r w:rsidR="003558D3">
          <w:rPr>
            <w:rFonts w:ascii="Times New Roman" w:hAnsi="Times New Roman" w:cs="Times New Roman"/>
          </w:rPr>
          <w:t>diagnosed</w:t>
        </w:r>
        <w:r w:rsidR="003558D3" w:rsidRPr="006C7548">
          <w:rPr>
            <w:rFonts w:ascii="Times New Roman" w:hAnsi="Times New Roman" w:cs="Times New Roman"/>
          </w:rPr>
          <w:t xml:space="preserve"> </w:t>
        </w:r>
      </w:ins>
      <w:r w:rsidRPr="006C7548">
        <w:rPr>
          <w:rFonts w:ascii="Times New Roman" w:hAnsi="Times New Roman" w:cs="Times New Roman"/>
        </w:rPr>
        <w:t xml:space="preserve">through </w:t>
      </w:r>
      <w:del w:id="20" w:author="L.P. Rojas Saunero [2]" w:date="2021-08-30T11:10:00Z">
        <w:r w:rsidRPr="006C7548" w:rsidDel="003558D3">
          <w:rPr>
            <w:rFonts w:ascii="Times New Roman" w:hAnsi="Times New Roman" w:cs="Times New Roman"/>
          </w:rPr>
          <w:delText>diagnosis</w:delText>
        </w:r>
      </w:del>
      <w:ins w:id="21" w:author="L.P. Rojas Saunero [2]" w:date="2021-08-30T11:10:00Z">
        <w:r w:rsidR="003558D3">
          <w:rPr>
            <w:rFonts w:ascii="Times New Roman" w:hAnsi="Times New Roman" w:cs="Times New Roman"/>
          </w:rPr>
          <w:t>biopsies</w:t>
        </w:r>
      </w:ins>
      <w:r w:rsidRPr="006C7548">
        <w:rPr>
          <w:rFonts w:ascii="Times New Roman" w:hAnsi="Times New Roman" w:cs="Times New Roman"/>
        </w:rPr>
        <w:t xml:space="preserve">, previous studies have </w:t>
      </w:r>
      <w:del w:id="22" w:author="Arfan Ikram" w:date="2021-08-29T22:38:00Z">
        <w:r w:rsidRPr="006C7548" w:rsidDel="00C1667D">
          <w:rPr>
            <w:rFonts w:ascii="Times New Roman" w:hAnsi="Times New Roman" w:cs="Times New Roman"/>
          </w:rPr>
          <w:delText xml:space="preserve">considered </w:delText>
        </w:r>
      </w:del>
      <w:ins w:id="23" w:author="Arfan Ikram" w:date="2021-08-29T22:38:00Z">
        <w:r w:rsidR="00C1667D">
          <w:rPr>
            <w:rFonts w:ascii="Times New Roman" w:hAnsi="Times New Roman" w:cs="Times New Roman"/>
          </w:rPr>
          <w:t>hypothesized/speculated</w:t>
        </w:r>
        <w:r w:rsidR="00C1667D" w:rsidRPr="006C7548">
          <w:rPr>
            <w:rFonts w:ascii="Times New Roman" w:hAnsi="Times New Roman" w:cs="Times New Roman"/>
          </w:rPr>
          <w:t xml:space="preserve"> </w:t>
        </w:r>
      </w:ins>
      <w:r w:rsidRPr="006C7548">
        <w:rPr>
          <w:rFonts w:ascii="Times New Roman" w:hAnsi="Times New Roman" w:cs="Times New Roman"/>
        </w:rPr>
        <w:t xml:space="preserve">Pin1 over-expression as </w:t>
      </w:r>
      <w:del w:id="24" w:author="L.P. Rojas Saunero [2]" w:date="2021-08-30T11:10:00Z">
        <w:r w:rsidRPr="006C7548" w:rsidDel="003558D3">
          <w:rPr>
            <w:rFonts w:ascii="Times New Roman" w:hAnsi="Times New Roman" w:cs="Times New Roman"/>
          </w:rPr>
          <w:delText xml:space="preserve">the </w:delText>
        </w:r>
      </w:del>
      <w:ins w:id="25" w:author="L.P. Rojas Saunero [2]" w:date="2021-08-30T11:10:00Z">
        <w:r w:rsidR="003558D3">
          <w:rPr>
            <w:rFonts w:ascii="Times New Roman" w:hAnsi="Times New Roman" w:cs="Times New Roman"/>
          </w:rPr>
          <w:t>one of the</w:t>
        </w:r>
        <w:r w:rsidR="003558D3" w:rsidRPr="006C7548">
          <w:rPr>
            <w:rFonts w:ascii="Times New Roman" w:hAnsi="Times New Roman" w:cs="Times New Roman"/>
          </w:rPr>
          <w:t xml:space="preserve"> </w:t>
        </w:r>
      </w:ins>
      <w:r w:rsidRPr="006C7548">
        <w:rPr>
          <w:rFonts w:ascii="Times New Roman" w:hAnsi="Times New Roman" w:cs="Times New Roman"/>
        </w:rPr>
        <w:t xml:space="preserve">explanation behind the inverse association between cancer diagnosis and dementia, though Pin1 was not explicitly part of the research question[21–28]. Unlike measuring Pin1 at the same time </w:t>
      </w:r>
      <w:ins w:id="26" w:author="Arfan Ikram" w:date="2021-08-29T22:38:00Z">
        <w:r w:rsidR="00C1667D">
          <w:rPr>
            <w:rFonts w:ascii="Times New Roman" w:hAnsi="Times New Roman" w:cs="Times New Roman"/>
          </w:rPr>
          <w:t>for</w:t>
        </w:r>
      </w:ins>
      <w:del w:id="27" w:author="Arfan Ikram" w:date="2021-08-29T22:38:00Z">
        <w:r w:rsidRPr="006C7548" w:rsidDel="00C1667D">
          <w:rPr>
            <w:rFonts w:ascii="Times New Roman" w:hAnsi="Times New Roman" w:cs="Times New Roman"/>
          </w:rPr>
          <w:delText>to</w:delText>
        </w:r>
      </w:del>
      <w:r w:rsidRPr="006C7548">
        <w:rPr>
          <w:rFonts w:ascii="Times New Roman" w:hAnsi="Times New Roman" w:cs="Times New Roman"/>
        </w:rPr>
        <w:t xml:space="preserve"> all participants (though</w:t>
      </w:r>
      <w:del w:id="28" w:author="Arfan Ikram" w:date="2021-08-29T22:38:00Z">
        <w:r w:rsidRPr="006C7548" w:rsidDel="00C1667D">
          <w:rPr>
            <w:rFonts w:ascii="Times New Roman" w:hAnsi="Times New Roman" w:cs="Times New Roman"/>
          </w:rPr>
          <w:delText>t</w:delText>
        </w:r>
      </w:del>
      <w:r w:rsidRPr="006C7548">
        <w:rPr>
          <w:rFonts w:ascii="Times New Roman" w:hAnsi="Times New Roman" w:cs="Times New Roman"/>
        </w:rPr>
        <w:t xml:space="preserve"> this would not necessarily mean this would be the ideal time to measure it, we discuss this point further in the discussion section), cancer diagnosis is</w:t>
      </w:r>
      <w:del w:id="29" w:author="Arfan Ikram" w:date="2021-08-29T22:38:00Z">
        <w:r w:rsidRPr="006C7548" w:rsidDel="00C1667D">
          <w:rPr>
            <w:rFonts w:ascii="Times New Roman" w:hAnsi="Times New Roman" w:cs="Times New Roman"/>
          </w:rPr>
          <w:delText xml:space="preserve"> a</w:delText>
        </w:r>
      </w:del>
      <w:r w:rsidRPr="006C7548">
        <w:rPr>
          <w:rFonts w:ascii="Times New Roman" w:hAnsi="Times New Roman" w:cs="Times New Roman"/>
        </w:rPr>
        <w:t xml:space="preserve"> collected </w:t>
      </w:r>
      <w:del w:id="30" w:author="L.P. Rojas Saunero [2]" w:date="2021-08-30T11:10:00Z">
        <w:r w:rsidRPr="006C7548" w:rsidDel="003558D3">
          <w:rPr>
            <w:rFonts w:ascii="Times New Roman" w:hAnsi="Times New Roman" w:cs="Times New Roman"/>
          </w:rPr>
          <w:delText xml:space="preserve">over </w:delText>
        </w:r>
      </w:del>
      <w:ins w:id="31" w:author="L.P. Rojas Saunero [2]" w:date="2021-08-30T11:10:00Z">
        <w:r w:rsidR="003558D3">
          <w:rPr>
            <w:rFonts w:ascii="Times New Roman" w:hAnsi="Times New Roman" w:cs="Times New Roman"/>
          </w:rPr>
          <w:t>during</w:t>
        </w:r>
        <w:r w:rsidR="003558D3" w:rsidRPr="006C7548">
          <w:rPr>
            <w:rFonts w:ascii="Times New Roman" w:hAnsi="Times New Roman" w:cs="Times New Roman"/>
          </w:rPr>
          <w:t xml:space="preserve"> </w:t>
        </w:r>
      </w:ins>
      <w:r w:rsidRPr="006C7548">
        <w:rPr>
          <w:rFonts w:ascii="Times New Roman" w:hAnsi="Times New Roman" w:cs="Times New Roman"/>
        </w:rPr>
        <w:t xml:space="preserve">follow-up. We depict this feature in Figure 2, where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represent </w:t>
      </w:r>
      <w:r w:rsidRPr="006C7548">
        <w:rPr>
          <w:rFonts w:ascii="Times New Roman" w:hAnsi="Times New Roman" w:cs="Times New Roman"/>
          <w:i/>
          <w:iCs/>
        </w:rPr>
        <w:t>cancer diagnosis</w:t>
      </w:r>
      <w:r w:rsidRPr="006C7548">
        <w:rPr>
          <w:rFonts w:ascii="Times New Roman" w:hAnsi="Times New Roman" w:cs="Times New Roman"/>
        </w:rPr>
        <w:t xml:space="preserve"> over time, the measured proxy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respectively. Although this means we would measure the association between cancer diagnosis over time and </w:t>
      </w:r>
      <w:r w:rsidR="002E5BAE">
        <w:rPr>
          <w:rFonts w:ascii="Times New Roman" w:hAnsi="Times New Roman" w:cs="Times New Roman"/>
        </w:rPr>
        <w:t>dementia</w:t>
      </w:r>
      <w:r w:rsidRPr="006C7548">
        <w:rPr>
          <w:rFonts w:ascii="Times New Roman" w:hAnsi="Times New Roman" w:cs="Times New Roman"/>
        </w:rPr>
        <w:t xml:space="preserve"> in the observed data, we are assuming that the captured effect is only through the pathway that involves Pin1 expression over time. </w:t>
      </w:r>
      <w:commentRangeStart w:id="32"/>
      <w:ins w:id="33" w:author="L.P. Rojas Saunero [2]" w:date="2021-08-30T11:10:00Z">
        <w:r w:rsidR="003558D3" w:rsidRPr="006C7548">
          <w:rPr>
            <w:rFonts w:ascii="Times New Roman" w:hAnsi="Times New Roman" w:cs="Times New Roman"/>
          </w:rPr>
          <w:t xml:space="preserve">Furthermore, even if we have measurements of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003558D3"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003558D3" w:rsidRPr="006C7548">
          <w:rPr>
            <w:rFonts w:ascii="Times New Roman" w:hAnsi="Times New Roman" w:cs="Times New Roman"/>
          </w:rPr>
          <w:t xml:space="preserve"> and some subset of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003558D3" w:rsidRPr="006C7548">
          <w:rPr>
            <w:rFonts w:ascii="Times New Roman" w:hAnsi="Times New Roman" w:cs="Times New Roman"/>
          </w:rPr>
          <w:t xml:space="preserve">, our question focused on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003558D3" w:rsidRPr="006C7548">
          <w:rPr>
            <w:rFonts w:ascii="Times New Roman" w:hAnsi="Times New Roman" w:cs="Times New Roman"/>
          </w:rPr>
          <w:t xml:space="preserve"> remains.</w:t>
        </w:r>
        <w:commentRangeEnd w:id="32"/>
        <w:r w:rsidR="003558D3">
          <w:rPr>
            <w:rStyle w:val="CommentReference"/>
          </w:rPr>
          <w:commentReference w:id="32"/>
        </w:r>
      </w:ins>
    </w:p>
    <w:p w14:paraId="455B3F24"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&lt; Figure 2 &gt;</w:t>
      </w:r>
    </w:p>
    <w:p w14:paraId="589213C1" w14:textId="18489621"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A challenge that arises when choosing cancer diagnosis as the proxy for Pin1 is defining the time zero, </w:t>
      </w:r>
      <w:ins w:id="34" w:author="L.P. Rojas Saunero [2]" w:date="2021-08-30T11:11:00Z">
        <w:r w:rsidR="003558D3">
          <w:rPr>
            <w:rFonts w:ascii="Times New Roman" w:hAnsi="Times New Roman" w:cs="Times New Roman"/>
          </w:rPr>
          <w:t xml:space="preserve">i.e. </w:t>
        </w:r>
      </w:ins>
      <w:r w:rsidRPr="006C7548">
        <w:rPr>
          <w:rFonts w:ascii="Times New Roman" w:hAnsi="Times New Roman" w:cs="Times New Roman"/>
        </w:rPr>
        <w:t>the time where eligibility criteria</w:t>
      </w:r>
      <w:ins w:id="35" w:author="Arfan Ikram" w:date="2021-08-29T22:40:00Z">
        <w:r w:rsidR="00C1667D">
          <w:rPr>
            <w:rFonts w:ascii="Times New Roman" w:hAnsi="Times New Roman" w:cs="Times New Roman"/>
          </w:rPr>
          <w:t xml:space="preserve"> are</w:t>
        </w:r>
      </w:ins>
      <w:del w:id="36" w:author="Arfan Ikram" w:date="2021-08-29T22:40:00Z">
        <w:r w:rsidRPr="006C7548" w:rsidDel="00C1667D">
          <w:rPr>
            <w:rFonts w:ascii="Times New Roman" w:hAnsi="Times New Roman" w:cs="Times New Roman"/>
          </w:rPr>
          <w:delText xml:space="preserve"> is</w:delText>
        </w:r>
      </w:del>
      <w:r w:rsidRPr="006C7548">
        <w:rPr>
          <w:rFonts w:ascii="Times New Roman" w:hAnsi="Times New Roman" w:cs="Times New Roman"/>
        </w:rPr>
        <w:t xml:space="preserve"> met, where exposure is measured and the time where the screening for dementia would begin after having the exposure measured[29]. Emulating the eligibility criteria to participate in a trial for Pin-targeting drug will not necessarily be possible in a cohort setting recruiting participants for discordant reasons. The latter may not align with the </w:t>
      </w:r>
      <w:ins w:id="37" w:author="L.P. Rojas Saunero [2]" w:date="2021-08-30T11:11:00Z">
        <w:r w:rsidR="003558D3">
          <w:rPr>
            <w:rFonts w:ascii="Times New Roman" w:hAnsi="Times New Roman" w:cs="Times New Roman"/>
          </w:rPr>
          <w:t xml:space="preserve">moment at which </w:t>
        </w:r>
      </w:ins>
      <w:del w:id="38" w:author="L.P. Rojas Saunero [2]" w:date="2021-08-30T11:11:00Z">
        <w:r w:rsidRPr="006C7548" w:rsidDel="003558D3">
          <w:rPr>
            <w:rFonts w:ascii="Times New Roman" w:hAnsi="Times New Roman" w:cs="Times New Roman"/>
          </w:rPr>
          <w:delText xml:space="preserve">time </w:delText>
        </w:r>
      </w:del>
      <w:r w:rsidRPr="006C7548">
        <w:rPr>
          <w:rFonts w:ascii="Times New Roman" w:hAnsi="Times New Roman" w:cs="Times New Roman"/>
        </w:rPr>
        <w:t>cancer diagnosis is measured since it happens</w:t>
      </w:r>
      <w:ins w:id="39" w:author="L.P. Rojas Saunero [2]" w:date="2021-08-30T11:11:00Z">
        <w:r w:rsidR="003558D3">
          <w:rPr>
            <w:rFonts w:ascii="Times New Roman" w:hAnsi="Times New Roman" w:cs="Times New Roman"/>
          </w:rPr>
          <w:t xml:space="preserve"> continuously</w:t>
        </w:r>
      </w:ins>
      <w:r w:rsidRPr="006C7548">
        <w:rPr>
          <w:rFonts w:ascii="Times New Roman" w:hAnsi="Times New Roman" w:cs="Times New Roman"/>
        </w:rPr>
        <w:t xml:space="preserve"> over follow-up and this situation may introduce i</w:t>
      </w:r>
      <w:ins w:id="40" w:author="Arfan Ikram" w:date="2021-08-29T22:42:00Z">
        <w:r w:rsidR="000F765E">
          <w:rPr>
            <w:rFonts w:ascii="Times New Roman" w:hAnsi="Times New Roman" w:cs="Times New Roman"/>
          </w:rPr>
          <w:t>m</w:t>
        </w:r>
      </w:ins>
      <w:del w:id="41" w:author="Arfan Ikram" w:date="2021-08-29T22:42:00Z">
        <w:r w:rsidRPr="006C7548" w:rsidDel="000F765E">
          <w:rPr>
            <w:rFonts w:ascii="Times New Roman" w:hAnsi="Times New Roman" w:cs="Times New Roman"/>
          </w:rPr>
          <w:delText>n</w:delText>
        </w:r>
      </w:del>
      <w:r w:rsidRPr="006C7548">
        <w:rPr>
          <w:rFonts w:ascii="Times New Roman" w:hAnsi="Times New Roman" w:cs="Times New Roman"/>
        </w:rPr>
        <w:t xml:space="preserve">mortal-time bias[29]. </w:t>
      </w:r>
      <w:commentRangeStart w:id="42"/>
      <w:r w:rsidRPr="006C7548">
        <w:rPr>
          <w:rFonts w:ascii="Times New Roman" w:hAnsi="Times New Roman" w:cs="Times New Roman"/>
        </w:rPr>
        <w:t>For example</w:t>
      </w:r>
      <w:commentRangeEnd w:id="42"/>
      <w:r w:rsidR="003558D3">
        <w:rPr>
          <w:rStyle w:val="CommentReference"/>
        </w:rPr>
        <w:commentReference w:id="42"/>
      </w:r>
      <w:r w:rsidRPr="006C7548">
        <w:rPr>
          <w:rFonts w:ascii="Times New Roman" w:hAnsi="Times New Roman" w:cs="Times New Roman"/>
        </w:rPr>
        <w:t xml:space="preserve">, a study performed using data from the Framingham </w:t>
      </w:r>
      <w:ins w:id="43" w:author="Arfan Ikram" w:date="2021-08-29T22:42:00Z">
        <w:r w:rsidR="000F765E">
          <w:rPr>
            <w:rFonts w:ascii="Times New Roman" w:hAnsi="Times New Roman" w:cs="Times New Roman"/>
          </w:rPr>
          <w:t>Heart S</w:t>
        </w:r>
      </w:ins>
      <w:del w:id="44" w:author="Arfan Ikram" w:date="2021-08-29T22:42:00Z">
        <w:r w:rsidRPr="006C7548" w:rsidDel="000F765E">
          <w:rPr>
            <w:rFonts w:ascii="Times New Roman" w:hAnsi="Times New Roman" w:cs="Times New Roman"/>
          </w:rPr>
          <w:delText>s</w:delText>
        </w:r>
      </w:del>
      <w:r w:rsidRPr="006C7548">
        <w:rPr>
          <w:rFonts w:ascii="Times New Roman" w:hAnsi="Times New Roman" w:cs="Times New Roman"/>
        </w:rPr>
        <w:t xml:space="preserve">tudy [21] defined the exposed group with cancer as those participants with prevalent or incident cancer diagnosis (alternatively defined as “ever cancer” [2]). This meant that a participant who had cancer diagnosis over follow-up contributed all their person-time to the cancer arm, </w:t>
      </w:r>
      <w:commentRangeStart w:id="45"/>
      <w:r w:rsidRPr="006C7548">
        <w:rPr>
          <w:rFonts w:ascii="Times New Roman" w:hAnsi="Times New Roman" w:cs="Times New Roman"/>
        </w:rPr>
        <w:t>including the time prior to the cancer diagnosis</w:t>
      </w:r>
      <w:commentRangeEnd w:id="45"/>
      <w:r w:rsidR="000F765E">
        <w:rPr>
          <w:rStyle w:val="CommentReference"/>
        </w:rPr>
        <w:commentReference w:id="45"/>
      </w:r>
      <w:r w:rsidRPr="006C7548">
        <w:rPr>
          <w:rFonts w:ascii="Times New Roman" w:hAnsi="Times New Roman" w:cs="Times New Roman"/>
        </w:rPr>
        <w:t xml:space="preserve">. By defining the exposure after the time of inclusion to the cohort, only participants who remain alive and </w:t>
      </w:r>
      <w:commentRangeStart w:id="46"/>
      <w:r w:rsidRPr="006C7548">
        <w:rPr>
          <w:rFonts w:ascii="Times New Roman" w:hAnsi="Times New Roman" w:cs="Times New Roman"/>
        </w:rPr>
        <w:t xml:space="preserve">free of </w:t>
      </w:r>
      <w:r w:rsidR="002E5BAE">
        <w:rPr>
          <w:rFonts w:ascii="Times New Roman" w:hAnsi="Times New Roman" w:cs="Times New Roman"/>
        </w:rPr>
        <w:t xml:space="preserve">dementia </w:t>
      </w:r>
      <w:r w:rsidRPr="006C7548">
        <w:rPr>
          <w:rFonts w:ascii="Times New Roman" w:hAnsi="Times New Roman" w:cs="Times New Roman"/>
        </w:rPr>
        <w:t xml:space="preserve">diagnosis over follow-up </w:t>
      </w:r>
      <w:commentRangeEnd w:id="46"/>
      <w:r w:rsidR="000F765E">
        <w:rPr>
          <w:rStyle w:val="CommentReference"/>
        </w:rPr>
        <w:commentReference w:id="46"/>
      </w:r>
      <w:r w:rsidRPr="006C7548">
        <w:rPr>
          <w:rFonts w:ascii="Times New Roman" w:hAnsi="Times New Roman" w:cs="Times New Roman"/>
        </w:rPr>
        <w:t>can be defined as “ever cancer” [29].</w:t>
      </w:r>
    </w:p>
    <w:p w14:paraId="770CBE7C" w14:textId="77BF86E9" w:rsidR="00B9774E" w:rsidRPr="006C7548" w:rsidRDefault="007D68A5">
      <w:pPr>
        <w:pStyle w:val="BodyText"/>
        <w:rPr>
          <w:rFonts w:ascii="Times New Roman" w:hAnsi="Times New Roman" w:cs="Times New Roman"/>
        </w:rPr>
      </w:pPr>
      <w:r w:rsidRPr="006C7548">
        <w:rPr>
          <w:rFonts w:ascii="Times New Roman" w:hAnsi="Times New Roman" w:cs="Times New Roman"/>
        </w:rPr>
        <w:lastRenderedPageBreak/>
        <w:t xml:space="preserve">This problem is partly avoided by recognizing the time-varying nature of cancer diagnosis. Several studies have considered cancer diagnosis as a time-dependent exposure [2,24,31]. The price we pay </w:t>
      </w:r>
      <w:del w:id="47" w:author="Liliana Paloma Rojas Saunero" w:date="2021-08-30T11:13:00Z">
        <w:r w:rsidRPr="006C7548" w:rsidDel="003558D3">
          <w:rPr>
            <w:rFonts w:ascii="Times New Roman" w:hAnsi="Times New Roman" w:cs="Times New Roman"/>
          </w:rPr>
          <w:delText xml:space="preserve">with </w:delText>
        </w:r>
      </w:del>
      <w:ins w:id="48" w:author="Liliana Paloma Rojas Saunero" w:date="2021-08-30T11:13:00Z">
        <w:r w:rsidR="003558D3">
          <w:rPr>
            <w:rFonts w:ascii="Times New Roman" w:hAnsi="Times New Roman" w:cs="Times New Roman"/>
          </w:rPr>
          <w:t xml:space="preserve">for </w:t>
        </w:r>
      </w:ins>
      <w:r w:rsidRPr="006C7548">
        <w:rPr>
          <w:rFonts w:ascii="Times New Roman" w:hAnsi="Times New Roman" w:cs="Times New Roman"/>
        </w:rPr>
        <w:t xml:space="preserve">this approximation is that implicitly, this means that Pin1 would over-express at the time of cancer diagnosis and not before, which is biologically implausible. </w:t>
      </w:r>
      <w:ins w:id="49" w:author="Liliana Paloma Rojas Saunero" w:date="2021-08-30T11:13:00Z">
        <w:r w:rsidR="003558D3">
          <w:rPr>
            <w:rFonts w:ascii="Times New Roman" w:hAnsi="Times New Roman" w:cs="Times New Roman"/>
          </w:rPr>
          <w:t xml:space="preserve">The time between first biological changes that eventually can lead to cancer and cancer manifestation can range between five and forty </w:t>
        </w:r>
        <w:commentRangeStart w:id="50"/>
        <w:r w:rsidR="003558D3">
          <w:rPr>
            <w:rFonts w:ascii="Times New Roman" w:hAnsi="Times New Roman" w:cs="Times New Roman"/>
          </w:rPr>
          <w:t>years</w:t>
        </w:r>
        <w:commentRangeEnd w:id="50"/>
        <w:r w:rsidR="003558D3">
          <w:rPr>
            <w:rStyle w:val="CommentReference"/>
          </w:rPr>
          <w:commentReference w:id="50"/>
        </w:r>
        <w:r w:rsidR="003558D3">
          <w:rPr>
            <w:rFonts w:ascii="Times New Roman" w:hAnsi="Times New Roman" w:cs="Times New Roman"/>
          </w:rPr>
          <w:t xml:space="preserve">. </w:t>
        </w:r>
      </w:ins>
      <w:r w:rsidRPr="006C7548">
        <w:rPr>
          <w:rFonts w:ascii="Times New Roman" w:hAnsi="Times New Roman" w:cs="Times New Roman"/>
        </w:rPr>
        <w:t xml:space="preserve">Moreover, cancer diagnosis will only be measured in the subset of participants who are alive over follow-up. Thus, in Figure 3 we included death prior to cancer diagnosis as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an arrow between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that represents a deterministic association such as that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is only observed if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is zero. In addition, we added an arrow between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since covariates such as smoking may affect Pin1 over-expression but also affect the risk of death due to other causes such as from chronic obstructive pulmonary disease. </w:t>
      </w:r>
      <w:del w:id="51" w:author="Liliana Paloma Rojas Saunero" w:date="2021-08-30T11:13:00Z">
        <w:r w:rsidRPr="006C7548" w:rsidDel="003558D3">
          <w:rPr>
            <w:rFonts w:ascii="Times New Roman" w:hAnsi="Times New Roman" w:cs="Times New Roman"/>
          </w:rPr>
          <w:delText xml:space="preserve">Although </w:delTex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sidDel="003558D3">
          <w:rPr>
            <w:rFonts w:ascii="Times New Roman" w:hAnsi="Times New Roman" w:cs="Times New Roman"/>
          </w:rPr>
          <w:delText xml:space="preserve"> can be time-varying in nature, we only depict </w:delTex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sidDel="003558D3">
          <w:rPr>
            <w:rFonts w:ascii="Times New Roman" w:hAnsi="Times New Roman" w:cs="Times New Roman"/>
          </w:rPr>
          <w:delText xml:space="preserve"> at one time-point for readability.</w:delText>
        </w:r>
      </w:del>
    </w:p>
    <w:p w14:paraId="3EF4800D"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&lt; Figure 3 &gt;</w:t>
      </w:r>
    </w:p>
    <w:p w14:paraId="44E146DE" w14:textId="35C30F92" w:rsidR="00B9774E" w:rsidRPr="006C7548" w:rsidRDefault="007D68A5">
      <w:pPr>
        <w:pStyle w:val="BodyText"/>
        <w:rPr>
          <w:rFonts w:ascii="Times New Roman" w:hAnsi="Times New Roman" w:cs="Times New Roman"/>
        </w:rPr>
      </w:pPr>
      <w:r w:rsidRPr="006C7548">
        <w:rPr>
          <w:rFonts w:ascii="Times New Roman" w:hAnsi="Times New Roman" w:cs="Times New Roman"/>
        </w:rPr>
        <w:t>Another challenge to ad</w:t>
      </w:r>
      <w:ins w:id="52" w:author="Arfan Ikram" w:date="2021-08-29T22:49:00Z">
        <w:r w:rsidR="000F765E">
          <w:rPr>
            <w:rFonts w:ascii="Times New Roman" w:hAnsi="Times New Roman" w:cs="Times New Roman"/>
          </w:rPr>
          <w:t>d</w:t>
        </w:r>
      </w:ins>
      <w:r w:rsidRPr="006C7548">
        <w:rPr>
          <w:rFonts w:ascii="Times New Roman" w:hAnsi="Times New Roman" w:cs="Times New Roman"/>
        </w:rPr>
        <w:t xml:space="preserve">ress is related to death as a competing event for dementia, represented in Figure 4. For interpretability we exclude the time-varying process of cancer diagnosis and focus on Pin1 (and cancer diagnosis) as it had been measured in all participants at time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6C7548">
        <w:rPr>
          <w:rFonts w:ascii="Times New Roman" w:hAnsi="Times New Roman" w:cs="Times New Roman"/>
        </w:rPr>
        <w:t xml:space="preserve">. Given that some participants may die prior to dementia diagnosis, we can only measure dementia over follow-up in the individuals who survive long enough to have a dementia diagnosis. In the causal diagram of Figure 4 we include a node for death after the exposure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has been measured, represented as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and which acts as a competing event of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because if a participant dies by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oMath>
      <w:r w:rsidRPr="006C7548">
        <w:rPr>
          <w:rFonts w:ascii="Times New Roman" w:hAnsi="Times New Roman" w:cs="Times New Roman"/>
        </w:rPr>
        <w:t xml:space="preserve">, the participant cannot subsequently develop dementia. Furthermore, since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are events related to aging and its consequences,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6C7548">
        <w:rPr>
          <w:rFonts w:ascii="Times New Roman" w:hAnsi="Times New Roman" w:cs="Times New Roman"/>
        </w:rPr>
        <w:t xml:space="preserve"> represents the shared causes of both events such as cardiovascular conditions. We also include an arrow between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following the argument discussed previously.</w:t>
      </w:r>
    </w:p>
    <w:p w14:paraId="11688BD1"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&lt; Figure 4 &gt;</w:t>
      </w:r>
    </w:p>
    <w:p w14:paraId="72C88A3E" w14:textId="42D59E35"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In the setting where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represented the targeted-drug for Pin1, and if this drug had no systemic beneficial or harmful side-effects such as that there is no arrow between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 total effect would quantify the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that does not include any pathway mediated through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[32]. However, in the context of cancer diagnosis as the proxy for Pin1 over-expression, we cannot rule out the effect of cancer diagnosis on death, represented as the arrow between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In this setting, a total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in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w:t>
      </w:r>
      <w:del w:id="53" w:author="Liliana Paloma Rojas Saunero" w:date="2021-08-30T11:13:00Z">
        <w:r w:rsidRPr="006C7548" w:rsidDel="003558D3">
          <w:rPr>
            <w:rFonts w:ascii="Times New Roman" w:hAnsi="Times New Roman" w:cs="Times New Roman"/>
          </w:rPr>
          <w:delText>would include the</w:delText>
        </w:r>
      </w:del>
      <w:ins w:id="54" w:author="Liliana Paloma Rojas Saunero" w:date="2021-08-30T11:13:00Z">
        <w:r w:rsidR="003558D3">
          <w:rPr>
            <w:rFonts w:ascii="Times New Roman" w:hAnsi="Times New Roman" w:cs="Times New Roman"/>
          </w:rPr>
          <w:t>includes the</w:t>
        </w:r>
      </w:ins>
      <w:r w:rsidRPr="006C7548">
        <w:rPr>
          <w:rFonts w:ascii="Times New Roman" w:hAnsi="Times New Roman" w:cs="Times New Roman"/>
        </w:rPr>
        <w:t xml:space="preserve"> </w:t>
      </w:r>
      <w:ins w:id="55" w:author="Arfan Ikram" w:date="2021-08-29T23:09:00Z">
        <w:r w:rsidR="00C20EC1">
          <w:rPr>
            <w:rFonts w:ascii="Times New Roman" w:hAnsi="Times New Roman" w:cs="Times New Roman"/>
          </w:rPr>
          <w:t xml:space="preserve">indirect </w:t>
        </w:r>
      </w:ins>
      <w:r w:rsidRPr="006C7548">
        <w:rPr>
          <w:rFonts w:ascii="Times New Roman" w:hAnsi="Times New Roman" w:cs="Times New Roman"/>
        </w:rPr>
        <w:t xml:space="preserve">causal pathway mediated by the effect of cancer diagnosis </w:t>
      </w:r>
      <w:ins w:id="56" w:author="Arfan Ikram" w:date="2021-08-29T23:09:00Z">
        <w:r w:rsidR="00C20EC1">
          <w:rPr>
            <w:rFonts w:ascii="Times New Roman" w:hAnsi="Times New Roman" w:cs="Times New Roman"/>
          </w:rPr>
          <w:t>o</w:t>
        </w:r>
      </w:ins>
      <w:del w:id="57" w:author="Arfan Ikram" w:date="2021-08-29T23:09:00Z">
        <w:r w:rsidRPr="006C7548" w:rsidDel="00C20EC1">
          <w:rPr>
            <w:rFonts w:ascii="Times New Roman" w:hAnsi="Times New Roman" w:cs="Times New Roman"/>
          </w:rPr>
          <w:delText>i</w:delText>
        </w:r>
      </w:del>
      <w:r w:rsidRPr="006C7548">
        <w:rPr>
          <w:rFonts w:ascii="Times New Roman" w:hAnsi="Times New Roman" w:cs="Times New Roman"/>
        </w:rPr>
        <w:t>n mortality, which may translate into an inverse association[32].</w:t>
      </w:r>
    </w:p>
    <w:p w14:paraId="126C6B01" w14:textId="38394245"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To isolate the direct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in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through measurement of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we have at least two alternatives of causal questions we can ask. We can either imagine a causal question where we decompose the </w:t>
      </w:r>
      <w:ins w:id="58" w:author="Arfan Ikram" w:date="2021-08-29T23:10:00Z">
        <w:r w:rsidR="00C20EC1">
          <w:rPr>
            <w:rFonts w:ascii="Times New Roman" w:hAnsi="Times New Roman" w:cs="Times New Roman"/>
          </w:rPr>
          <w:t xml:space="preserve">total </w:t>
        </w:r>
      </w:ins>
      <w:r w:rsidRPr="006C7548">
        <w:rPr>
          <w:rFonts w:ascii="Times New Roman" w:hAnsi="Times New Roman" w:cs="Times New Roman"/>
        </w:rPr>
        <w:t xml:space="preserve">effect of cancer by the different </w:t>
      </w:r>
      <w:del w:id="59" w:author="Arfan Ikram" w:date="2021-08-29T23:10:00Z">
        <w:r w:rsidRPr="006C7548" w:rsidDel="00C20EC1">
          <w:rPr>
            <w:rFonts w:ascii="Times New Roman" w:hAnsi="Times New Roman" w:cs="Times New Roman"/>
          </w:rPr>
          <w:delText xml:space="preserve">mechanisms </w:delText>
        </w:r>
      </w:del>
      <w:ins w:id="60" w:author="Arfan Ikram" w:date="2021-08-29T23:10:00Z">
        <w:r w:rsidR="00C20EC1">
          <w:rPr>
            <w:rFonts w:ascii="Times New Roman" w:hAnsi="Times New Roman" w:cs="Times New Roman"/>
          </w:rPr>
          <w:t>pathways</w:t>
        </w:r>
        <w:r w:rsidR="00C20EC1" w:rsidRPr="006C7548">
          <w:rPr>
            <w:rFonts w:ascii="Times New Roman" w:hAnsi="Times New Roman" w:cs="Times New Roman"/>
          </w:rPr>
          <w:t xml:space="preserve"> </w:t>
        </w:r>
      </w:ins>
      <w:r w:rsidRPr="006C7548">
        <w:rPr>
          <w:rFonts w:ascii="Times New Roman" w:hAnsi="Times New Roman" w:cs="Times New Roman"/>
        </w:rPr>
        <w:t>that affect dementia and death separately[33]. Alternatively, we can define a</w:t>
      </w:r>
      <w:del w:id="61" w:author="Arfan Ikram" w:date="2021-08-29T23:09:00Z">
        <w:r w:rsidRPr="006C7548" w:rsidDel="00C20EC1">
          <w:rPr>
            <w:rFonts w:ascii="Times New Roman" w:hAnsi="Times New Roman" w:cs="Times New Roman"/>
          </w:rPr>
          <w:delText>n</w:delText>
        </w:r>
      </w:del>
      <w:r w:rsidRPr="006C7548">
        <w:rPr>
          <w:rFonts w:ascii="Times New Roman" w:hAnsi="Times New Roman" w:cs="Times New Roman"/>
        </w:rPr>
        <w:t xml:space="preserve"> scenario where death could have been prevented. The latter is defined as the controlled direct effect, where death is considered as a</w:t>
      </w:r>
      <w:ins w:id="62" w:author="Arfan Ikram" w:date="2021-08-29T23:12:00Z">
        <w:r w:rsidR="001725D9">
          <w:rPr>
            <w:rFonts w:ascii="Times New Roman" w:hAnsi="Times New Roman" w:cs="Times New Roman"/>
          </w:rPr>
          <w:t>n independent</w:t>
        </w:r>
      </w:ins>
      <w:r w:rsidRPr="006C7548">
        <w:rPr>
          <w:rFonts w:ascii="Times New Roman" w:hAnsi="Times New Roman" w:cs="Times New Roman"/>
        </w:rPr>
        <w:t xml:space="preserve"> censoring event </w:t>
      </w:r>
      <w:del w:id="63" w:author="Arfan Ikram" w:date="2021-08-29T23:12:00Z">
        <w:r w:rsidRPr="006C7548" w:rsidDel="001725D9">
          <w:rPr>
            <w:rFonts w:ascii="Times New Roman" w:hAnsi="Times New Roman" w:cs="Times New Roman"/>
          </w:rPr>
          <w:delText>and it relies</w:delText>
        </w:r>
      </w:del>
      <w:ins w:id="64" w:author="Arfan Ikram" w:date="2021-08-29T23:12:00Z">
        <w:r w:rsidR="001725D9">
          <w:rPr>
            <w:rFonts w:ascii="Times New Roman" w:hAnsi="Times New Roman" w:cs="Times New Roman"/>
          </w:rPr>
          <w:t>by relying</w:t>
        </w:r>
      </w:ins>
      <w:r w:rsidRPr="006C7548">
        <w:rPr>
          <w:rFonts w:ascii="Times New Roman" w:hAnsi="Times New Roman" w:cs="Times New Roman"/>
        </w:rPr>
        <w:t xml:space="preserve"> on the assumption that we have measured all </w:t>
      </w:r>
      <w:ins w:id="65" w:author="Liliana Paloma Rojas Saunero" w:date="2021-08-30T11:14:00Z">
        <w:r w:rsidR="003558D3">
          <w:rPr>
            <w:rFonts w:ascii="Times New Roman" w:hAnsi="Times New Roman" w:cs="Times New Roman"/>
          </w:rPr>
          <w:t xml:space="preserve">shared causes </w:t>
        </w:r>
      </w:ins>
      <m:oMath>
        <m:r>
          <w:rPr>
            <w:rFonts w:ascii="Cambria Math" w:hAnsi="Cambria Math" w:cs="Times New Roman"/>
          </w:rPr>
          <m:t>L</m:t>
        </m:r>
      </m:oMath>
      <w:r w:rsidRPr="006C7548">
        <w:rPr>
          <w:rFonts w:ascii="Times New Roman" w:hAnsi="Times New Roman" w:cs="Times New Roman"/>
        </w:rPr>
        <w:t xml:space="preserve"> to block the pathway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w:commentRangeStart w:id="66"/>
        <m:r>
          <m:rPr>
            <m:sty m:val="p"/>
          </m:rPr>
          <w:rPr>
            <w:rFonts w:ascii="Cambria Math" w:hAnsi="Cambria Math" w:cs="Times New Roman"/>
          </w:rPr>
          <m:t>→</m:t>
        </m:r>
        <w:commentRangeEnd w:id="66"/>
        <m:r>
          <m:rPr>
            <m:sty m:val="p"/>
          </m:rPr>
          <w:rPr>
            <w:rStyle w:val="CommentReference"/>
          </w:rPr>
          <w:commentReference w:id="66"/>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Previous studies have defined death as a censoring event [25], although failed to explicitly define how to comply with the independent censoring assumption. Moreover, adjusting for confounders for dementia</w:t>
      </w:r>
      <w:ins w:id="67" w:author="Arfan Ikram" w:date="2021-08-29T23:13:00Z">
        <w:r w:rsidR="001725D9">
          <w:rPr>
            <w:rFonts w:ascii="Times New Roman" w:hAnsi="Times New Roman" w:cs="Times New Roman"/>
          </w:rPr>
          <w:t xml:space="preserve"> and ??</w:t>
        </w:r>
      </w:ins>
      <w:r w:rsidRPr="006C7548">
        <w:rPr>
          <w:rFonts w:ascii="Times New Roman" w:hAnsi="Times New Roman" w:cs="Times New Roman"/>
        </w:rPr>
        <w:t xml:space="preserve"> (such as only adjusting for </w:t>
      </w:r>
      <m:oMath>
        <m:r>
          <w:rPr>
            <w:rFonts w:ascii="Cambria Math" w:hAnsi="Cambria Math" w:cs="Times New Roman"/>
          </w:rPr>
          <m:t>L</m:t>
        </m:r>
        <m:r>
          <w:ins w:id="68" w:author="Arfan Ikram" w:date="2021-08-29T23:13:00Z">
            <w:rPr>
              <w:rFonts w:ascii="Cambria Math" w:hAnsi="Cambria Math" w:cs="Times New Roman"/>
            </w:rPr>
            <m:t>1</m:t>
          </w:ins>
        </m:r>
      </m:oMath>
      <w:r w:rsidRPr="006C7548">
        <w:rPr>
          <w:rFonts w:ascii="Times New Roman" w:hAnsi="Times New Roman" w:cs="Times New Roman"/>
        </w:rPr>
        <w:t>) will be insufficient to block the pathway mediated by death,</w:t>
      </w:r>
      <w:ins w:id="69" w:author="Arfan Ikram" w:date="2021-08-29T23:13:00Z">
        <w:r w:rsidR="001725D9">
          <w:rPr>
            <w:rFonts w:ascii="Times New Roman" w:hAnsi="Times New Roman" w:cs="Times New Roman"/>
          </w:rPr>
          <w:t xml:space="preserve"> and </w:t>
        </w:r>
        <w:r w:rsidR="001725D9">
          <w:rPr>
            <w:rFonts w:ascii="Times New Roman" w:hAnsi="Times New Roman" w:cs="Times New Roman"/>
          </w:rPr>
          <w:lastRenderedPageBreak/>
          <w:t>therefore</w:t>
        </w:r>
      </w:ins>
      <w:r w:rsidRPr="006C7548">
        <w:rPr>
          <w:rFonts w:ascii="Times New Roman" w:hAnsi="Times New Roman" w:cs="Times New Roman"/>
        </w:rPr>
        <w:t xml:space="preserve"> time-varying covariates that represent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6C7548">
        <w:rPr>
          <w:rFonts w:ascii="Times New Roman" w:hAnsi="Times New Roman" w:cs="Times New Roman"/>
        </w:rPr>
        <w:t>, such as cardiovascular conditions should be considered.</w:t>
      </w:r>
    </w:p>
    <w:p w14:paraId="6451D037" w14:textId="7F5DDBD4"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To summarize, the complexity of the causal structure that describes the effect of Pin1 through the proxy of cancer diagnosis in the risk of </w:t>
      </w:r>
      <w:r w:rsidR="002E5BAE">
        <w:rPr>
          <w:rFonts w:ascii="Times New Roman" w:hAnsi="Times New Roman" w:cs="Times New Roman"/>
        </w:rPr>
        <w:t xml:space="preserve">dementia </w:t>
      </w:r>
      <w:r w:rsidRPr="006C7548">
        <w:rPr>
          <w:rFonts w:ascii="Times New Roman" w:hAnsi="Times New Roman" w:cs="Times New Roman"/>
        </w:rPr>
        <w:t xml:space="preserve">illustrate the potential sources of bias, as observed in Figure 5. Even so, this is a simplified version since we omitted additional arrows from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to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2</m:t>
            </m:r>
          </m:sub>
        </m:sSub>
      </m:oMath>
      <w:r w:rsidRPr="006C7548">
        <w:rPr>
          <w:rFonts w:ascii="Times New Roman" w:hAnsi="Times New Roman" w:cs="Times New Roman"/>
        </w:rPr>
        <w:t xml:space="preserve"> for brevity, as well as other sources of measurement error and the time-varying nature of all nodes and feedback loops between them, which would further complicate interpretability[18].</w:t>
      </w:r>
    </w:p>
    <w:p w14:paraId="31ADB96E"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&lt; Figure 5 &gt;</w:t>
      </w:r>
    </w:p>
    <w:p w14:paraId="70AF7691"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We now turn to an application where we show how these challenges translate into analytic decisions. We will show ways to mitigate or better understand bias to the best of the available data’s abilities in an attempt to inform the possible effect of Pin1 on all cause- dementia</w:t>
      </w:r>
      <w:commentRangeStart w:id="70"/>
      <w:r w:rsidRPr="006C7548">
        <w:rPr>
          <w:rFonts w:ascii="Times New Roman" w:hAnsi="Times New Roman" w:cs="Times New Roman"/>
        </w:rPr>
        <w:t>.</w:t>
      </w:r>
      <w:commentRangeEnd w:id="70"/>
      <w:r w:rsidR="00B01072">
        <w:rPr>
          <w:rStyle w:val="CommentReference"/>
        </w:rPr>
        <w:commentReference w:id="70"/>
      </w:r>
    </w:p>
    <w:p w14:paraId="16648F11" w14:textId="77777777" w:rsidR="00B9774E" w:rsidRPr="006C7548" w:rsidRDefault="007D68A5">
      <w:pPr>
        <w:pStyle w:val="Heading3"/>
        <w:rPr>
          <w:rFonts w:ascii="Times New Roman" w:hAnsi="Times New Roman" w:cs="Times New Roman"/>
          <w:color w:val="auto"/>
        </w:rPr>
      </w:pPr>
      <w:bookmarkStart w:id="71" w:name="the-rotterdam-study"/>
      <w:bookmarkEnd w:id="15"/>
      <w:r w:rsidRPr="006C7548">
        <w:rPr>
          <w:rFonts w:ascii="Times New Roman" w:hAnsi="Times New Roman" w:cs="Times New Roman"/>
          <w:color w:val="auto"/>
        </w:rPr>
        <w:t>2.2. The Rotterdam Study</w:t>
      </w:r>
    </w:p>
    <w:p w14:paraId="2AD1325A" w14:textId="77777777" w:rsidR="00B9774E" w:rsidRPr="006C7548" w:rsidRDefault="007D68A5">
      <w:pPr>
        <w:pStyle w:val="FirstParagraph"/>
        <w:rPr>
          <w:rFonts w:ascii="Times New Roman" w:hAnsi="Times New Roman" w:cs="Times New Roman"/>
        </w:rPr>
      </w:pPr>
      <w:r w:rsidRPr="006C7548">
        <w:rPr>
          <w:rFonts w:ascii="Times New Roman" w:hAnsi="Times New Roman" w:cs="Times New Roman"/>
        </w:rPr>
        <w:t>We use data collected in the Rotterdam Study, a population-based prospective cohort study among persons living in the Ommoord district in Rotterdam, the Netherlands. Recruitment and initial assessments were held between 1990 and 1993, a second wave of recruitment was held between 2000 and 2001. Participants from the first subcohort had follow-up visits between 1993-1995, 1997-1999, 2002-2005, and 2008-2010, while the second subcohort had follow-up visits between 2004 and 2005, and between 2011 and 2012[34]. All participants had data on history of cancer and dementia and incident diagnosis, collected from medical records of general practitioners (including hospital discharge letters) and through linkage with national registries. Date and cause of death was collected via municipal population registries. These ascertainment methods imply that the Rotterdam Study has functionally no loss to follow-up with respect to dementia diagnosis and death</w:t>
      </w:r>
    </w:p>
    <w:p w14:paraId="368582DC"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Eligibility criteria included: ages 60 to 70 years at study entry; no history of cancer diagnosis, no history of dementia diagnosis; and free of cognitive decline (defined by a Mini Mental Score &lt;26). Out of 10998 persons who participated at study entry, 3634 were considered eligible. Time to cancer diagnosis, time to dementia diagnosis and death status was measured for all participants. All participants were followed from study entry until dementia diagnosis, death or 20 years after their individual baseline date, whichever occurred first. Given that participants from the second subcohort were followed for 15 years, we assume that they would have had a similar distribution of dementia risk and mortality as the first subcohort, between year 15 and 20.</w:t>
      </w:r>
    </w:p>
    <w:p w14:paraId="3AF9F56F" w14:textId="77777777" w:rsidR="00B9774E" w:rsidRPr="006C7548" w:rsidRDefault="007D68A5">
      <w:pPr>
        <w:pStyle w:val="Heading3"/>
        <w:rPr>
          <w:rFonts w:ascii="Times New Roman" w:hAnsi="Times New Roman" w:cs="Times New Roman"/>
          <w:color w:val="auto"/>
        </w:rPr>
      </w:pPr>
      <w:bookmarkStart w:id="72" w:name="statistical-methods"/>
      <w:bookmarkEnd w:id="71"/>
      <w:r w:rsidRPr="006C7548">
        <w:rPr>
          <w:rFonts w:ascii="Times New Roman" w:hAnsi="Times New Roman" w:cs="Times New Roman"/>
          <w:color w:val="auto"/>
        </w:rPr>
        <w:t>2.3. Statistical Methods</w:t>
      </w:r>
    </w:p>
    <w:p w14:paraId="2249700E" w14:textId="77777777" w:rsidR="00B9774E" w:rsidRPr="006C7548" w:rsidRDefault="007D68A5">
      <w:pPr>
        <w:pStyle w:val="FirstParagraph"/>
        <w:rPr>
          <w:rFonts w:ascii="Times New Roman" w:hAnsi="Times New Roman" w:cs="Times New Roman"/>
        </w:rPr>
      </w:pPr>
      <w:r w:rsidRPr="006C7548">
        <w:rPr>
          <w:rFonts w:ascii="Times New Roman" w:hAnsi="Times New Roman" w:cs="Times New Roman"/>
        </w:rPr>
        <w:t xml:space="preserve">We illustrate the association between cancer and dementia diagnosis under two scenarios, the first of which replicates a common analytic strategy and the second which mitigates some (but not all) the biases described above. Scenario A replicates the setting that defines cancer proxy as </w:t>
      </w:r>
      <w:r w:rsidRPr="006C7548">
        <w:rPr>
          <w:rFonts w:ascii="Times New Roman" w:hAnsi="Times New Roman" w:cs="Times New Roman"/>
          <w:i/>
          <w:iCs/>
        </w:rPr>
        <w:t>“cancer ever vs. never”</w:t>
      </w:r>
      <w:r w:rsidRPr="006C7548">
        <w:rPr>
          <w:rFonts w:ascii="Times New Roman" w:hAnsi="Times New Roman" w:cs="Times New Roman"/>
        </w:rPr>
        <w:t xml:space="preserve"> [21], meaning we compare dementia outcomes in individuals who ever develop cancer during follow-up to those who were not observed to develop cancer during follow-up. Scenario B defines cancer diagnosis as time-varying meaning that time prior to cancer diagnosis is allocated to the non-exposed arm, and the time after cancer diagnosis to the exposed arm. To address confounding, we fit inverse probability treatment weights, stabilized and </w:t>
      </w:r>
      <w:r w:rsidRPr="006C7548">
        <w:rPr>
          <w:rFonts w:ascii="Times New Roman" w:hAnsi="Times New Roman" w:cs="Times New Roman"/>
        </w:rPr>
        <w:lastRenderedPageBreak/>
        <w:t>truncated at the 99th percentile. In Scenario A, weights were defined as the inverse of the probability of cancer diagnosis conditional on baseline covariates such as age at study entry, sex, educational attainment, cohort, smoking status. In contrast, for Scenario B, weights were defined to represent the product of the inverse probability of being diagnosed with cancer over time, conditional on the time-varying covariate history prior to cancer diagnosis [35]. Baseline covariates included age at study entry, sex, ApoE4 status, educational attainment and the time-varying covariates such as smoking status, systolic blood pressure, body mass index and prevalent and incident hypertension and diabetes.</w:t>
      </w:r>
    </w:p>
    <w:p w14:paraId="765C7C8F"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Inverse probability censoring weights for death were calculated to relax the independent censoring assumption. In Scenario A, weights represent the inverse of the probability of not dying conditional on cancer diagnosis (ever vs. never) and baseline covariates such as age, educational attainment, ApoE4, and baseline measurements of smoking status, hypertension status, systolic blood pressure, BMI, history of diabetes and cohort. For individuals who died, their censoring weight is zero [18]. In Scenario B time-varying weights represent the product of the inverse probability of surviving in each year prior to </w:t>
      </w:r>
      <w:r w:rsidRPr="006C7548">
        <w:rPr>
          <w:rFonts w:ascii="Times New Roman" w:hAnsi="Times New Roman" w:cs="Times New Roman"/>
          <w:i/>
          <w:iCs/>
        </w:rPr>
        <w:t>t</w:t>
      </w:r>
      <w:r w:rsidRPr="006C7548">
        <w:rPr>
          <w:rFonts w:ascii="Times New Roman" w:hAnsi="Times New Roman" w:cs="Times New Roman"/>
        </w:rPr>
        <w:t xml:space="preserve">, conditional on the measured shared causes of death and dementia. For an individual who has died by time </w:t>
      </w:r>
      <w:r w:rsidRPr="006C7548">
        <w:rPr>
          <w:rFonts w:ascii="Times New Roman" w:hAnsi="Times New Roman" w:cs="Times New Roman"/>
          <w:i/>
          <w:iCs/>
        </w:rPr>
        <w:t>t</w:t>
      </w:r>
      <w:r w:rsidRPr="006C7548">
        <w:rPr>
          <w:rFonts w:ascii="Times New Roman" w:hAnsi="Times New Roman" w:cs="Times New Roman"/>
        </w:rPr>
        <w:t xml:space="preserve">, the year </w:t>
      </w:r>
      <w:r w:rsidRPr="006C7548">
        <w:rPr>
          <w:rFonts w:ascii="Times New Roman" w:hAnsi="Times New Roman" w:cs="Times New Roman"/>
          <w:i/>
          <w:iCs/>
        </w:rPr>
        <w:t>t</w:t>
      </w:r>
      <w:r w:rsidRPr="006C7548">
        <w:rPr>
          <w:rFonts w:ascii="Times New Roman" w:hAnsi="Times New Roman" w:cs="Times New Roman"/>
        </w:rPr>
        <w:t xml:space="preserve"> censoring weight is zero [32]. Weights were fitted including the same covariates used to estimate weights for time-varying cancer diagnosis, though we additionally added time-varying cancer, stroke, and heart disease diagnosis as predictors for death.Further details on modeling specifications and weights assessment are presented as </w:t>
      </w:r>
      <w:r w:rsidRPr="006C7548">
        <w:rPr>
          <w:rFonts w:ascii="Times New Roman" w:hAnsi="Times New Roman" w:cs="Times New Roman"/>
          <w:b/>
          <w:bCs/>
        </w:rPr>
        <w:t>Supplementary material</w:t>
      </w:r>
      <w:r w:rsidRPr="006C7548">
        <w:rPr>
          <w:rFonts w:ascii="Times New Roman" w:hAnsi="Times New Roman" w:cs="Times New Roman"/>
        </w:rPr>
        <w:t>.</w:t>
      </w:r>
    </w:p>
    <w:p w14:paraId="552371FC" w14:textId="120A6007"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To estimate the controlled direct effect of Pin1 in the risk of </w:t>
      </w:r>
      <w:r w:rsidR="002E5BAE">
        <w:rPr>
          <w:rFonts w:ascii="Times New Roman" w:hAnsi="Times New Roman" w:cs="Times New Roman"/>
        </w:rPr>
        <w:t>dementia</w:t>
      </w:r>
      <w:r w:rsidRPr="006C7548">
        <w:rPr>
          <w:rFonts w:ascii="Times New Roman" w:hAnsi="Times New Roman" w:cs="Times New Roman"/>
        </w:rPr>
        <w:t xml:space="preserve">, we compared the complement of a weighted Kaplan-Meier survival estimator for participants who developed cancer versus those who did not, with time indexed in years. The weights are time-varying by follow-up year, defined as a product of the year-specific inverse probability of treatment weights and the inverse probability of censoring by death weights. Estimates of the controlled direct effect are presented as 20-year risk differences (RD) and risk ratios (RR). All 95% confidence intervals were calculated using percentile-based bootstrapping based on 500 bootstrap samples. For illustrative and comparative purposes we </w:t>
      </w:r>
      <w:ins w:id="73" w:author="Arfan Ikram" w:date="2021-08-29T23:17:00Z">
        <w:r w:rsidR="001725D9">
          <w:rPr>
            <w:rFonts w:ascii="Times New Roman" w:hAnsi="Times New Roman" w:cs="Times New Roman"/>
          </w:rPr>
          <w:t xml:space="preserve">also </w:t>
        </w:r>
      </w:ins>
      <w:r w:rsidRPr="006C7548">
        <w:rPr>
          <w:rFonts w:ascii="Times New Roman" w:hAnsi="Times New Roman" w:cs="Times New Roman"/>
        </w:rPr>
        <w:t xml:space="preserve">calculated hazard ratios (HR). Hazards, unlike risks, inherently condition on surviving both dementia and death, </w:t>
      </w:r>
      <w:ins w:id="74" w:author="Arfan Ikram" w:date="2021-08-29T23:17:00Z">
        <w:r w:rsidR="001725D9">
          <w:rPr>
            <w:rFonts w:ascii="Times New Roman" w:hAnsi="Times New Roman" w:cs="Times New Roman"/>
          </w:rPr>
          <w:t xml:space="preserve">and </w:t>
        </w:r>
      </w:ins>
      <w:r w:rsidRPr="006C7548">
        <w:rPr>
          <w:rFonts w:ascii="Times New Roman" w:hAnsi="Times New Roman" w:cs="Times New Roman"/>
        </w:rPr>
        <w:t>as such a causal interpretation is problematic [32].</w:t>
      </w:r>
    </w:p>
    <w:p w14:paraId="4BD8AA16" w14:textId="11276BFE" w:rsidR="00B9774E" w:rsidRPr="006C7548" w:rsidRDefault="007D68A5">
      <w:pPr>
        <w:pStyle w:val="BodyText"/>
        <w:rPr>
          <w:rFonts w:ascii="Times New Roman" w:hAnsi="Times New Roman" w:cs="Times New Roman"/>
        </w:rPr>
      </w:pPr>
      <w:r w:rsidRPr="006C7548">
        <w:rPr>
          <w:rFonts w:ascii="Times New Roman" w:hAnsi="Times New Roman" w:cs="Times New Roman"/>
        </w:rPr>
        <w:t>Since the conditional independent censoring assumption is untestable, we compute Peterson upper and lower bounds [36] to represent: 1) the extreme scenario of independence, that refers to a</w:t>
      </w:r>
      <w:del w:id="75" w:author="Arfan Ikram" w:date="2021-08-29T23:17:00Z">
        <w:r w:rsidRPr="006C7548" w:rsidDel="001725D9">
          <w:rPr>
            <w:rFonts w:ascii="Times New Roman" w:hAnsi="Times New Roman" w:cs="Times New Roman"/>
          </w:rPr>
          <w:delText>n</w:delText>
        </w:r>
      </w:del>
      <w:r w:rsidRPr="006C7548">
        <w:rPr>
          <w:rFonts w:ascii="Times New Roman" w:hAnsi="Times New Roman" w:cs="Times New Roman"/>
        </w:rPr>
        <w:t xml:space="preserve"> scenario were those who died would never develop dementia (lower bound) and 2) complete dependency, that refers to an scenario where those who died would have a dementia</w:t>
      </w:r>
      <w:ins w:id="76" w:author="Liliana Paloma Rojas Saunero" w:date="2021-08-30T11:15:00Z">
        <w:r w:rsidR="003558D3">
          <w:rPr>
            <w:rFonts w:ascii="Times New Roman" w:hAnsi="Times New Roman" w:cs="Times New Roman"/>
          </w:rPr>
          <w:t xml:space="preserve"> diagnosis</w:t>
        </w:r>
      </w:ins>
      <w:r w:rsidRPr="006C7548">
        <w:rPr>
          <w:rFonts w:ascii="Times New Roman" w:hAnsi="Times New Roman" w:cs="Times New Roman"/>
        </w:rPr>
        <w:t xml:space="preserve"> prior to death (upper bound). The lower bound is calculated with the Aalen-Johansen estimator treating death as a competing event, and the upper bound is calculated with the Kaplan-Meier estimator for the combined outcome of dementia or death.</w:t>
      </w:r>
    </w:p>
    <w:p w14:paraId="5201EA27"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All analysis were performed using R; code is provided in supplementary material and available in </w:t>
      </w:r>
      <w:hyperlink r:id="rId10">
        <w:r w:rsidRPr="006C7548">
          <w:rPr>
            <w:rStyle w:val="Hyperlink"/>
            <w:rFonts w:ascii="Times New Roman" w:hAnsi="Times New Roman" w:cs="Times New Roman"/>
            <w:color w:val="auto"/>
          </w:rPr>
          <w:t>https://github.com/palolili23/2021_cancer_dementia</w:t>
        </w:r>
      </w:hyperlink>
      <w:r w:rsidRPr="006C7548">
        <w:rPr>
          <w:rFonts w:ascii="Times New Roman" w:hAnsi="Times New Roman" w:cs="Times New Roman"/>
        </w:rPr>
        <w:t>.</w:t>
      </w:r>
    </w:p>
    <w:p w14:paraId="2E80C40B" w14:textId="77777777" w:rsidR="00B9774E" w:rsidRPr="006C7548" w:rsidRDefault="007D68A5">
      <w:pPr>
        <w:pStyle w:val="Heading2"/>
        <w:rPr>
          <w:rFonts w:ascii="Times New Roman" w:hAnsi="Times New Roman" w:cs="Times New Roman"/>
          <w:color w:val="auto"/>
          <w:sz w:val="24"/>
          <w:szCs w:val="24"/>
        </w:rPr>
      </w:pPr>
      <w:bookmarkStart w:id="77" w:name="results"/>
      <w:bookmarkEnd w:id="14"/>
      <w:bookmarkEnd w:id="72"/>
      <w:r w:rsidRPr="006C7548">
        <w:rPr>
          <w:rFonts w:ascii="Times New Roman" w:hAnsi="Times New Roman" w:cs="Times New Roman"/>
          <w:color w:val="auto"/>
          <w:sz w:val="24"/>
          <w:szCs w:val="24"/>
        </w:rPr>
        <w:t>3. Results</w:t>
      </w:r>
    </w:p>
    <w:p w14:paraId="1CEDA6BA" w14:textId="76CA2ADA" w:rsidR="00B9774E" w:rsidRPr="006C7548" w:rsidRDefault="007D68A5">
      <w:pPr>
        <w:pStyle w:val="FirstParagraph"/>
        <w:rPr>
          <w:rFonts w:ascii="Times New Roman" w:hAnsi="Times New Roman" w:cs="Times New Roman"/>
        </w:rPr>
      </w:pPr>
      <w:r w:rsidRPr="006C7548">
        <w:rPr>
          <w:rFonts w:ascii="Times New Roman" w:hAnsi="Times New Roman" w:cs="Times New Roman"/>
        </w:rPr>
        <w:t>Participants had a mean age of 64.</w:t>
      </w:r>
      <w:ins w:id="78" w:author="Arfan Ikram" w:date="2021-08-29T23:18:00Z">
        <w:r w:rsidR="001725D9">
          <w:rPr>
            <w:rFonts w:ascii="Times New Roman" w:hAnsi="Times New Roman" w:cs="Times New Roman"/>
          </w:rPr>
          <w:t>5</w:t>
        </w:r>
      </w:ins>
      <w:del w:id="79" w:author="Arfan Ikram" w:date="2021-08-29T23:18:00Z">
        <w:r w:rsidRPr="006C7548" w:rsidDel="001725D9">
          <w:rPr>
            <w:rFonts w:ascii="Times New Roman" w:hAnsi="Times New Roman" w:cs="Times New Roman"/>
          </w:rPr>
          <w:delText>46</w:delText>
        </w:r>
      </w:del>
      <w:r w:rsidRPr="006C7548">
        <w:rPr>
          <w:rFonts w:ascii="Times New Roman" w:hAnsi="Times New Roman" w:cs="Times New Roman"/>
        </w:rPr>
        <w:t xml:space="preserve"> years, and 54% (n=1979) were women (Table 1). Over follow-up, 25% (n=899) developed cancer, with a median age of cancer diagnosis at 73 (IQR:69-</w:t>
      </w:r>
      <w:r w:rsidRPr="006C7548">
        <w:rPr>
          <w:rFonts w:ascii="Times New Roman" w:hAnsi="Times New Roman" w:cs="Times New Roman"/>
        </w:rPr>
        <w:lastRenderedPageBreak/>
        <w:t xml:space="preserve">78). From the total sample, 13% (n=460) </w:t>
      </w:r>
      <w:ins w:id="80" w:author="Liliana Paloma Rojas Saunero" w:date="2021-08-30T11:15:00Z">
        <w:r w:rsidR="003558D3">
          <w:rPr>
            <w:rFonts w:ascii="Times New Roman" w:hAnsi="Times New Roman" w:cs="Times New Roman"/>
          </w:rPr>
          <w:t>were diagnosed with</w:t>
        </w:r>
      </w:ins>
      <w:del w:id="81" w:author="Liliana Paloma Rojas Saunero" w:date="2021-08-30T11:15:00Z">
        <w:r w:rsidRPr="006C7548" w:rsidDel="003558D3">
          <w:rPr>
            <w:rFonts w:ascii="Times New Roman" w:hAnsi="Times New Roman" w:cs="Times New Roman"/>
          </w:rPr>
          <w:delText>had</w:delText>
        </w:r>
      </w:del>
      <w:r w:rsidRPr="006C7548">
        <w:rPr>
          <w:rFonts w:ascii="Times New Roman" w:hAnsi="Times New Roman" w:cs="Times New Roman"/>
        </w:rPr>
        <w:t xml:space="preserve"> dementia over follow-up with a median age of at 79 (IQR:75-83) years. Among participants with incident cancer, 6% (n=53) had dementia diagnosis, 63% (n=567) died over follow-up, and 31% (n=279) remain</w:t>
      </w:r>
      <w:ins w:id="82" w:author="Arfan Ikram" w:date="2021-08-29T23:18:00Z">
        <w:r w:rsidR="001725D9">
          <w:rPr>
            <w:rFonts w:ascii="Times New Roman" w:hAnsi="Times New Roman" w:cs="Times New Roman"/>
          </w:rPr>
          <w:t>ed</w:t>
        </w:r>
      </w:ins>
      <w:r w:rsidRPr="006C7548">
        <w:rPr>
          <w:rFonts w:ascii="Times New Roman" w:hAnsi="Times New Roman" w:cs="Times New Roman"/>
        </w:rPr>
        <w:t xml:space="preserve"> alive and dementia-free at 20 years since study entry. In contrast, among participants free of cancer diagnosis over follow-up, 15% (n=411) were diagnosed with dementia, 24% (n=667) died over follow-up, and 61% (n=1657) were alive and dementia-free at the end of follow-up. The proportion of participants in each possible status over follow-up and leading causes of death for both arms are presented as Figure 1 an</w:t>
      </w:r>
      <w:ins w:id="83" w:author="Arfan Ikram" w:date="2021-08-29T23:18:00Z">
        <w:r w:rsidR="001725D9">
          <w:rPr>
            <w:rFonts w:ascii="Times New Roman" w:hAnsi="Times New Roman" w:cs="Times New Roman"/>
          </w:rPr>
          <w:t>d</w:t>
        </w:r>
      </w:ins>
      <w:r w:rsidRPr="006C7548">
        <w:rPr>
          <w:rFonts w:ascii="Times New Roman" w:hAnsi="Times New Roman" w:cs="Times New Roman"/>
        </w:rPr>
        <w:t xml:space="preserve"> 2 in </w:t>
      </w:r>
      <w:r w:rsidRPr="006C7548">
        <w:rPr>
          <w:rFonts w:ascii="Times New Roman" w:hAnsi="Times New Roman" w:cs="Times New Roman"/>
          <w:b/>
        </w:rPr>
        <w:t>Supplementary Material</w:t>
      </w:r>
      <w:r w:rsidRPr="006C7548">
        <w:rPr>
          <w:rFonts w:ascii="Times New Roman" w:hAnsi="Times New Roman" w:cs="Times New Roman"/>
        </w:rPr>
        <w:t>.</w:t>
      </w:r>
    </w:p>
    <w:p w14:paraId="6421E10B" w14:textId="708C0EF4" w:rsidR="00B9774E" w:rsidRPr="006C7548" w:rsidRDefault="007D68A5">
      <w:pPr>
        <w:pStyle w:val="BodyText"/>
        <w:rPr>
          <w:rFonts w:ascii="Times New Roman" w:hAnsi="Times New Roman" w:cs="Times New Roman"/>
        </w:rPr>
      </w:pPr>
      <w:r w:rsidRPr="006C7548">
        <w:rPr>
          <w:rFonts w:ascii="Times New Roman" w:hAnsi="Times New Roman" w:cs="Times New Roman"/>
        </w:rPr>
        <w:t>Results for all scenarios are present</w:t>
      </w:r>
      <w:ins w:id="84" w:author="Arfan Ikram" w:date="2021-08-29T23:18:00Z">
        <w:r w:rsidR="001725D9">
          <w:rPr>
            <w:rFonts w:ascii="Times New Roman" w:hAnsi="Times New Roman" w:cs="Times New Roman"/>
          </w:rPr>
          <w:t>ed</w:t>
        </w:r>
      </w:ins>
      <w:r w:rsidRPr="006C7548">
        <w:rPr>
          <w:rFonts w:ascii="Times New Roman" w:hAnsi="Times New Roman" w:cs="Times New Roman"/>
        </w:rPr>
        <w:t xml:space="preserve"> in Table 2. Using Scenario A’s analytic design and without adjusting for confounding or selection bias due to conditioning on death, we observe a protective association with a risk ratio (RR) of 0.7</w:t>
      </w:r>
      <w:ins w:id="85" w:author="Arfan Ikram" w:date="2021-08-29T23:18:00Z">
        <w:r w:rsidR="001725D9">
          <w:rPr>
            <w:rFonts w:ascii="Times New Roman" w:hAnsi="Times New Roman" w:cs="Times New Roman"/>
          </w:rPr>
          <w:t>X</w:t>
        </w:r>
      </w:ins>
      <w:r w:rsidRPr="006C7548">
        <w:rPr>
          <w:rFonts w:ascii="Times New Roman" w:hAnsi="Times New Roman" w:cs="Times New Roman"/>
        </w:rPr>
        <w:t xml:space="preserve"> (95% Confidence interval: 0.49,0.93) and a hazard ratio (HR) of 0.52 (95%CI: 0.39,0.69). Though adjusting for measured confounding only minimally change</w:t>
      </w:r>
      <w:ins w:id="86" w:author="Arfan Ikram" w:date="2021-08-29T23:19:00Z">
        <w:r w:rsidR="001725D9">
          <w:rPr>
            <w:rFonts w:ascii="Times New Roman" w:hAnsi="Times New Roman" w:cs="Times New Roman"/>
          </w:rPr>
          <w:t>d</w:t>
        </w:r>
      </w:ins>
      <w:del w:id="87" w:author="Arfan Ikram" w:date="2021-08-29T23:19:00Z">
        <w:r w:rsidRPr="006C7548" w:rsidDel="001725D9">
          <w:rPr>
            <w:rFonts w:ascii="Times New Roman" w:hAnsi="Times New Roman" w:cs="Times New Roman"/>
          </w:rPr>
          <w:delText>s</w:delText>
        </w:r>
      </w:del>
      <w:r w:rsidRPr="006C7548">
        <w:rPr>
          <w:rFonts w:ascii="Times New Roman" w:hAnsi="Times New Roman" w:cs="Times New Roman"/>
        </w:rPr>
        <w:t xml:space="preserve"> the observed association, the association is closer to the null after including censoring weights for death [RR: 0.91 (95%CI: 0.65,1.19); HR: 0.72 (95%CI: 0.54,0.98)]. In contrast, using Scenario B’s analytic design, the fully adjusted model results in a RR of: 1.05 (95%CI: 0.79,1.29) and a HR of 1.09 (95%CI: 0.8,1.5), though confidence intervals cross the null. The cumulative incidence curves for </w:t>
      </w:r>
      <w:r w:rsidR="006C7548" w:rsidRPr="006C7548">
        <w:rPr>
          <w:rFonts w:ascii="Times New Roman" w:hAnsi="Times New Roman" w:cs="Times New Roman"/>
        </w:rPr>
        <w:t>both groups</w:t>
      </w:r>
      <w:r w:rsidRPr="006C7548">
        <w:rPr>
          <w:rFonts w:ascii="Times New Roman" w:hAnsi="Times New Roman" w:cs="Times New Roman"/>
        </w:rPr>
        <w:t xml:space="preserve">, under scenarios A and B, reflect that the difference between groups changes over time and flips direction when considering cancer as a time-varying proxy. </w:t>
      </w:r>
      <w:commentRangeStart w:id="88"/>
      <w:r w:rsidRPr="006C7548">
        <w:rPr>
          <w:rFonts w:ascii="Times New Roman" w:hAnsi="Times New Roman" w:cs="Times New Roman"/>
          <w:strike/>
        </w:rPr>
        <w:t>In addition, the extreme scenarios of dependence between death and dementia over follow-up represented as bounds are wide and include the null value (RR: 0.39, 2.08).</w:t>
      </w:r>
      <w:commentRangeEnd w:id="88"/>
      <w:r w:rsidRPr="006C7548">
        <w:rPr>
          <w:rStyle w:val="CommentReference"/>
          <w:rFonts w:ascii="Times New Roman" w:hAnsi="Times New Roman" w:cs="Times New Roman"/>
          <w:sz w:val="24"/>
          <w:szCs w:val="24"/>
        </w:rPr>
        <w:commentReference w:id="88"/>
      </w:r>
    </w:p>
    <w:p w14:paraId="02C35B09" w14:textId="77777777" w:rsidR="00B9774E" w:rsidRPr="006C7548" w:rsidRDefault="007D68A5">
      <w:pPr>
        <w:pStyle w:val="Heading2"/>
        <w:rPr>
          <w:rFonts w:ascii="Times New Roman" w:hAnsi="Times New Roman" w:cs="Times New Roman"/>
          <w:color w:val="auto"/>
          <w:sz w:val="24"/>
          <w:szCs w:val="24"/>
        </w:rPr>
      </w:pPr>
      <w:bookmarkStart w:id="89" w:name="discussion"/>
      <w:bookmarkEnd w:id="77"/>
      <w:r w:rsidRPr="006C7548">
        <w:rPr>
          <w:rFonts w:ascii="Times New Roman" w:hAnsi="Times New Roman" w:cs="Times New Roman"/>
          <w:color w:val="auto"/>
          <w:sz w:val="24"/>
          <w:szCs w:val="24"/>
        </w:rPr>
        <w:t>4. Discussion</w:t>
      </w:r>
    </w:p>
    <w:p w14:paraId="1B881B4C" w14:textId="77777777" w:rsidR="00B9774E" w:rsidRPr="006C7548" w:rsidRDefault="007D68A5">
      <w:pPr>
        <w:pStyle w:val="FirstParagraph"/>
        <w:rPr>
          <w:rFonts w:ascii="Times New Roman" w:hAnsi="Times New Roman" w:cs="Times New Roman"/>
        </w:rPr>
      </w:pPr>
      <w:r w:rsidRPr="006C7548">
        <w:rPr>
          <w:rFonts w:ascii="Times New Roman" w:hAnsi="Times New Roman" w:cs="Times New Roman"/>
        </w:rPr>
        <w:t>Several observational studies have defined “cancer diagnosis” as exposure, although this does not represent a target for potential intervention or a modifiable risk factor. Instead, this variable is commonly used to represent a mechanism of interest that could not be measured. In this study we describe a particular research question of investigating a potential therapeutic drug-target of Pin1 expression, and discuss using cancer diagnosis as a proxy. By explicitly including Pin1 as part of the research question we connect the unmeasured mechanism of interest to the observed data outlining the data generation process. This practice helps to identify and disentangle potential sources of bias and can guide analytic decisions. We show</w:t>
      </w:r>
      <w:del w:id="90" w:author="Arfan Ikram" w:date="2021-08-29T23:20:00Z">
        <w:r w:rsidRPr="006C7548" w:rsidDel="001725D9">
          <w:rPr>
            <w:rFonts w:ascii="Times New Roman" w:hAnsi="Times New Roman" w:cs="Times New Roman"/>
          </w:rPr>
          <w:delText>ed</w:delText>
        </w:r>
      </w:del>
      <w:r w:rsidRPr="006C7548">
        <w:rPr>
          <w:rFonts w:ascii="Times New Roman" w:hAnsi="Times New Roman" w:cs="Times New Roman"/>
        </w:rPr>
        <w:t xml:space="preserve"> how estimates can change substantially according to alternative, yet explicit, assumptions.</w:t>
      </w:r>
    </w:p>
    <w:p w14:paraId="4F8C00D6" w14:textId="482695FC" w:rsidR="00B9774E" w:rsidRPr="006C7548" w:rsidRDefault="007D68A5">
      <w:pPr>
        <w:pStyle w:val="BodyText"/>
        <w:rPr>
          <w:rFonts w:ascii="Times New Roman" w:hAnsi="Times New Roman" w:cs="Times New Roman"/>
        </w:rPr>
      </w:pPr>
      <w:r w:rsidRPr="006C7548">
        <w:rPr>
          <w:rFonts w:ascii="Times New Roman" w:hAnsi="Times New Roman" w:cs="Times New Roman"/>
        </w:rPr>
        <w:t>For instance, a key challenge of cancer diagnosis as a proxy for Pin1 is the incapacity of defining a clear time zero[29]. In the setting where cancer diagnosis is defined as “ever vs. never,” this definition introduces immortal time bias. All results pertaining to this definition had an inverse association between cancer diagnosis and dementia, while results that did not introduce this particular form of immortal-time bias had point estimates close</w:t>
      </w:r>
      <w:ins w:id="91" w:author="Arfan Ikram" w:date="2021-08-29T23:20:00Z">
        <w:r w:rsidR="001725D9">
          <w:rPr>
            <w:rFonts w:ascii="Times New Roman" w:hAnsi="Times New Roman" w:cs="Times New Roman"/>
          </w:rPr>
          <w:t>r</w:t>
        </w:r>
      </w:ins>
      <w:r w:rsidRPr="006C7548">
        <w:rPr>
          <w:rFonts w:ascii="Times New Roman" w:hAnsi="Times New Roman" w:cs="Times New Roman"/>
        </w:rPr>
        <w:t xml:space="preserve"> to the null. Although we attempt to prevent this bias with statistical methods, we can only fully prevent it by having a clear definition of time-zero. This definition does not depend on the collected data nor in analytic decisions. It relies on a deeper discussion related to when would be the best moment to measure this biomarker and to what purpose. Thus, we hope that these unsolved questions guide future discussions and data collection efforts.</w:t>
      </w:r>
    </w:p>
    <w:p w14:paraId="4908F47F" w14:textId="5FF2F178"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On the other hand, death as competing event is a challenge that has some straightforward strategies, beginning first and foremost by choosing the causal parameter (or estimand) of </w:t>
      </w:r>
      <w:r w:rsidRPr="006C7548">
        <w:rPr>
          <w:rFonts w:ascii="Times New Roman" w:hAnsi="Times New Roman" w:cs="Times New Roman"/>
        </w:rPr>
        <w:lastRenderedPageBreak/>
        <w:t xml:space="preserve">interest [37]. In this study we chose the controlled direct effect, which represents the effect of Pin1 (or cancer) in a setting where death due to cancer and other causes could have been prevented, yet without an explicit intervention, which </w:t>
      </w:r>
      <w:ins w:id="92" w:author="Arfan Ikram" w:date="2021-08-29T23:21:00Z">
        <w:r w:rsidR="001725D9">
          <w:rPr>
            <w:rFonts w:ascii="Times New Roman" w:hAnsi="Times New Roman" w:cs="Times New Roman"/>
          </w:rPr>
          <w:t>makes it</w:t>
        </w:r>
      </w:ins>
      <w:del w:id="93" w:author="Arfan Ikram" w:date="2021-08-29T23:21:00Z">
        <w:r w:rsidRPr="006C7548" w:rsidDel="001725D9">
          <w:rPr>
            <w:rFonts w:ascii="Times New Roman" w:hAnsi="Times New Roman" w:cs="Times New Roman"/>
          </w:rPr>
          <w:delText>is yet</w:delText>
        </w:r>
      </w:del>
      <w:r w:rsidRPr="006C7548">
        <w:rPr>
          <w:rFonts w:ascii="Times New Roman" w:hAnsi="Times New Roman" w:cs="Times New Roman"/>
        </w:rPr>
        <w:t xml:space="preserve"> ambiguous. This is different than conceiving a drug-target that increases Pin1 expression only </w:t>
      </w:r>
      <w:ins w:id="94" w:author="Arfan Ikram" w:date="2021-08-29T23:21:00Z">
        <w:r w:rsidR="001725D9">
          <w:rPr>
            <w:rFonts w:ascii="Times New Roman" w:hAnsi="Times New Roman" w:cs="Times New Roman"/>
          </w:rPr>
          <w:t xml:space="preserve">in </w:t>
        </w:r>
      </w:ins>
      <w:r w:rsidRPr="006C7548">
        <w:rPr>
          <w:rFonts w:ascii="Times New Roman" w:hAnsi="Times New Roman" w:cs="Times New Roman"/>
        </w:rPr>
        <w:t xml:space="preserve">brain tissue, with no side effects that could increase cancer risk (and thus, death due to cancer). As opposed to prior studies that implicitly address a direct effect, and </w:t>
      </w:r>
      <w:ins w:id="95" w:author="Arfan Ikram" w:date="2021-08-29T23:21:00Z">
        <w:r w:rsidR="00766707">
          <w:rPr>
            <w:rFonts w:ascii="Times New Roman" w:hAnsi="Times New Roman" w:cs="Times New Roman"/>
          </w:rPr>
          <w:t>that</w:t>
        </w:r>
      </w:ins>
      <w:del w:id="96" w:author="Arfan Ikram" w:date="2021-08-29T23:21:00Z">
        <w:r w:rsidRPr="006C7548" w:rsidDel="00766707">
          <w:rPr>
            <w:rFonts w:ascii="Times New Roman" w:hAnsi="Times New Roman" w:cs="Times New Roman"/>
          </w:rPr>
          <w:delText>who</w:delText>
        </w:r>
      </w:del>
      <w:r w:rsidRPr="006C7548">
        <w:rPr>
          <w:rFonts w:ascii="Times New Roman" w:hAnsi="Times New Roman" w:cs="Times New Roman"/>
        </w:rPr>
        <w:t xml:space="preserve"> define censoring as ignorable[25], we show how point estimates change substantially when we include weights for death to relax the independent censoring assumption [32] when the estimand of interest is the controlled direct effect. Bounds to assess extreme scenarios of dependence between death and dementia[36] illustrate the wide range of possible point estimates that cross the null. This shows that even with the effort of adjusting for time-varying covariates, we may be far from meeting this assumption and thus better efforts to measure shared </w:t>
      </w:r>
      <w:ins w:id="97" w:author="Arfan Ikram" w:date="2021-08-29T23:22:00Z">
        <w:r w:rsidR="00766707">
          <w:rPr>
            <w:rFonts w:ascii="Times New Roman" w:hAnsi="Times New Roman" w:cs="Times New Roman"/>
          </w:rPr>
          <w:t xml:space="preserve">(time-varying) </w:t>
        </w:r>
      </w:ins>
      <w:r w:rsidRPr="006C7548">
        <w:rPr>
          <w:rFonts w:ascii="Times New Roman" w:hAnsi="Times New Roman" w:cs="Times New Roman"/>
        </w:rPr>
        <w:t xml:space="preserve">causes of dementia and death are needed. In addition, presenting the proportion of participants that died prior to </w:t>
      </w:r>
      <w:r w:rsidR="002E5BAE">
        <w:rPr>
          <w:rFonts w:ascii="Times New Roman" w:hAnsi="Times New Roman" w:cs="Times New Roman"/>
        </w:rPr>
        <w:t>dementia</w:t>
      </w:r>
      <w:r w:rsidRPr="006C7548">
        <w:rPr>
          <w:rFonts w:ascii="Times New Roman" w:hAnsi="Times New Roman" w:cs="Times New Roman"/>
        </w:rPr>
        <w:t xml:space="preserve"> diagnosis in each arm, as well as the proportion of participants in each status over time, improves transparency and puts in evidence the limitations of the data to answer this question.</w:t>
      </w:r>
    </w:p>
    <w:p w14:paraId="2AF64D34" w14:textId="77777777" w:rsidR="003558D3" w:rsidRDefault="007D68A5" w:rsidP="003558D3">
      <w:pPr>
        <w:pStyle w:val="BodyText"/>
        <w:rPr>
          <w:ins w:id="98" w:author="Liliana Paloma Rojas Saunero" w:date="2021-08-30T11:17:00Z"/>
          <w:rFonts w:ascii="Times New Roman" w:hAnsi="Times New Roman" w:cs="Times New Roman"/>
        </w:rPr>
      </w:pPr>
      <w:r w:rsidRPr="006C7548">
        <w:rPr>
          <w:rFonts w:ascii="Times New Roman" w:hAnsi="Times New Roman" w:cs="Times New Roman"/>
        </w:rPr>
        <w:t xml:space="preserve">Pin1 is only one of the several mechanisms proposed </w:t>
      </w:r>
      <w:ins w:id="99" w:author="Arfan Ikram" w:date="2021-08-29T23:22:00Z">
        <w:r w:rsidR="00766707">
          <w:rPr>
            <w:rFonts w:ascii="Times New Roman" w:hAnsi="Times New Roman" w:cs="Times New Roman"/>
          </w:rPr>
          <w:t>for</w:t>
        </w:r>
      </w:ins>
      <w:del w:id="100" w:author="Arfan Ikram" w:date="2021-08-29T23:22:00Z">
        <w:r w:rsidRPr="006C7548" w:rsidDel="00766707">
          <w:rPr>
            <w:rFonts w:ascii="Times New Roman" w:hAnsi="Times New Roman" w:cs="Times New Roman"/>
          </w:rPr>
          <w:delText>about</w:delText>
        </w:r>
      </w:del>
      <w:r w:rsidRPr="006C7548">
        <w:rPr>
          <w:rFonts w:ascii="Times New Roman" w:hAnsi="Times New Roman" w:cs="Times New Roman"/>
        </w:rPr>
        <w:t xml:space="preserve"> the inverse cancer-dementia relationship. Certainly, cancer diagnosis represents a complex and heterogeneous health condition that exceeds the representation of Pin1 expression. To understand how – if at all – the cancer-dementia association informs the potential effects of any other mechanism or treatment strategy, and its connection to collected data, we may require different causal representations. For example, if researchers used this association to inform the possible effects of different chemotherapeutics on cognitive decline among patients undergoing treatment for cancer, different challenges would arise for mapping the observed association to the hypothetical randomized trial underlying this research question. Notably, that target trial, unlike the one considered here, would include cancer diagnosis as part of the eligibility, and thus researchers would need to instead grapple with how using data on persons without cancer is useful and useable [40]. Because each question requires thinking about bias anew and each question brings its own set of challenges and opportunities, we believe it is crucial to </w:t>
      </w:r>
    </w:p>
    <w:p w14:paraId="55DE02CF" w14:textId="77777777" w:rsidR="003558D3" w:rsidRDefault="003558D3" w:rsidP="003558D3">
      <w:pPr>
        <w:pStyle w:val="BodyText"/>
        <w:rPr>
          <w:ins w:id="101" w:author="Liliana Paloma Rojas Saunero" w:date="2021-08-30T11:17:00Z"/>
          <w:rFonts w:ascii="Times New Roman" w:hAnsi="Times New Roman" w:cs="Times New Roman"/>
        </w:rPr>
      </w:pPr>
    </w:p>
    <w:p w14:paraId="411EA879" w14:textId="77777777" w:rsidR="003558D3" w:rsidRPr="006C7548" w:rsidRDefault="003558D3" w:rsidP="003558D3">
      <w:pPr>
        <w:pStyle w:val="BodyText"/>
        <w:rPr>
          <w:ins w:id="102" w:author="Liliana Paloma Rojas Saunero" w:date="2021-08-30T11:17:00Z"/>
          <w:rFonts w:ascii="Times New Roman" w:hAnsi="Times New Roman" w:cs="Times New Roman"/>
        </w:rPr>
      </w:pPr>
      <w:ins w:id="103" w:author="Liliana Paloma Rojas Saunero" w:date="2021-08-30T11:17:00Z">
        <w:r>
          <w:rPr>
            <w:rFonts w:ascii="Times New Roman" w:hAnsi="Times New Roman" w:cs="Times New Roman"/>
          </w:rPr>
          <w:t>We underscore that our study</w:t>
        </w:r>
        <w:r w:rsidRPr="006C7548">
          <w:rPr>
            <w:rFonts w:ascii="Times New Roman" w:hAnsi="Times New Roman" w:cs="Times New Roman"/>
          </w:rPr>
          <w:t xml:space="preserve"> is just one case study for how observed associations between two diseases or health states may be disentangled to more transparently unveil possible mechanisms (and sources of bias) behind </w:t>
        </w:r>
        <w:commentRangeStart w:id="104"/>
        <w:r w:rsidRPr="006C7548">
          <w:rPr>
            <w:rFonts w:ascii="Times New Roman" w:hAnsi="Times New Roman" w:cs="Times New Roman"/>
          </w:rPr>
          <w:t>them</w:t>
        </w:r>
        <w:commentRangeEnd w:id="104"/>
        <w:r>
          <w:rPr>
            <w:rStyle w:val="CommentReference"/>
          </w:rPr>
          <w:commentReference w:id="104"/>
        </w:r>
        <w:r w:rsidRPr="006C7548">
          <w:rPr>
            <w:rFonts w:ascii="Times New Roman" w:hAnsi="Times New Roman" w:cs="Times New Roman"/>
          </w:rPr>
          <w:t>.</w:t>
        </w:r>
        <w:r>
          <w:rPr>
            <w:rFonts w:ascii="Times New Roman" w:hAnsi="Times New Roman" w:cs="Times New Roman"/>
          </w:rPr>
          <w:t xml:space="preserve"> We hope to stimulate researchers first have a discussion about the exact research question, rather than trying to replicate the cancer and dementia relation in their dataset. Such discussion is needed to identify potential biases and to get reliable results and meaningful conclusions.</w:t>
        </w:r>
      </w:ins>
    </w:p>
    <w:p w14:paraId="77989568" w14:textId="091DC367" w:rsidR="00B9774E" w:rsidRPr="006C7548" w:rsidRDefault="007D68A5">
      <w:pPr>
        <w:pStyle w:val="BodyText"/>
        <w:rPr>
          <w:rFonts w:ascii="Times New Roman" w:hAnsi="Times New Roman" w:cs="Times New Roman"/>
        </w:rPr>
      </w:pPr>
      <w:del w:id="105" w:author="Liliana Paloma Rojas Saunero" w:date="2021-08-30T11:17:00Z">
        <w:r w:rsidRPr="006C7548" w:rsidDel="003558D3">
          <w:rPr>
            <w:rFonts w:ascii="Times New Roman" w:hAnsi="Times New Roman" w:cs="Times New Roman"/>
          </w:rPr>
          <w:delText>have the discussion about the question or set of questions that are relevant first, as this can also inform efforts to collect more suitable data. Furthermore, we underscore that this is just one case study for how observed associations between two diseases or health states may be disentangled to more transparently unveil possible mechanisms (and sources of bias) behind them.</w:delText>
        </w:r>
      </w:del>
    </w:p>
    <w:p w14:paraId="33A8BEDA" w14:textId="77777777" w:rsidR="00B9774E" w:rsidRPr="006C7548" w:rsidRDefault="007D68A5">
      <w:pPr>
        <w:rPr>
          <w:rFonts w:ascii="Times New Roman" w:hAnsi="Times New Roman" w:cs="Times New Roman"/>
        </w:rPr>
      </w:pPr>
      <w:r w:rsidRPr="006C7548">
        <w:rPr>
          <w:rFonts w:ascii="Times New Roman" w:hAnsi="Times New Roman" w:cs="Times New Roman"/>
        </w:rPr>
        <w:br w:type="page"/>
      </w:r>
    </w:p>
    <w:p w14:paraId="6BAE85A3" w14:textId="77777777" w:rsidR="00B9774E" w:rsidRPr="006C7548" w:rsidRDefault="007D68A5">
      <w:pPr>
        <w:pStyle w:val="Heading2"/>
        <w:rPr>
          <w:rFonts w:ascii="Times New Roman" w:hAnsi="Times New Roman" w:cs="Times New Roman"/>
          <w:color w:val="auto"/>
          <w:sz w:val="24"/>
          <w:szCs w:val="24"/>
          <w:lang w:val="nl-NL"/>
        </w:rPr>
      </w:pPr>
      <w:bookmarkStart w:id="106" w:name="references"/>
      <w:bookmarkEnd w:id="89"/>
      <w:r w:rsidRPr="006C7548">
        <w:rPr>
          <w:rFonts w:ascii="Times New Roman" w:hAnsi="Times New Roman" w:cs="Times New Roman"/>
          <w:color w:val="auto"/>
          <w:sz w:val="24"/>
          <w:szCs w:val="24"/>
          <w:lang w:val="nl-NL"/>
        </w:rPr>
        <w:lastRenderedPageBreak/>
        <w:t>References</w:t>
      </w:r>
    </w:p>
    <w:p w14:paraId="2149B341" w14:textId="77777777" w:rsidR="00B9774E" w:rsidRPr="006C7548" w:rsidRDefault="007D68A5">
      <w:pPr>
        <w:pStyle w:val="Bibliography"/>
        <w:rPr>
          <w:rFonts w:ascii="Times New Roman" w:hAnsi="Times New Roman" w:cs="Times New Roman"/>
        </w:rPr>
      </w:pPr>
      <w:bookmarkStart w:id="107" w:name="ref-ma2014"/>
      <w:bookmarkStart w:id="108" w:name="refs"/>
      <w:r w:rsidRPr="006C7548">
        <w:rPr>
          <w:rFonts w:ascii="Times New Roman" w:hAnsi="Times New Roman" w:cs="Times New Roman"/>
          <w:lang w:val="nl-NL"/>
        </w:rPr>
        <w:t xml:space="preserve">[1] </w:t>
      </w:r>
      <w:r w:rsidRPr="006C7548">
        <w:rPr>
          <w:rFonts w:ascii="Times New Roman" w:hAnsi="Times New Roman" w:cs="Times New Roman"/>
          <w:lang w:val="nl-NL"/>
        </w:rPr>
        <w:tab/>
        <w:t xml:space="preserve">Ma L-L, Yu J-T, Wang H-F, Meng X-F, Tan C-C, Wang C, et al. </w:t>
      </w:r>
      <w:r w:rsidRPr="006C7548">
        <w:rPr>
          <w:rFonts w:ascii="Times New Roman" w:hAnsi="Times New Roman" w:cs="Times New Roman"/>
        </w:rPr>
        <w:t xml:space="preserve">Association between Cancer and Alzheimer’s Disease: Systematic Review and Meta-Analysis. Journal of Alzheimer’s Disease 2014;42:565–73. </w:t>
      </w:r>
      <w:hyperlink r:id="rId11">
        <w:r w:rsidRPr="006C7548">
          <w:rPr>
            <w:rStyle w:val="Hyperlink"/>
            <w:rFonts w:ascii="Times New Roman" w:hAnsi="Times New Roman" w:cs="Times New Roman"/>
            <w:color w:val="auto"/>
          </w:rPr>
          <w:t>https://doi.org/10.3233/JAD-140168</w:t>
        </w:r>
      </w:hyperlink>
      <w:r w:rsidRPr="006C7548">
        <w:rPr>
          <w:rFonts w:ascii="Times New Roman" w:hAnsi="Times New Roman" w:cs="Times New Roman"/>
        </w:rPr>
        <w:t>.</w:t>
      </w:r>
    </w:p>
    <w:p w14:paraId="236E93F7" w14:textId="77777777" w:rsidR="00B9774E" w:rsidRPr="006C7548" w:rsidRDefault="007D68A5">
      <w:pPr>
        <w:pStyle w:val="Bibliography"/>
        <w:rPr>
          <w:rFonts w:ascii="Times New Roman" w:hAnsi="Times New Roman" w:cs="Times New Roman"/>
          <w:lang w:val="nl-NL"/>
        </w:rPr>
      </w:pPr>
      <w:bookmarkStart w:id="109" w:name="ref-hanson2016"/>
      <w:bookmarkEnd w:id="107"/>
      <w:r w:rsidRPr="006C7548">
        <w:rPr>
          <w:rFonts w:ascii="Times New Roman" w:hAnsi="Times New Roman" w:cs="Times New Roman"/>
        </w:rPr>
        <w:t xml:space="preserve">[2] </w:t>
      </w:r>
      <w:r w:rsidRPr="006C7548">
        <w:rPr>
          <w:rFonts w:ascii="Times New Roman" w:hAnsi="Times New Roman" w:cs="Times New Roman"/>
        </w:rPr>
        <w:tab/>
        <w:t xml:space="preserve">Hanson HA, Horn KP, Rasmussen KM, Hoffman JM, Smith KR. Is Cancer Protective for Subsequent Alzheimer’s Disease Risk? Evidence From the Utah Population Database. The Journals of Gerontology Series B: Psychological Sciences and Social Sciences 2016:gbw040. </w:t>
      </w:r>
      <w:hyperlink r:id="rId12">
        <w:r w:rsidRPr="006C7548">
          <w:rPr>
            <w:rStyle w:val="Hyperlink"/>
            <w:rFonts w:ascii="Times New Roman" w:hAnsi="Times New Roman" w:cs="Times New Roman"/>
            <w:color w:val="auto"/>
            <w:lang w:val="nl-NL"/>
          </w:rPr>
          <w:t>https://doi.org/10.1093/geronb/gbw040</w:t>
        </w:r>
      </w:hyperlink>
      <w:r w:rsidRPr="006C7548">
        <w:rPr>
          <w:rFonts w:ascii="Times New Roman" w:hAnsi="Times New Roman" w:cs="Times New Roman"/>
          <w:lang w:val="nl-NL"/>
        </w:rPr>
        <w:t>.</w:t>
      </w:r>
    </w:p>
    <w:p w14:paraId="642F2BEB" w14:textId="77777777" w:rsidR="00B9774E" w:rsidRPr="006C7548" w:rsidRDefault="007D68A5">
      <w:pPr>
        <w:pStyle w:val="Bibliography"/>
        <w:rPr>
          <w:rFonts w:ascii="Times New Roman" w:hAnsi="Times New Roman" w:cs="Times New Roman"/>
        </w:rPr>
      </w:pPr>
      <w:bookmarkStart w:id="110" w:name="ref-vanderwillik2018"/>
      <w:bookmarkEnd w:id="109"/>
      <w:r w:rsidRPr="006C7548">
        <w:rPr>
          <w:rFonts w:ascii="Times New Roman" w:hAnsi="Times New Roman" w:cs="Times New Roman"/>
          <w:lang w:val="nl-NL"/>
        </w:rPr>
        <w:t xml:space="preserve">[3] </w:t>
      </w:r>
      <w:r w:rsidRPr="006C7548">
        <w:rPr>
          <w:rFonts w:ascii="Times New Roman" w:hAnsi="Times New Roman" w:cs="Times New Roman"/>
          <w:lang w:val="nl-NL"/>
        </w:rPr>
        <w:tab/>
        <w:t xml:space="preserve">van der Willik KD, Schagen SB, Ikram MA. </w:t>
      </w:r>
      <w:r w:rsidRPr="006C7548">
        <w:rPr>
          <w:rFonts w:ascii="Times New Roman" w:hAnsi="Times New Roman" w:cs="Times New Roman"/>
        </w:rPr>
        <w:t xml:space="preserve">Cancer and dementia: Two sides of the same coin? European Journal of Clinical Investigation 2018;48:e13019. </w:t>
      </w:r>
      <w:hyperlink r:id="rId13">
        <w:r w:rsidRPr="006C7548">
          <w:rPr>
            <w:rStyle w:val="Hyperlink"/>
            <w:rFonts w:ascii="Times New Roman" w:hAnsi="Times New Roman" w:cs="Times New Roman"/>
            <w:color w:val="auto"/>
          </w:rPr>
          <w:t>https://doi.org/10.1111/eci.13019</w:t>
        </w:r>
      </w:hyperlink>
      <w:r w:rsidRPr="006C7548">
        <w:rPr>
          <w:rFonts w:ascii="Times New Roman" w:hAnsi="Times New Roman" w:cs="Times New Roman"/>
        </w:rPr>
        <w:t>.</w:t>
      </w:r>
    </w:p>
    <w:p w14:paraId="00B4B143" w14:textId="77777777" w:rsidR="00B9774E" w:rsidRPr="006C7548" w:rsidRDefault="007D68A5">
      <w:pPr>
        <w:pStyle w:val="Bibliography"/>
        <w:rPr>
          <w:rFonts w:ascii="Times New Roman" w:hAnsi="Times New Roman" w:cs="Times New Roman"/>
        </w:rPr>
      </w:pPr>
      <w:bookmarkStart w:id="111" w:name="ref-ospina2020"/>
      <w:bookmarkEnd w:id="110"/>
      <w:r w:rsidRPr="006C7548">
        <w:rPr>
          <w:rFonts w:ascii="Times New Roman" w:hAnsi="Times New Roman" w:cs="Times New Roman"/>
          <w:lang w:val="es-419"/>
        </w:rPr>
        <w:t xml:space="preserve">[4] </w:t>
      </w:r>
      <w:r w:rsidRPr="006C7548">
        <w:rPr>
          <w:rFonts w:ascii="Times New Roman" w:hAnsi="Times New Roman" w:cs="Times New Roman"/>
          <w:lang w:val="es-419"/>
        </w:rPr>
        <w:tab/>
        <w:t xml:space="preserve">Ospina-Romero M, Glymour MM, Hayes-Larson E, Mayeda ER, Graff RE, Brenowitz WD, et al. </w:t>
      </w:r>
      <w:r w:rsidRPr="006C7548">
        <w:rPr>
          <w:rFonts w:ascii="Times New Roman" w:hAnsi="Times New Roman" w:cs="Times New Roman"/>
        </w:rPr>
        <w:t xml:space="preserve">Association Between Alzheimer Disease and Cancer With Evaluation of Study Biases: A Systematic Review and Meta-analysis. JAMA Network Open 2020;3:e2025515. </w:t>
      </w:r>
      <w:hyperlink r:id="rId14">
        <w:r w:rsidRPr="006C7548">
          <w:rPr>
            <w:rStyle w:val="Hyperlink"/>
            <w:rFonts w:ascii="Times New Roman" w:hAnsi="Times New Roman" w:cs="Times New Roman"/>
            <w:color w:val="auto"/>
          </w:rPr>
          <w:t>https://doi.org/10.1001/jamanetworkopen.2020.25515</w:t>
        </w:r>
      </w:hyperlink>
      <w:r w:rsidRPr="006C7548">
        <w:rPr>
          <w:rFonts w:ascii="Times New Roman" w:hAnsi="Times New Roman" w:cs="Times New Roman"/>
        </w:rPr>
        <w:t>.</w:t>
      </w:r>
    </w:p>
    <w:p w14:paraId="2F01177B" w14:textId="77777777" w:rsidR="00B9774E" w:rsidRPr="006C7548" w:rsidRDefault="007D68A5">
      <w:pPr>
        <w:pStyle w:val="Bibliography"/>
        <w:rPr>
          <w:rFonts w:ascii="Times New Roman" w:hAnsi="Times New Roman" w:cs="Times New Roman"/>
        </w:rPr>
      </w:pPr>
      <w:bookmarkStart w:id="112" w:name="ref-behrens2009"/>
      <w:bookmarkEnd w:id="111"/>
      <w:r w:rsidRPr="006C7548">
        <w:rPr>
          <w:rFonts w:ascii="Times New Roman" w:hAnsi="Times New Roman" w:cs="Times New Roman"/>
        </w:rPr>
        <w:t xml:space="preserve">[5] </w:t>
      </w:r>
      <w:r w:rsidRPr="006C7548">
        <w:rPr>
          <w:rFonts w:ascii="Times New Roman" w:hAnsi="Times New Roman" w:cs="Times New Roman"/>
        </w:rPr>
        <w:tab/>
        <w:t xml:space="preserve">Behrens M, Lendon C, Roe C. A Common Biological Mechanism in Cancer and Alzheimers Disease? Current Alzheimer Research 2009;6:196–204. </w:t>
      </w:r>
      <w:hyperlink r:id="rId15">
        <w:r w:rsidRPr="006C7548">
          <w:rPr>
            <w:rStyle w:val="Hyperlink"/>
            <w:rFonts w:ascii="Times New Roman" w:hAnsi="Times New Roman" w:cs="Times New Roman"/>
            <w:color w:val="auto"/>
          </w:rPr>
          <w:t>https://doi.org/10.2174/156720509788486608</w:t>
        </w:r>
      </w:hyperlink>
      <w:r w:rsidRPr="006C7548">
        <w:rPr>
          <w:rFonts w:ascii="Times New Roman" w:hAnsi="Times New Roman" w:cs="Times New Roman"/>
        </w:rPr>
        <w:t>.</w:t>
      </w:r>
    </w:p>
    <w:p w14:paraId="57EE8FBE" w14:textId="77777777" w:rsidR="00B9774E" w:rsidRPr="006C7548" w:rsidRDefault="007D68A5">
      <w:pPr>
        <w:pStyle w:val="Bibliography"/>
        <w:rPr>
          <w:rFonts w:ascii="Times New Roman" w:hAnsi="Times New Roman" w:cs="Times New Roman"/>
        </w:rPr>
      </w:pPr>
      <w:bookmarkStart w:id="113" w:name="ref-harris2014"/>
      <w:bookmarkEnd w:id="112"/>
      <w:r w:rsidRPr="006C7548">
        <w:rPr>
          <w:rFonts w:ascii="Times New Roman" w:hAnsi="Times New Roman" w:cs="Times New Roman"/>
        </w:rPr>
        <w:t xml:space="preserve">[6] </w:t>
      </w:r>
      <w:r w:rsidRPr="006C7548">
        <w:rPr>
          <w:rFonts w:ascii="Times New Roman" w:hAnsi="Times New Roman" w:cs="Times New Roman"/>
        </w:rPr>
        <w:tab/>
        <w:t xml:space="preserve">Harris RA, Tindale L, Cumming RC. Age-dependent metabolic dysregulation in cancer and Alzheimer’s disease. Biogerontology 2014;15:559–77. </w:t>
      </w:r>
      <w:hyperlink r:id="rId16">
        <w:r w:rsidRPr="006C7548">
          <w:rPr>
            <w:rStyle w:val="Hyperlink"/>
            <w:rFonts w:ascii="Times New Roman" w:hAnsi="Times New Roman" w:cs="Times New Roman"/>
            <w:color w:val="auto"/>
          </w:rPr>
          <w:t>https://doi.org/10.1007/s10522-014-9534-z</w:t>
        </w:r>
      </w:hyperlink>
      <w:r w:rsidRPr="006C7548">
        <w:rPr>
          <w:rFonts w:ascii="Times New Roman" w:hAnsi="Times New Roman" w:cs="Times New Roman"/>
        </w:rPr>
        <w:t>.</w:t>
      </w:r>
    </w:p>
    <w:p w14:paraId="760D4AFE" w14:textId="77777777" w:rsidR="00B9774E" w:rsidRPr="006C7548" w:rsidRDefault="007D68A5">
      <w:pPr>
        <w:pStyle w:val="Bibliography"/>
        <w:rPr>
          <w:rFonts w:ascii="Times New Roman" w:hAnsi="Times New Roman" w:cs="Times New Roman"/>
        </w:rPr>
      </w:pPr>
      <w:bookmarkStart w:id="114" w:name="ref-nudelman2019"/>
      <w:bookmarkEnd w:id="113"/>
      <w:r w:rsidRPr="006C7548">
        <w:rPr>
          <w:rFonts w:ascii="Times New Roman" w:hAnsi="Times New Roman" w:cs="Times New Roman"/>
        </w:rPr>
        <w:t xml:space="preserve">[7] </w:t>
      </w:r>
      <w:r w:rsidRPr="006C7548">
        <w:rPr>
          <w:rFonts w:ascii="Times New Roman" w:hAnsi="Times New Roman" w:cs="Times New Roman"/>
        </w:rPr>
        <w:tab/>
        <w:t xml:space="preserve">Nudelman KNH, McDonald BC, Lahiri DK, Saykin AJ. Biological Hallmarks of Cancer in Alzheimer’s Disease. Molecular Neurobiology 2019;56:7173–87. </w:t>
      </w:r>
      <w:hyperlink r:id="rId17">
        <w:r w:rsidRPr="006C7548">
          <w:rPr>
            <w:rStyle w:val="Hyperlink"/>
            <w:rFonts w:ascii="Times New Roman" w:hAnsi="Times New Roman" w:cs="Times New Roman"/>
            <w:color w:val="auto"/>
          </w:rPr>
          <w:t>https://doi.org/10.1007/s12035-019-1591-5</w:t>
        </w:r>
      </w:hyperlink>
      <w:r w:rsidRPr="006C7548">
        <w:rPr>
          <w:rFonts w:ascii="Times New Roman" w:hAnsi="Times New Roman" w:cs="Times New Roman"/>
        </w:rPr>
        <w:t>.</w:t>
      </w:r>
    </w:p>
    <w:p w14:paraId="7702E80F" w14:textId="77777777" w:rsidR="00B9774E" w:rsidRPr="006C7548" w:rsidRDefault="007D68A5">
      <w:pPr>
        <w:pStyle w:val="Bibliography"/>
        <w:rPr>
          <w:rFonts w:ascii="Times New Roman" w:hAnsi="Times New Roman" w:cs="Times New Roman"/>
        </w:rPr>
      </w:pPr>
      <w:bookmarkStart w:id="115" w:name="ref-Papin2020"/>
      <w:bookmarkEnd w:id="114"/>
      <w:r w:rsidRPr="006C7548">
        <w:rPr>
          <w:rFonts w:ascii="Times New Roman" w:hAnsi="Times New Roman" w:cs="Times New Roman"/>
        </w:rPr>
        <w:t xml:space="preserve">[8] </w:t>
      </w:r>
      <w:r w:rsidRPr="006C7548">
        <w:rPr>
          <w:rFonts w:ascii="Times New Roman" w:hAnsi="Times New Roman" w:cs="Times New Roman"/>
        </w:rPr>
        <w:tab/>
        <w:t xml:space="preserve">Papin S, Paganetti P. Emerging Evidences for an Implication of the Neurodegeneration-Associated Protein TAU in Cancer. Brain Sciences 2020;10:862. </w:t>
      </w:r>
      <w:hyperlink r:id="rId18">
        <w:r w:rsidRPr="006C7548">
          <w:rPr>
            <w:rStyle w:val="Hyperlink"/>
            <w:rFonts w:ascii="Times New Roman" w:hAnsi="Times New Roman" w:cs="Times New Roman"/>
            <w:color w:val="auto"/>
          </w:rPr>
          <w:t>https://doi.org/10.3390/brainsci10110862</w:t>
        </w:r>
      </w:hyperlink>
      <w:r w:rsidRPr="006C7548">
        <w:rPr>
          <w:rFonts w:ascii="Times New Roman" w:hAnsi="Times New Roman" w:cs="Times New Roman"/>
        </w:rPr>
        <w:t>.</w:t>
      </w:r>
    </w:p>
    <w:p w14:paraId="458D75F8" w14:textId="77777777" w:rsidR="00B9774E" w:rsidRPr="006C7548" w:rsidRDefault="007D68A5">
      <w:pPr>
        <w:pStyle w:val="Bibliography"/>
        <w:rPr>
          <w:rFonts w:ascii="Times New Roman" w:hAnsi="Times New Roman" w:cs="Times New Roman"/>
        </w:rPr>
      </w:pPr>
      <w:bookmarkStart w:id="116" w:name="ref-driverbiogeront2014"/>
      <w:bookmarkEnd w:id="115"/>
      <w:r w:rsidRPr="006C7548">
        <w:rPr>
          <w:rFonts w:ascii="Times New Roman" w:hAnsi="Times New Roman" w:cs="Times New Roman"/>
        </w:rPr>
        <w:t xml:space="preserve">[9] </w:t>
      </w:r>
      <w:r w:rsidRPr="006C7548">
        <w:rPr>
          <w:rFonts w:ascii="Times New Roman" w:hAnsi="Times New Roman" w:cs="Times New Roman"/>
        </w:rPr>
        <w:tab/>
        <w:t xml:space="preserve">Driver JA. Inverse association between cancer and neurodegenerative disease: Review of the epidemiologic and biological evidence. Biogerontology 2014;15:547–57. </w:t>
      </w:r>
      <w:hyperlink r:id="rId19">
        <w:r w:rsidRPr="006C7548">
          <w:rPr>
            <w:rStyle w:val="Hyperlink"/>
            <w:rFonts w:ascii="Times New Roman" w:hAnsi="Times New Roman" w:cs="Times New Roman"/>
            <w:color w:val="auto"/>
          </w:rPr>
          <w:t>https://doi.org/10.1007/s10522-014-9523-2</w:t>
        </w:r>
      </w:hyperlink>
      <w:r w:rsidRPr="006C7548">
        <w:rPr>
          <w:rFonts w:ascii="Times New Roman" w:hAnsi="Times New Roman" w:cs="Times New Roman"/>
        </w:rPr>
        <w:t>.</w:t>
      </w:r>
    </w:p>
    <w:p w14:paraId="5EF381EF" w14:textId="77777777" w:rsidR="00B9774E" w:rsidRPr="006C7548" w:rsidRDefault="007D68A5">
      <w:pPr>
        <w:pStyle w:val="Bibliography"/>
        <w:rPr>
          <w:rFonts w:ascii="Times New Roman" w:hAnsi="Times New Roman" w:cs="Times New Roman"/>
          <w:lang w:val="es-419"/>
        </w:rPr>
      </w:pPr>
      <w:bookmarkStart w:id="117" w:name="ref-olson2019"/>
      <w:bookmarkEnd w:id="116"/>
      <w:r w:rsidRPr="006C7548">
        <w:rPr>
          <w:rFonts w:ascii="Times New Roman" w:hAnsi="Times New Roman" w:cs="Times New Roman"/>
        </w:rPr>
        <w:t xml:space="preserve">[10] </w:t>
      </w:r>
      <w:r w:rsidRPr="006C7548">
        <w:rPr>
          <w:rFonts w:ascii="Times New Roman" w:hAnsi="Times New Roman" w:cs="Times New Roman"/>
        </w:rPr>
        <w:tab/>
        <w:t xml:space="preserve">Olson B, Marks DL. Pretreatment Cancer-Related Cognitive ImpairmentMechanisms and Outlook. </w:t>
      </w:r>
      <w:r w:rsidRPr="006C7548">
        <w:rPr>
          <w:rFonts w:ascii="Times New Roman" w:hAnsi="Times New Roman" w:cs="Times New Roman"/>
          <w:lang w:val="es-419"/>
        </w:rPr>
        <w:t xml:space="preserve">Cancers 2019;11:687. </w:t>
      </w:r>
      <w:r w:rsidR="00A44782">
        <w:fldChar w:fldCharType="begin"/>
      </w:r>
      <w:r w:rsidR="00A44782" w:rsidRPr="003558D3">
        <w:rPr>
          <w:lang w:val="es-419"/>
          <w:rPrChange w:id="118" w:author="L.P. Rojas Saunero [2]" w:date="2021-08-30T11:07:00Z">
            <w:rPr/>
          </w:rPrChange>
        </w:rPr>
        <w:instrText xml:space="preserve"> HYPERLINK "https://doi.org/10.3390/cancers11050687" \h </w:instrText>
      </w:r>
      <w:r w:rsidR="00A44782">
        <w:fldChar w:fldCharType="separate"/>
      </w:r>
      <w:r w:rsidRPr="006C7548">
        <w:rPr>
          <w:rStyle w:val="Hyperlink"/>
          <w:rFonts w:ascii="Times New Roman" w:hAnsi="Times New Roman" w:cs="Times New Roman"/>
          <w:color w:val="auto"/>
          <w:lang w:val="es-419"/>
        </w:rPr>
        <w:t>https://doi.org/10.3390/cancers11050687</w:t>
      </w:r>
      <w:r w:rsidR="00A44782">
        <w:rPr>
          <w:rStyle w:val="Hyperlink"/>
          <w:rFonts w:ascii="Times New Roman" w:hAnsi="Times New Roman" w:cs="Times New Roman"/>
          <w:color w:val="auto"/>
          <w:lang w:val="es-419"/>
        </w:rPr>
        <w:fldChar w:fldCharType="end"/>
      </w:r>
      <w:r w:rsidRPr="006C7548">
        <w:rPr>
          <w:rFonts w:ascii="Times New Roman" w:hAnsi="Times New Roman" w:cs="Times New Roman"/>
          <w:lang w:val="es-419"/>
        </w:rPr>
        <w:t>.</w:t>
      </w:r>
    </w:p>
    <w:p w14:paraId="3ECC9BAB" w14:textId="77777777" w:rsidR="00B9774E" w:rsidRPr="003558D3" w:rsidRDefault="007D68A5">
      <w:pPr>
        <w:pStyle w:val="Bibliography"/>
        <w:rPr>
          <w:rFonts w:ascii="Times New Roman" w:hAnsi="Times New Roman" w:cs="Times New Roman"/>
          <w:lang w:val="nl-NL"/>
        </w:rPr>
      </w:pPr>
      <w:bookmarkStart w:id="119" w:name="ref-li2021"/>
      <w:bookmarkEnd w:id="117"/>
      <w:r w:rsidRPr="006C7548">
        <w:rPr>
          <w:rFonts w:ascii="Times New Roman" w:hAnsi="Times New Roman" w:cs="Times New Roman"/>
          <w:lang w:val="es-419"/>
        </w:rPr>
        <w:t xml:space="preserve">[11] </w:t>
      </w:r>
      <w:r w:rsidRPr="006C7548">
        <w:rPr>
          <w:rFonts w:ascii="Times New Roman" w:hAnsi="Times New Roman" w:cs="Times New Roman"/>
          <w:lang w:val="es-419"/>
        </w:rPr>
        <w:tab/>
        <w:t xml:space="preserve">Li J, Mo C, Guo Y, Zhang B, Feng X, Si Q, et al. </w:t>
      </w:r>
      <w:r w:rsidRPr="006C7548">
        <w:rPr>
          <w:rFonts w:ascii="Times New Roman" w:hAnsi="Times New Roman" w:cs="Times New Roman"/>
        </w:rPr>
        <w:t xml:space="preserve">Roles of peptidyl-prolyl isomerase Pin1 in disease pathogenesis. </w:t>
      </w:r>
      <w:r w:rsidRPr="003558D3">
        <w:rPr>
          <w:rFonts w:ascii="Times New Roman" w:hAnsi="Times New Roman" w:cs="Times New Roman"/>
          <w:lang w:val="nl-NL"/>
        </w:rPr>
        <w:t xml:space="preserve">Theranostics 2021;11:3348–58. </w:t>
      </w:r>
      <w:r w:rsidR="00A44782">
        <w:fldChar w:fldCharType="begin"/>
      </w:r>
      <w:r w:rsidR="00A44782" w:rsidRPr="003558D3">
        <w:rPr>
          <w:lang w:val="nl-NL"/>
          <w:rPrChange w:id="120" w:author="L.P. Rojas Saunero [2]" w:date="2021-08-30T11:07:00Z">
            <w:rPr/>
          </w:rPrChange>
        </w:rPr>
        <w:instrText xml:space="preserve"> HYPERLINK "https://doi.org/10.7150/thno.45889" \h </w:instrText>
      </w:r>
      <w:r w:rsidR="00A44782">
        <w:fldChar w:fldCharType="separate"/>
      </w:r>
      <w:r w:rsidRPr="003558D3">
        <w:rPr>
          <w:rStyle w:val="Hyperlink"/>
          <w:rFonts w:ascii="Times New Roman" w:hAnsi="Times New Roman" w:cs="Times New Roman"/>
          <w:color w:val="auto"/>
          <w:lang w:val="nl-NL"/>
        </w:rPr>
        <w:t>https://doi.org/10.7150/thno.45889</w:t>
      </w:r>
      <w:r w:rsidR="00A44782">
        <w:rPr>
          <w:rStyle w:val="Hyperlink"/>
          <w:rFonts w:ascii="Times New Roman" w:hAnsi="Times New Roman" w:cs="Times New Roman"/>
          <w:color w:val="auto"/>
          <w:lang w:val="nl-NL"/>
        </w:rPr>
        <w:fldChar w:fldCharType="end"/>
      </w:r>
      <w:r w:rsidRPr="003558D3">
        <w:rPr>
          <w:rFonts w:ascii="Times New Roman" w:hAnsi="Times New Roman" w:cs="Times New Roman"/>
          <w:lang w:val="nl-NL"/>
        </w:rPr>
        <w:t>.</w:t>
      </w:r>
    </w:p>
    <w:p w14:paraId="4A7CD3E6" w14:textId="77777777" w:rsidR="00B9774E" w:rsidRPr="003558D3" w:rsidRDefault="007D68A5">
      <w:pPr>
        <w:pStyle w:val="Bibliography"/>
        <w:rPr>
          <w:rFonts w:ascii="Times New Roman" w:hAnsi="Times New Roman" w:cs="Times New Roman"/>
          <w:lang w:val="es-419"/>
          <w:rPrChange w:id="121" w:author="L.P. Rojas Saunero [2]" w:date="2021-08-30T11:07:00Z">
            <w:rPr>
              <w:rFonts w:ascii="Times New Roman" w:hAnsi="Times New Roman" w:cs="Times New Roman"/>
            </w:rPr>
          </w:rPrChange>
        </w:rPr>
      </w:pPr>
      <w:bookmarkStart w:id="122" w:name="ref-driverpin12015"/>
      <w:bookmarkEnd w:id="119"/>
      <w:r w:rsidRPr="003558D3">
        <w:rPr>
          <w:rFonts w:ascii="Times New Roman" w:hAnsi="Times New Roman" w:cs="Times New Roman"/>
          <w:lang w:val="nl-NL"/>
        </w:rPr>
        <w:t xml:space="preserve">[12] </w:t>
      </w:r>
      <w:r w:rsidRPr="003558D3">
        <w:rPr>
          <w:rFonts w:ascii="Times New Roman" w:hAnsi="Times New Roman" w:cs="Times New Roman"/>
          <w:lang w:val="nl-NL"/>
        </w:rPr>
        <w:tab/>
        <w:t xml:space="preserve">Driver JA, Zhou XZ, Lu KP. </w:t>
      </w:r>
      <w:r w:rsidRPr="006C7548">
        <w:rPr>
          <w:rFonts w:ascii="Times New Roman" w:hAnsi="Times New Roman" w:cs="Times New Roman"/>
        </w:rPr>
        <w:t xml:space="preserve">Pin1 dysregulation helps to explain the inverse association between cancer and Alzheimer’s disease. </w:t>
      </w:r>
      <w:r w:rsidRPr="003558D3">
        <w:rPr>
          <w:rFonts w:ascii="Times New Roman" w:hAnsi="Times New Roman" w:cs="Times New Roman"/>
          <w:lang w:val="es-419"/>
          <w:rPrChange w:id="123" w:author="L.P. Rojas Saunero [2]" w:date="2021-08-30T11:07:00Z">
            <w:rPr>
              <w:rFonts w:ascii="Times New Roman" w:hAnsi="Times New Roman" w:cs="Times New Roman"/>
            </w:rPr>
          </w:rPrChange>
        </w:rPr>
        <w:t xml:space="preserve">Biochimica Et Biophysica Acta (BBA) - General Subjects 2015;1850:2069–76. </w:t>
      </w:r>
      <w:r w:rsidR="003558D3">
        <w:fldChar w:fldCharType="begin"/>
      </w:r>
      <w:r w:rsidR="003558D3" w:rsidRPr="003558D3">
        <w:rPr>
          <w:lang w:val="es-419"/>
          <w:rPrChange w:id="124" w:author="L.P. Rojas Saunero [2]" w:date="2021-08-30T11:07:00Z">
            <w:rPr/>
          </w:rPrChange>
        </w:rPr>
        <w:instrText xml:space="preserve"> HYPERLINK "https://doi.org/10.1016/j.bbagen.2014.12.025" \h </w:instrText>
      </w:r>
      <w:r w:rsidR="003558D3">
        <w:fldChar w:fldCharType="separate"/>
      </w:r>
      <w:r w:rsidRPr="003558D3">
        <w:rPr>
          <w:rStyle w:val="Hyperlink"/>
          <w:rFonts w:ascii="Times New Roman" w:hAnsi="Times New Roman" w:cs="Times New Roman"/>
          <w:color w:val="auto"/>
          <w:lang w:val="es-419"/>
          <w:rPrChange w:id="125" w:author="L.P. Rojas Saunero [2]" w:date="2021-08-30T11:07:00Z">
            <w:rPr>
              <w:rStyle w:val="Hyperlink"/>
              <w:rFonts w:ascii="Times New Roman" w:hAnsi="Times New Roman" w:cs="Times New Roman"/>
              <w:color w:val="auto"/>
            </w:rPr>
          </w:rPrChange>
        </w:rPr>
        <w:t>https://doi.org/10.1016/j.bbagen.2014.12.025</w:t>
      </w:r>
      <w:r w:rsidR="003558D3">
        <w:rPr>
          <w:rStyle w:val="Hyperlink"/>
          <w:rFonts w:ascii="Times New Roman" w:hAnsi="Times New Roman" w:cs="Times New Roman"/>
          <w:color w:val="auto"/>
        </w:rPr>
        <w:fldChar w:fldCharType="end"/>
      </w:r>
      <w:r w:rsidRPr="003558D3">
        <w:rPr>
          <w:rFonts w:ascii="Times New Roman" w:hAnsi="Times New Roman" w:cs="Times New Roman"/>
          <w:lang w:val="es-419"/>
          <w:rPrChange w:id="126" w:author="L.P. Rojas Saunero [2]" w:date="2021-08-30T11:07:00Z">
            <w:rPr>
              <w:rFonts w:ascii="Times New Roman" w:hAnsi="Times New Roman" w:cs="Times New Roman"/>
            </w:rPr>
          </w:rPrChange>
        </w:rPr>
        <w:t>.</w:t>
      </w:r>
    </w:p>
    <w:p w14:paraId="31DA0429" w14:textId="77777777" w:rsidR="00B9774E" w:rsidRPr="006C7548" w:rsidRDefault="007D68A5">
      <w:pPr>
        <w:pStyle w:val="Bibliography"/>
        <w:rPr>
          <w:rFonts w:ascii="Times New Roman" w:hAnsi="Times New Roman" w:cs="Times New Roman"/>
        </w:rPr>
      </w:pPr>
      <w:bookmarkStart w:id="127" w:name="ref-Snyder2017"/>
      <w:bookmarkEnd w:id="122"/>
      <w:r w:rsidRPr="006C7548">
        <w:rPr>
          <w:rFonts w:ascii="Times New Roman" w:hAnsi="Times New Roman" w:cs="Times New Roman"/>
        </w:rPr>
        <w:lastRenderedPageBreak/>
        <w:t xml:space="preserve">[13] </w:t>
      </w:r>
      <w:r w:rsidRPr="006C7548">
        <w:rPr>
          <w:rFonts w:ascii="Times New Roman" w:hAnsi="Times New Roman" w:cs="Times New Roman"/>
        </w:rPr>
        <w:tab/>
        <w:t xml:space="preserve">Snyder HM, Ahles T, Calderwood S, Carrillo MC, Chen H, Chang C-CH, et al. Exploring the nexus of Alzheimer’s disease and related dementias with cancer and cancer therapies: A convening of the Alzheimer’s Association &amp; Alzheimer’s Drug Discovery Foundation. Alzheimer’s &amp; Dementia 2017;13:267–73. </w:t>
      </w:r>
      <w:hyperlink r:id="rId20">
        <w:r w:rsidRPr="006C7548">
          <w:rPr>
            <w:rStyle w:val="Hyperlink"/>
            <w:rFonts w:ascii="Times New Roman" w:hAnsi="Times New Roman" w:cs="Times New Roman"/>
            <w:color w:val="auto"/>
          </w:rPr>
          <w:t>https://doi.org/10.1016/j.jalz.2016.11.002</w:t>
        </w:r>
      </w:hyperlink>
      <w:r w:rsidRPr="006C7548">
        <w:rPr>
          <w:rFonts w:ascii="Times New Roman" w:hAnsi="Times New Roman" w:cs="Times New Roman"/>
        </w:rPr>
        <w:t>.</w:t>
      </w:r>
    </w:p>
    <w:p w14:paraId="13DE5810" w14:textId="77777777" w:rsidR="00B9774E" w:rsidRPr="006C7548" w:rsidRDefault="007D68A5">
      <w:pPr>
        <w:pStyle w:val="Bibliography"/>
        <w:rPr>
          <w:rFonts w:ascii="Times New Roman" w:hAnsi="Times New Roman" w:cs="Times New Roman"/>
        </w:rPr>
      </w:pPr>
      <w:bookmarkStart w:id="128" w:name="ref-ganguli2015"/>
      <w:bookmarkEnd w:id="127"/>
      <w:r w:rsidRPr="006C7548">
        <w:rPr>
          <w:rFonts w:ascii="Times New Roman" w:hAnsi="Times New Roman" w:cs="Times New Roman"/>
        </w:rPr>
        <w:t xml:space="preserve">[14] </w:t>
      </w:r>
      <w:r w:rsidRPr="006C7548">
        <w:rPr>
          <w:rFonts w:ascii="Times New Roman" w:hAnsi="Times New Roman" w:cs="Times New Roman"/>
        </w:rPr>
        <w:tab/>
        <w:t xml:space="preserve">Ganguli M. Cancer and Dementia: It’s Complicated. Alzheimer Disease &amp; Associated Disorders 2015;29:177–82. </w:t>
      </w:r>
      <w:hyperlink r:id="rId21">
        <w:r w:rsidRPr="006C7548">
          <w:rPr>
            <w:rStyle w:val="Hyperlink"/>
            <w:rFonts w:ascii="Times New Roman" w:hAnsi="Times New Roman" w:cs="Times New Roman"/>
            <w:color w:val="auto"/>
          </w:rPr>
          <w:t>https://doi.org/10.1097/WAD.0000000000000086</w:t>
        </w:r>
      </w:hyperlink>
      <w:r w:rsidRPr="006C7548">
        <w:rPr>
          <w:rFonts w:ascii="Times New Roman" w:hAnsi="Times New Roman" w:cs="Times New Roman"/>
        </w:rPr>
        <w:t>.</w:t>
      </w:r>
    </w:p>
    <w:p w14:paraId="53E51602" w14:textId="77777777" w:rsidR="00B9774E" w:rsidRPr="006C7548" w:rsidRDefault="007D68A5">
      <w:pPr>
        <w:pStyle w:val="Bibliography"/>
        <w:rPr>
          <w:rFonts w:ascii="Times New Roman" w:hAnsi="Times New Roman" w:cs="Times New Roman"/>
        </w:rPr>
      </w:pPr>
      <w:bookmarkStart w:id="129" w:name="ref-didelez2016"/>
      <w:bookmarkEnd w:id="128"/>
      <w:r w:rsidRPr="006C7548">
        <w:rPr>
          <w:rFonts w:ascii="Times New Roman" w:hAnsi="Times New Roman" w:cs="Times New Roman"/>
        </w:rPr>
        <w:t xml:space="preserve">[15] </w:t>
      </w:r>
      <w:r w:rsidRPr="006C7548">
        <w:rPr>
          <w:rFonts w:ascii="Times New Roman" w:hAnsi="Times New Roman" w:cs="Times New Roman"/>
        </w:rPr>
        <w:tab/>
        <w:t>Didelez V. Data always be preceded by specifying a target experimental trial? International Journal of Epidemiology 2016;45:3.</w:t>
      </w:r>
    </w:p>
    <w:p w14:paraId="168A2D69" w14:textId="77777777" w:rsidR="00B9774E" w:rsidRPr="006C7548" w:rsidRDefault="007D68A5">
      <w:pPr>
        <w:pStyle w:val="Bibliography"/>
        <w:rPr>
          <w:rFonts w:ascii="Times New Roman" w:hAnsi="Times New Roman" w:cs="Times New Roman"/>
        </w:rPr>
      </w:pPr>
      <w:bookmarkStart w:id="130" w:name="ref-labrecque2017"/>
      <w:bookmarkEnd w:id="129"/>
      <w:r w:rsidRPr="006C7548">
        <w:rPr>
          <w:rFonts w:ascii="Times New Roman" w:hAnsi="Times New Roman" w:cs="Times New Roman"/>
        </w:rPr>
        <w:t xml:space="preserve">[16] </w:t>
      </w:r>
      <w:r w:rsidRPr="006C7548">
        <w:rPr>
          <w:rFonts w:ascii="Times New Roman" w:hAnsi="Times New Roman" w:cs="Times New Roman"/>
        </w:rPr>
        <w:tab/>
        <w:t xml:space="preserve">Labrecque JA, Swanson SA. Target trial emulation: Teaching epidemiology and beyond. European Journal of Epidemiology 2017;32:473–5. </w:t>
      </w:r>
      <w:hyperlink r:id="rId22">
        <w:r w:rsidRPr="006C7548">
          <w:rPr>
            <w:rStyle w:val="Hyperlink"/>
            <w:rFonts w:ascii="Times New Roman" w:hAnsi="Times New Roman" w:cs="Times New Roman"/>
            <w:color w:val="auto"/>
          </w:rPr>
          <w:t>https://doi.org/10.1007/s10654-017-0293-4</w:t>
        </w:r>
      </w:hyperlink>
      <w:r w:rsidRPr="006C7548">
        <w:rPr>
          <w:rFonts w:ascii="Times New Roman" w:hAnsi="Times New Roman" w:cs="Times New Roman"/>
        </w:rPr>
        <w:t>.</w:t>
      </w:r>
    </w:p>
    <w:p w14:paraId="4DFCD116" w14:textId="77777777" w:rsidR="00B9774E" w:rsidRPr="006C7548" w:rsidRDefault="007D68A5">
      <w:pPr>
        <w:pStyle w:val="Bibliography"/>
        <w:rPr>
          <w:rFonts w:ascii="Times New Roman" w:hAnsi="Times New Roman" w:cs="Times New Roman"/>
        </w:rPr>
      </w:pPr>
      <w:bookmarkStart w:id="131" w:name="ref-angelucci2017"/>
      <w:bookmarkEnd w:id="130"/>
      <w:r w:rsidRPr="006C7548">
        <w:rPr>
          <w:rFonts w:ascii="Times New Roman" w:hAnsi="Times New Roman" w:cs="Times New Roman"/>
        </w:rPr>
        <w:t xml:space="preserve">[17] </w:t>
      </w:r>
      <w:r w:rsidRPr="006C7548">
        <w:rPr>
          <w:rFonts w:ascii="Times New Roman" w:hAnsi="Times New Roman" w:cs="Times New Roman"/>
        </w:rPr>
        <w:tab/>
        <w:t xml:space="preserve">Angelucci F, Hort J. Prolyl isomerase Pin1 and neurotrophins: A loop that may determine the fate of cells in cancer and neurodegeneration. Therapeutic Advances in Medical Oncology 2017;9:59–62. </w:t>
      </w:r>
      <w:hyperlink r:id="rId23">
        <w:r w:rsidRPr="006C7548">
          <w:rPr>
            <w:rStyle w:val="Hyperlink"/>
            <w:rFonts w:ascii="Times New Roman" w:hAnsi="Times New Roman" w:cs="Times New Roman"/>
            <w:color w:val="auto"/>
          </w:rPr>
          <w:t>https://doi.org/10.1177/1758834016665776</w:t>
        </w:r>
      </w:hyperlink>
      <w:r w:rsidRPr="006C7548">
        <w:rPr>
          <w:rFonts w:ascii="Times New Roman" w:hAnsi="Times New Roman" w:cs="Times New Roman"/>
        </w:rPr>
        <w:t>.</w:t>
      </w:r>
    </w:p>
    <w:p w14:paraId="76EE1ED1" w14:textId="77777777" w:rsidR="00B9774E" w:rsidRPr="006C7548" w:rsidRDefault="007D68A5">
      <w:pPr>
        <w:pStyle w:val="Bibliography"/>
        <w:rPr>
          <w:rFonts w:ascii="Times New Roman" w:hAnsi="Times New Roman" w:cs="Times New Roman"/>
        </w:rPr>
      </w:pPr>
      <w:bookmarkStart w:id="132" w:name="ref-whatif2020"/>
      <w:bookmarkEnd w:id="131"/>
      <w:r w:rsidRPr="006C7548">
        <w:rPr>
          <w:rFonts w:ascii="Times New Roman" w:hAnsi="Times New Roman" w:cs="Times New Roman"/>
        </w:rPr>
        <w:t xml:space="preserve">[18] </w:t>
      </w:r>
      <w:r w:rsidRPr="006C7548">
        <w:rPr>
          <w:rFonts w:ascii="Times New Roman" w:hAnsi="Times New Roman" w:cs="Times New Roman"/>
        </w:rPr>
        <w:tab/>
        <w:t>Hernán MA, Robins JM. Causal Inference: What If. Boca Raton: Chapman &amp; Hall/CRC.; 2020.</w:t>
      </w:r>
    </w:p>
    <w:p w14:paraId="2821325C" w14:textId="77777777" w:rsidR="00B9774E" w:rsidRPr="006C7548" w:rsidRDefault="007D68A5">
      <w:pPr>
        <w:pStyle w:val="Bibliography"/>
        <w:rPr>
          <w:rFonts w:ascii="Times New Roman" w:hAnsi="Times New Roman" w:cs="Times New Roman"/>
        </w:rPr>
      </w:pPr>
      <w:bookmarkStart w:id="133" w:name="ref-tan2010"/>
      <w:bookmarkEnd w:id="132"/>
      <w:r w:rsidRPr="006C7548">
        <w:rPr>
          <w:rFonts w:ascii="Times New Roman" w:hAnsi="Times New Roman" w:cs="Times New Roman"/>
          <w:lang w:val="nl-NL"/>
        </w:rPr>
        <w:t xml:space="preserve">[19] </w:t>
      </w:r>
      <w:r w:rsidRPr="006C7548">
        <w:rPr>
          <w:rFonts w:ascii="Times New Roman" w:hAnsi="Times New Roman" w:cs="Times New Roman"/>
          <w:lang w:val="nl-NL"/>
        </w:rPr>
        <w:tab/>
        <w:t xml:space="preserve">Tan X, Zhou F, Wan J, Hang J, Chen Z, Li B, et al. </w:t>
      </w:r>
      <w:r w:rsidRPr="006C7548">
        <w:rPr>
          <w:rFonts w:ascii="Times New Roman" w:hAnsi="Times New Roman" w:cs="Times New Roman"/>
        </w:rPr>
        <w:t xml:space="preserve">Pin1 expression contributes to lung cancer prognosis and carcinogenesis. Cancer Biology &amp; Therapy 2010;9:111–9. </w:t>
      </w:r>
      <w:hyperlink r:id="rId24">
        <w:r w:rsidRPr="006C7548">
          <w:rPr>
            <w:rStyle w:val="Hyperlink"/>
            <w:rFonts w:ascii="Times New Roman" w:hAnsi="Times New Roman" w:cs="Times New Roman"/>
            <w:color w:val="auto"/>
          </w:rPr>
          <w:t>https://doi.org/10.4161/cbt.9.2.10341</w:t>
        </w:r>
      </w:hyperlink>
      <w:r w:rsidRPr="006C7548">
        <w:rPr>
          <w:rFonts w:ascii="Times New Roman" w:hAnsi="Times New Roman" w:cs="Times New Roman"/>
        </w:rPr>
        <w:t>.</w:t>
      </w:r>
    </w:p>
    <w:p w14:paraId="1C95C5C5" w14:textId="77777777" w:rsidR="00B9774E" w:rsidRPr="006C7548" w:rsidRDefault="007D68A5">
      <w:pPr>
        <w:pStyle w:val="Bibliography"/>
        <w:rPr>
          <w:rFonts w:ascii="Times New Roman" w:hAnsi="Times New Roman" w:cs="Times New Roman"/>
        </w:rPr>
      </w:pPr>
      <w:bookmarkStart w:id="134" w:name="ref-dementia_lancet"/>
      <w:bookmarkEnd w:id="133"/>
      <w:r w:rsidRPr="006C7548">
        <w:rPr>
          <w:rFonts w:ascii="Times New Roman" w:hAnsi="Times New Roman" w:cs="Times New Roman"/>
        </w:rPr>
        <w:t xml:space="preserve">[20] </w:t>
      </w:r>
      <w:r w:rsidRPr="006C7548">
        <w:rPr>
          <w:rFonts w:ascii="Times New Roman" w:hAnsi="Times New Roman" w:cs="Times New Roman"/>
        </w:rPr>
        <w:tab/>
        <w:t xml:space="preserve">Livingston G, Huntley J, Sommerlad A, Ames D, Ballard C, Banerjee S, et al. Dementia prevention, intervention, and care: 2020 report of the Lancet Commission. The Lancet 2020;396:413–46. </w:t>
      </w:r>
      <w:hyperlink r:id="rId25">
        <w:r w:rsidRPr="006C7548">
          <w:rPr>
            <w:rStyle w:val="Hyperlink"/>
            <w:rFonts w:ascii="Times New Roman" w:hAnsi="Times New Roman" w:cs="Times New Roman"/>
            <w:color w:val="auto"/>
          </w:rPr>
          <w:t>https://doi.org/10.1016/S0140-6736(20)30367-6</w:t>
        </w:r>
      </w:hyperlink>
      <w:r w:rsidRPr="006C7548">
        <w:rPr>
          <w:rFonts w:ascii="Times New Roman" w:hAnsi="Times New Roman" w:cs="Times New Roman"/>
        </w:rPr>
        <w:t>.</w:t>
      </w:r>
    </w:p>
    <w:p w14:paraId="38D0E1F2" w14:textId="77777777" w:rsidR="00B9774E" w:rsidRPr="006C7548" w:rsidRDefault="007D68A5">
      <w:pPr>
        <w:pStyle w:val="Bibliography"/>
        <w:rPr>
          <w:rFonts w:ascii="Times New Roman" w:hAnsi="Times New Roman" w:cs="Times New Roman"/>
        </w:rPr>
      </w:pPr>
      <w:bookmarkStart w:id="135" w:name="ref-driver2012"/>
      <w:bookmarkEnd w:id="134"/>
      <w:r w:rsidRPr="006C7548">
        <w:rPr>
          <w:rFonts w:ascii="Times New Roman" w:hAnsi="Times New Roman" w:cs="Times New Roman"/>
        </w:rPr>
        <w:t xml:space="preserve">[21] </w:t>
      </w:r>
      <w:r w:rsidRPr="006C7548">
        <w:rPr>
          <w:rFonts w:ascii="Times New Roman" w:hAnsi="Times New Roman" w:cs="Times New Roman"/>
        </w:rPr>
        <w:tab/>
        <w:t xml:space="preserve">Driver JA, Beiser A, Au R, Kreger BE, Splansky GL, Kurth T, et al. Inverse association between cancer and Alzheimer’s disease: Results from the Framingham Heart Study. BMJ 2012;344:e1442–2. </w:t>
      </w:r>
      <w:hyperlink r:id="rId26">
        <w:r w:rsidRPr="006C7548">
          <w:rPr>
            <w:rStyle w:val="Hyperlink"/>
            <w:rFonts w:ascii="Times New Roman" w:hAnsi="Times New Roman" w:cs="Times New Roman"/>
            <w:color w:val="auto"/>
          </w:rPr>
          <w:t>https://doi.org/10.1136/bmj.e1442</w:t>
        </w:r>
      </w:hyperlink>
      <w:r w:rsidRPr="006C7548">
        <w:rPr>
          <w:rFonts w:ascii="Times New Roman" w:hAnsi="Times New Roman" w:cs="Times New Roman"/>
        </w:rPr>
        <w:t>.</w:t>
      </w:r>
    </w:p>
    <w:p w14:paraId="4078D06A" w14:textId="77777777" w:rsidR="00B9774E" w:rsidRPr="006C7548" w:rsidRDefault="007D68A5">
      <w:pPr>
        <w:pStyle w:val="Bibliography"/>
        <w:rPr>
          <w:rFonts w:ascii="Times New Roman" w:hAnsi="Times New Roman" w:cs="Times New Roman"/>
          <w:lang w:val="nl-NL"/>
        </w:rPr>
      </w:pPr>
      <w:bookmarkStart w:id="136" w:name="ref-musicco2013"/>
      <w:bookmarkEnd w:id="135"/>
      <w:r w:rsidRPr="006C7548">
        <w:rPr>
          <w:rFonts w:ascii="Times New Roman" w:hAnsi="Times New Roman" w:cs="Times New Roman"/>
        </w:rPr>
        <w:t xml:space="preserve">[22] </w:t>
      </w:r>
      <w:r w:rsidRPr="006C7548">
        <w:rPr>
          <w:rFonts w:ascii="Times New Roman" w:hAnsi="Times New Roman" w:cs="Times New Roman"/>
        </w:rPr>
        <w:tab/>
        <w:t xml:space="preserve">Musicco M, Adorni F, Di Santo S, Prinelli F, Pettenati C, Caltagirone C, et al. Inverse occurrence of cancer and Alzheimer disease: A population-based incidence study. </w:t>
      </w:r>
      <w:r w:rsidRPr="006C7548">
        <w:rPr>
          <w:rFonts w:ascii="Times New Roman" w:hAnsi="Times New Roman" w:cs="Times New Roman"/>
          <w:lang w:val="nl-NL"/>
        </w:rPr>
        <w:t xml:space="preserve">Neurology 2013;81:322–8. </w:t>
      </w:r>
      <w:r w:rsidR="00A44782">
        <w:fldChar w:fldCharType="begin"/>
      </w:r>
      <w:r w:rsidR="00A44782" w:rsidRPr="00C1667D">
        <w:rPr>
          <w:lang w:val="nl-NL"/>
          <w:rPrChange w:id="137" w:author="Arfan Ikram" w:date="2021-08-29T22:31:00Z">
            <w:rPr/>
          </w:rPrChange>
        </w:rPr>
        <w:instrText xml:space="preserve"> HYPERLINK "https://doi.org/10.1212/WNL.0b013e31829c5ec1" \h </w:instrText>
      </w:r>
      <w:r w:rsidR="00A44782">
        <w:fldChar w:fldCharType="separate"/>
      </w:r>
      <w:r w:rsidRPr="006C7548">
        <w:rPr>
          <w:rStyle w:val="Hyperlink"/>
          <w:rFonts w:ascii="Times New Roman" w:hAnsi="Times New Roman" w:cs="Times New Roman"/>
          <w:color w:val="auto"/>
          <w:lang w:val="nl-NL"/>
        </w:rPr>
        <w:t>https://doi.org/10.1212/WNL.0b013e31829c5ec1</w:t>
      </w:r>
      <w:r w:rsidR="00A44782">
        <w:rPr>
          <w:rStyle w:val="Hyperlink"/>
          <w:rFonts w:ascii="Times New Roman" w:hAnsi="Times New Roman" w:cs="Times New Roman"/>
          <w:color w:val="auto"/>
          <w:lang w:val="nl-NL"/>
        </w:rPr>
        <w:fldChar w:fldCharType="end"/>
      </w:r>
      <w:r w:rsidRPr="006C7548">
        <w:rPr>
          <w:rFonts w:ascii="Times New Roman" w:hAnsi="Times New Roman" w:cs="Times New Roman"/>
          <w:lang w:val="nl-NL"/>
        </w:rPr>
        <w:t>.</w:t>
      </w:r>
    </w:p>
    <w:p w14:paraId="75E041A1" w14:textId="77777777" w:rsidR="00B9774E" w:rsidRPr="006C7548" w:rsidRDefault="007D68A5">
      <w:pPr>
        <w:pStyle w:val="Bibliography"/>
        <w:rPr>
          <w:rFonts w:ascii="Times New Roman" w:hAnsi="Times New Roman" w:cs="Times New Roman"/>
        </w:rPr>
      </w:pPr>
      <w:bookmarkStart w:id="138" w:name="ref-freedman2016"/>
      <w:bookmarkEnd w:id="136"/>
      <w:r w:rsidRPr="006C7548">
        <w:rPr>
          <w:rFonts w:ascii="Times New Roman" w:hAnsi="Times New Roman" w:cs="Times New Roman"/>
          <w:lang w:val="nl-NL"/>
        </w:rPr>
        <w:t xml:space="preserve">[23] </w:t>
      </w:r>
      <w:r w:rsidRPr="006C7548">
        <w:rPr>
          <w:rFonts w:ascii="Times New Roman" w:hAnsi="Times New Roman" w:cs="Times New Roman"/>
          <w:lang w:val="nl-NL"/>
        </w:rPr>
        <w:tab/>
        <w:t xml:space="preserve">Freedman DM, Wu J, Chen H, Kuncl RW, Enewold LR, Engels EA, et al. </w:t>
      </w:r>
      <w:r w:rsidRPr="006C7548">
        <w:rPr>
          <w:rFonts w:ascii="Times New Roman" w:hAnsi="Times New Roman" w:cs="Times New Roman"/>
        </w:rPr>
        <w:t xml:space="preserve">Associations between cancer and Alzheimer’s disease in a U.S. Medicare population. Cancer Medicine 2016;5:2965–76. </w:t>
      </w:r>
      <w:hyperlink r:id="rId27">
        <w:r w:rsidRPr="006C7548">
          <w:rPr>
            <w:rStyle w:val="Hyperlink"/>
            <w:rFonts w:ascii="Times New Roman" w:hAnsi="Times New Roman" w:cs="Times New Roman"/>
            <w:color w:val="auto"/>
          </w:rPr>
          <w:t>https://doi.org/10.1002/cam4.850</w:t>
        </w:r>
      </w:hyperlink>
      <w:r w:rsidRPr="006C7548">
        <w:rPr>
          <w:rFonts w:ascii="Times New Roman" w:hAnsi="Times New Roman" w:cs="Times New Roman"/>
        </w:rPr>
        <w:t>.</w:t>
      </w:r>
    </w:p>
    <w:p w14:paraId="3742B680" w14:textId="77777777" w:rsidR="00B9774E" w:rsidRPr="006C7548" w:rsidRDefault="007D68A5">
      <w:pPr>
        <w:pStyle w:val="Bibliography"/>
        <w:rPr>
          <w:rFonts w:ascii="Times New Roman" w:hAnsi="Times New Roman" w:cs="Times New Roman"/>
        </w:rPr>
      </w:pPr>
      <w:bookmarkStart w:id="139" w:name="ref-bowles2017"/>
      <w:bookmarkEnd w:id="138"/>
      <w:r w:rsidRPr="006C7548">
        <w:rPr>
          <w:rFonts w:ascii="Times New Roman" w:hAnsi="Times New Roman" w:cs="Times New Roman"/>
        </w:rPr>
        <w:t xml:space="preserve">[24] </w:t>
      </w:r>
      <w:r w:rsidRPr="006C7548">
        <w:rPr>
          <w:rFonts w:ascii="Times New Roman" w:hAnsi="Times New Roman" w:cs="Times New Roman"/>
        </w:rPr>
        <w:tab/>
        <w:t xml:space="preserve">Bowles EJA, Walker RL, Anderson ML, Dublin S, Crane PK, Larson EB. Risk of Alzheimer’s disease or dementia following a cancer diagnosis. PLOS ONE 2017;12:e0179857. </w:t>
      </w:r>
      <w:hyperlink r:id="rId28">
        <w:r w:rsidRPr="006C7548">
          <w:rPr>
            <w:rStyle w:val="Hyperlink"/>
            <w:rFonts w:ascii="Times New Roman" w:hAnsi="Times New Roman" w:cs="Times New Roman"/>
            <w:color w:val="auto"/>
          </w:rPr>
          <w:t>https://doi.org/10.1371/journal.pone.0179857</w:t>
        </w:r>
      </w:hyperlink>
      <w:r w:rsidRPr="006C7548">
        <w:rPr>
          <w:rFonts w:ascii="Times New Roman" w:hAnsi="Times New Roman" w:cs="Times New Roman"/>
        </w:rPr>
        <w:t>.</w:t>
      </w:r>
    </w:p>
    <w:p w14:paraId="15600D77" w14:textId="77777777" w:rsidR="00B9774E" w:rsidRPr="006C7548" w:rsidRDefault="007D68A5">
      <w:pPr>
        <w:pStyle w:val="Bibliography"/>
        <w:rPr>
          <w:rFonts w:ascii="Times New Roman" w:hAnsi="Times New Roman" w:cs="Times New Roman"/>
        </w:rPr>
      </w:pPr>
      <w:bookmarkStart w:id="140" w:name="ref-frain2017"/>
      <w:bookmarkEnd w:id="139"/>
      <w:r w:rsidRPr="006C7548">
        <w:rPr>
          <w:rFonts w:ascii="Times New Roman" w:hAnsi="Times New Roman" w:cs="Times New Roman"/>
        </w:rPr>
        <w:t xml:space="preserve">[25] </w:t>
      </w:r>
      <w:r w:rsidRPr="006C7548">
        <w:rPr>
          <w:rFonts w:ascii="Times New Roman" w:hAnsi="Times New Roman" w:cs="Times New Roman"/>
        </w:rPr>
        <w:tab/>
        <w:t xml:space="preserve">Frain L, Swanson D, Cho K, Gagnon D, Lu KP, Betensky RA, et al. Association of cancer and Alzheimer’s disease risk in a national cohort of veterans. Alzheimer’s &amp; Dementia 2017;13:1364–70. </w:t>
      </w:r>
      <w:hyperlink r:id="rId29">
        <w:r w:rsidRPr="006C7548">
          <w:rPr>
            <w:rStyle w:val="Hyperlink"/>
            <w:rFonts w:ascii="Times New Roman" w:hAnsi="Times New Roman" w:cs="Times New Roman"/>
            <w:color w:val="auto"/>
          </w:rPr>
          <w:t>https://doi.org/10.1016/j.jalz.2017.04.012</w:t>
        </w:r>
      </w:hyperlink>
      <w:r w:rsidRPr="006C7548">
        <w:rPr>
          <w:rFonts w:ascii="Times New Roman" w:hAnsi="Times New Roman" w:cs="Times New Roman"/>
        </w:rPr>
        <w:t>.</w:t>
      </w:r>
    </w:p>
    <w:p w14:paraId="20F15437" w14:textId="77777777" w:rsidR="00B9774E" w:rsidRPr="006C7548" w:rsidRDefault="007D68A5">
      <w:pPr>
        <w:pStyle w:val="Bibliography"/>
        <w:rPr>
          <w:rFonts w:ascii="Times New Roman" w:hAnsi="Times New Roman" w:cs="Times New Roman"/>
        </w:rPr>
      </w:pPr>
      <w:bookmarkStart w:id="141" w:name="ref-schmidt2017"/>
      <w:bookmarkEnd w:id="140"/>
      <w:r w:rsidRPr="006C7548">
        <w:rPr>
          <w:rFonts w:ascii="Times New Roman" w:hAnsi="Times New Roman" w:cs="Times New Roman"/>
        </w:rPr>
        <w:lastRenderedPageBreak/>
        <w:t xml:space="preserve">[26] </w:t>
      </w:r>
      <w:r w:rsidRPr="006C7548">
        <w:rPr>
          <w:rFonts w:ascii="Times New Roman" w:hAnsi="Times New Roman" w:cs="Times New Roman"/>
        </w:rPr>
        <w:tab/>
        <w:t xml:space="preserve">Schmidt SAJ, Ording AG, Horváth-Puhó E, Sørensen HT, Henderson VW. Non-melanoma skin cancer and risk of Alzheimer’s disease and all-cause dementia. PLOS ONE 2017;12:e0171527. </w:t>
      </w:r>
      <w:hyperlink r:id="rId30">
        <w:r w:rsidRPr="006C7548">
          <w:rPr>
            <w:rStyle w:val="Hyperlink"/>
            <w:rFonts w:ascii="Times New Roman" w:hAnsi="Times New Roman" w:cs="Times New Roman"/>
            <w:color w:val="auto"/>
          </w:rPr>
          <w:t>https://doi.org/10.1371/journal.pone.0171527</w:t>
        </w:r>
      </w:hyperlink>
      <w:r w:rsidRPr="006C7548">
        <w:rPr>
          <w:rFonts w:ascii="Times New Roman" w:hAnsi="Times New Roman" w:cs="Times New Roman"/>
        </w:rPr>
        <w:t>.</w:t>
      </w:r>
    </w:p>
    <w:p w14:paraId="65388E7B" w14:textId="77777777" w:rsidR="00B9774E" w:rsidRPr="006C7548" w:rsidRDefault="007D68A5">
      <w:pPr>
        <w:pStyle w:val="Bibliography"/>
        <w:rPr>
          <w:rFonts w:ascii="Times New Roman" w:hAnsi="Times New Roman" w:cs="Times New Roman"/>
        </w:rPr>
      </w:pPr>
      <w:bookmarkStart w:id="142" w:name="ref-sun2020"/>
      <w:bookmarkEnd w:id="141"/>
      <w:r w:rsidRPr="006C7548">
        <w:rPr>
          <w:rFonts w:ascii="Times New Roman" w:hAnsi="Times New Roman" w:cs="Times New Roman"/>
        </w:rPr>
        <w:t xml:space="preserve">[27] </w:t>
      </w:r>
      <w:r w:rsidRPr="006C7548">
        <w:rPr>
          <w:rFonts w:ascii="Times New Roman" w:hAnsi="Times New Roman" w:cs="Times New Roman"/>
        </w:rPr>
        <w:tab/>
        <w:t xml:space="preserve">Sun M, Wang Y, Sundquist J, Sundquist K, Ji J. The Association Between Cancer and Dementia: A National Cohort Study in Sweden. Frontiers in Oncology 2020;10:73. </w:t>
      </w:r>
      <w:hyperlink r:id="rId31">
        <w:r w:rsidRPr="006C7548">
          <w:rPr>
            <w:rStyle w:val="Hyperlink"/>
            <w:rFonts w:ascii="Times New Roman" w:hAnsi="Times New Roman" w:cs="Times New Roman"/>
            <w:color w:val="auto"/>
          </w:rPr>
          <w:t>https://doi.org/10.3389/fonc.2020.00073</w:t>
        </w:r>
      </w:hyperlink>
      <w:r w:rsidRPr="006C7548">
        <w:rPr>
          <w:rFonts w:ascii="Times New Roman" w:hAnsi="Times New Roman" w:cs="Times New Roman"/>
        </w:rPr>
        <w:t>.</w:t>
      </w:r>
    </w:p>
    <w:p w14:paraId="45BEEFFB" w14:textId="77777777" w:rsidR="00B9774E" w:rsidRPr="006C7548" w:rsidRDefault="007D68A5">
      <w:pPr>
        <w:pStyle w:val="Bibliography"/>
        <w:rPr>
          <w:rFonts w:ascii="Times New Roman" w:hAnsi="Times New Roman" w:cs="Times New Roman"/>
        </w:rPr>
      </w:pPr>
      <w:bookmarkStart w:id="143" w:name="ref-ording2020"/>
      <w:bookmarkEnd w:id="142"/>
      <w:r w:rsidRPr="006C7548">
        <w:rPr>
          <w:rFonts w:ascii="Times New Roman" w:hAnsi="Times New Roman" w:cs="Times New Roman"/>
        </w:rPr>
        <w:t xml:space="preserve">[28] </w:t>
      </w:r>
      <w:r w:rsidRPr="006C7548">
        <w:rPr>
          <w:rFonts w:ascii="Times New Roman" w:hAnsi="Times New Roman" w:cs="Times New Roman"/>
        </w:rPr>
        <w:tab/>
        <w:t xml:space="preserve">Ording AG, Horváth-Puhó E, Veres K, Glymour MM, Rørth M, Sørensen HT, et al. Cancer and risk of Alzheimer’s disease: Small association in a nationwide cohort study. Alzheimer’s &amp; Dementia 2020;16:953–64. </w:t>
      </w:r>
      <w:hyperlink r:id="rId32">
        <w:r w:rsidRPr="006C7548">
          <w:rPr>
            <w:rStyle w:val="Hyperlink"/>
            <w:rFonts w:ascii="Times New Roman" w:hAnsi="Times New Roman" w:cs="Times New Roman"/>
            <w:color w:val="auto"/>
          </w:rPr>
          <w:t>https://doi.org/10.1002/alz.12090</w:t>
        </w:r>
      </w:hyperlink>
      <w:r w:rsidRPr="006C7548">
        <w:rPr>
          <w:rFonts w:ascii="Times New Roman" w:hAnsi="Times New Roman" w:cs="Times New Roman"/>
        </w:rPr>
        <w:t>.</w:t>
      </w:r>
    </w:p>
    <w:p w14:paraId="49094E38" w14:textId="77777777" w:rsidR="00B9774E" w:rsidRPr="006C7548" w:rsidRDefault="007D68A5">
      <w:pPr>
        <w:pStyle w:val="Bibliography"/>
        <w:rPr>
          <w:rFonts w:ascii="Times New Roman" w:hAnsi="Times New Roman" w:cs="Times New Roman"/>
        </w:rPr>
      </w:pPr>
      <w:bookmarkStart w:id="144" w:name="ref-hernanInmortal2016"/>
      <w:bookmarkEnd w:id="143"/>
      <w:r w:rsidRPr="006C7548">
        <w:rPr>
          <w:rFonts w:ascii="Times New Roman" w:hAnsi="Times New Roman" w:cs="Times New Roman"/>
        </w:rPr>
        <w:t xml:space="preserve">[29] </w:t>
      </w:r>
      <w:r w:rsidRPr="006C7548">
        <w:rPr>
          <w:rFonts w:ascii="Times New Roman" w:hAnsi="Times New Roman" w:cs="Times New Roman"/>
        </w:rPr>
        <w:tab/>
        <w:t xml:space="preserve">Hernán MA, Sauer BC, Hernández-Díaz S, Platt R, Shrier I. Specifying a target trial prevents immortal time bias and other self-inflicted injuries in observational analyses. Journal of Clinical Epidemiology 2016;79:70–5. </w:t>
      </w:r>
      <w:hyperlink r:id="rId33">
        <w:r w:rsidRPr="006C7548">
          <w:rPr>
            <w:rStyle w:val="Hyperlink"/>
            <w:rFonts w:ascii="Times New Roman" w:hAnsi="Times New Roman" w:cs="Times New Roman"/>
            <w:color w:val="auto"/>
          </w:rPr>
          <w:t>https://doi.org/10.1016/j.jclinepi.2016.04.014</w:t>
        </w:r>
      </w:hyperlink>
      <w:r w:rsidRPr="006C7548">
        <w:rPr>
          <w:rFonts w:ascii="Times New Roman" w:hAnsi="Times New Roman" w:cs="Times New Roman"/>
        </w:rPr>
        <w:t>.</w:t>
      </w:r>
    </w:p>
    <w:p w14:paraId="050A929D" w14:textId="77777777" w:rsidR="00B9774E" w:rsidRPr="006C7548" w:rsidRDefault="007D68A5">
      <w:pPr>
        <w:pStyle w:val="Bibliography"/>
        <w:rPr>
          <w:rFonts w:ascii="Times New Roman" w:hAnsi="Times New Roman" w:cs="Times New Roman"/>
        </w:rPr>
      </w:pPr>
      <w:bookmarkStart w:id="145" w:name="ref-anderson1983"/>
      <w:bookmarkEnd w:id="144"/>
      <w:r w:rsidRPr="006C7548">
        <w:rPr>
          <w:rFonts w:ascii="Times New Roman" w:hAnsi="Times New Roman" w:cs="Times New Roman"/>
        </w:rPr>
        <w:t xml:space="preserve">[30] </w:t>
      </w:r>
      <w:r w:rsidRPr="006C7548">
        <w:rPr>
          <w:rFonts w:ascii="Times New Roman" w:hAnsi="Times New Roman" w:cs="Times New Roman"/>
        </w:rPr>
        <w:tab/>
        <w:t>Anderson JR, Cain KC, Gelber RD. Analysis of survival by tumor response. n.d.:10.</w:t>
      </w:r>
    </w:p>
    <w:p w14:paraId="01A74377" w14:textId="77777777" w:rsidR="00B9774E" w:rsidRPr="006C7548" w:rsidRDefault="007D68A5">
      <w:pPr>
        <w:pStyle w:val="Bibliography"/>
        <w:rPr>
          <w:rFonts w:ascii="Times New Roman" w:hAnsi="Times New Roman" w:cs="Times New Roman"/>
        </w:rPr>
      </w:pPr>
      <w:bookmarkStart w:id="146" w:name="ref-white2013"/>
      <w:bookmarkEnd w:id="145"/>
      <w:r w:rsidRPr="006C7548">
        <w:rPr>
          <w:rFonts w:ascii="Times New Roman" w:hAnsi="Times New Roman" w:cs="Times New Roman"/>
        </w:rPr>
        <w:t xml:space="preserve">[31] </w:t>
      </w:r>
      <w:r w:rsidRPr="006C7548">
        <w:rPr>
          <w:rFonts w:ascii="Times New Roman" w:hAnsi="Times New Roman" w:cs="Times New Roman"/>
        </w:rPr>
        <w:tab/>
        <w:t>White RS, Lipton RB, Hall CB, Steinerman JR. Nonmelanoma skin cancer is associated with reduced Alzheimer disease risk. Alzheimer Disease 2013:7.</w:t>
      </w:r>
    </w:p>
    <w:p w14:paraId="08D3E913" w14:textId="77777777" w:rsidR="00B9774E" w:rsidRPr="006C7548" w:rsidRDefault="007D68A5">
      <w:pPr>
        <w:pStyle w:val="Bibliography"/>
        <w:rPr>
          <w:rFonts w:ascii="Times New Roman" w:hAnsi="Times New Roman" w:cs="Times New Roman"/>
        </w:rPr>
      </w:pPr>
      <w:bookmarkStart w:id="147" w:name="ref-young2020"/>
      <w:bookmarkEnd w:id="146"/>
      <w:r w:rsidRPr="006C7548">
        <w:rPr>
          <w:rFonts w:ascii="Times New Roman" w:hAnsi="Times New Roman" w:cs="Times New Roman"/>
        </w:rPr>
        <w:t xml:space="preserve">[32] </w:t>
      </w:r>
      <w:r w:rsidRPr="006C7548">
        <w:rPr>
          <w:rFonts w:ascii="Times New Roman" w:hAnsi="Times New Roman" w:cs="Times New Roman"/>
        </w:rPr>
        <w:tab/>
        <w:t xml:space="preserve">Young JG, Stensrud MJ, Tchetgen Tchetgen EJ, Hernán MA. A causal framework for classical statistical estimands in failure-time settings with competing events. Statistics in Medicine 2020;39:1199–236. </w:t>
      </w:r>
      <w:hyperlink r:id="rId34">
        <w:r w:rsidRPr="006C7548">
          <w:rPr>
            <w:rStyle w:val="Hyperlink"/>
            <w:rFonts w:ascii="Times New Roman" w:hAnsi="Times New Roman" w:cs="Times New Roman"/>
            <w:color w:val="auto"/>
          </w:rPr>
          <w:t>https://doi.org/10.1002/sim.8471</w:t>
        </w:r>
      </w:hyperlink>
      <w:r w:rsidRPr="006C7548">
        <w:rPr>
          <w:rFonts w:ascii="Times New Roman" w:hAnsi="Times New Roman" w:cs="Times New Roman"/>
        </w:rPr>
        <w:t>.</w:t>
      </w:r>
    </w:p>
    <w:p w14:paraId="44A14443" w14:textId="77777777" w:rsidR="00B9774E" w:rsidRPr="006C7548" w:rsidRDefault="007D68A5">
      <w:pPr>
        <w:pStyle w:val="Bibliography"/>
        <w:rPr>
          <w:rFonts w:ascii="Times New Roman" w:hAnsi="Times New Roman" w:cs="Times New Roman"/>
        </w:rPr>
      </w:pPr>
      <w:bookmarkStart w:id="148" w:name="ref-stensrud2020"/>
      <w:bookmarkEnd w:id="147"/>
      <w:r w:rsidRPr="006C7548">
        <w:rPr>
          <w:rFonts w:ascii="Times New Roman" w:hAnsi="Times New Roman" w:cs="Times New Roman"/>
        </w:rPr>
        <w:t xml:space="preserve">[33] </w:t>
      </w:r>
      <w:r w:rsidRPr="006C7548">
        <w:rPr>
          <w:rFonts w:ascii="Times New Roman" w:hAnsi="Times New Roman" w:cs="Times New Roman"/>
        </w:rPr>
        <w:tab/>
        <w:t xml:space="preserve">Stensrud MJ, Young JG, Didelez V, Robins JM, Hernán MA. Separable Effects for Causal Inference in the Presence of Competing Events. Journal of the American Statistical Association 2020:1–9. </w:t>
      </w:r>
      <w:hyperlink r:id="rId35">
        <w:r w:rsidRPr="006C7548">
          <w:rPr>
            <w:rStyle w:val="Hyperlink"/>
            <w:rFonts w:ascii="Times New Roman" w:hAnsi="Times New Roman" w:cs="Times New Roman"/>
            <w:color w:val="auto"/>
          </w:rPr>
          <w:t>https://doi.org/10.1080/01621459.2020.1765783</w:t>
        </w:r>
      </w:hyperlink>
      <w:r w:rsidRPr="006C7548">
        <w:rPr>
          <w:rFonts w:ascii="Times New Roman" w:hAnsi="Times New Roman" w:cs="Times New Roman"/>
        </w:rPr>
        <w:t>.</w:t>
      </w:r>
    </w:p>
    <w:p w14:paraId="79C492D1" w14:textId="77777777" w:rsidR="00B9774E" w:rsidRPr="006C7548" w:rsidRDefault="007D68A5">
      <w:pPr>
        <w:pStyle w:val="Bibliography"/>
        <w:rPr>
          <w:rFonts w:ascii="Times New Roman" w:hAnsi="Times New Roman" w:cs="Times New Roman"/>
        </w:rPr>
      </w:pPr>
      <w:bookmarkStart w:id="149" w:name="ref-ikram2020"/>
      <w:bookmarkEnd w:id="148"/>
      <w:r w:rsidRPr="006C7548">
        <w:rPr>
          <w:rFonts w:ascii="Times New Roman" w:hAnsi="Times New Roman" w:cs="Times New Roman"/>
        </w:rPr>
        <w:t xml:space="preserve">[34] </w:t>
      </w:r>
      <w:r w:rsidRPr="006C7548">
        <w:rPr>
          <w:rFonts w:ascii="Times New Roman" w:hAnsi="Times New Roman" w:cs="Times New Roman"/>
        </w:rPr>
        <w:tab/>
        <w:t xml:space="preserve">Ikram MA, Brusselle G, Ghanbari M, Goedegebure A, Ikram MK, Kavousi M, et al. Objectives, design and main findings until 2020 from the Rotterdam Study. European Journal of Epidemiology 2020;35:483–517. </w:t>
      </w:r>
      <w:hyperlink r:id="rId36">
        <w:r w:rsidRPr="006C7548">
          <w:rPr>
            <w:rStyle w:val="Hyperlink"/>
            <w:rFonts w:ascii="Times New Roman" w:hAnsi="Times New Roman" w:cs="Times New Roman"/>
            <w:color w:val="auto"/>
          </w:rPr>
          <w:t>https://doi.org/10.1007/s10654-020-00640-5</w:t>
        </w:r>
      </w:hyperlink>
      <w:r w:rsidRPr="006C7548">
        <w:rPr>
          <w:rFonts w:ascii="Times New Roman" w:hAnsi="Times New Roman" w:cs="Times New Roman"/>
        </w:rPr>
        <w:t>.</w:t>
      </w:r>
    </w:p>
    <w:p w14:paraId="05416799" w14:textId="77777777" w:rsidR="00B9774E" w:rsidRPr="006C7548" w:rsidRDefault="007D68A5">
      <w:pPr>
        <w:pStyle w:val="Bibliography"/>
        <w:rPr>
          <w:rFonts w:ascii="Times New Roman" w:hAnsi="Times New Roman" w:cs="Times New Roman"/>
        </w:rPr>
      </w:pPr>
      <w:bookmarkStart w:id="150" w:name="ref-hernan2000"/>
      <w:bookmarkEnd w:id="149"/>
      <w:r w:rsidRPr="006C7548">
        <w:rPr>
          <w:rFonts w:ascii="Times New Roman" w:hAnsi="Times New Roman" w:cs="Times New Roman"/>
        </w:rPr>
        <w:t xml:space="preserve">[35] </w:t>
      </w:r>
      <w:r w:rsidRPr="006C7548">
        <w:rPr>
          <w:rFonts w:ascii="Times New Roman" w:hAnsi="Times New Roman" w:cs="Times New Roman"/>
        </w:rPr>
        <w:tab/>
        <w:t xml:space="preserve">Hernán MÁ, Brumback B, Robins JM. Marginal Structural Models to Estimate the Causal Effect of Zidovudine on the Survival of HIV-Positive Men: Epidemiology 2000;11:561–70. </w:t>
      </w:r>
      <w:hyperlink r:id="rId37">
        <w:r w:rsidRPr="006C7548">
          <w:rPr>
            <w:rStyle w:val="Hyperlink"/>
            <w:rFonts w:ascii="Times New Roman" w:hAnsi="Times New Roman" w:cs="Times New Roman"/>
            <w:color w:val="auto"/>
          </w:rPr>
          <w:t>https://doi.org/10.1097/00001648-200009000-00012</w:t>
        </w:r>
      </w:hyperlink>
      <w:r w:rsidRPr="006C7548">
        <w:rPr>
          <w:rFonts w:ascii="Times New Roman" w:hAnsi="Times New Roman" w:cs="Times New Roman"/>
        </w:rPr>
        <w:t>.</w:t>
      </w:r>
    </w:p>
    <w:p w14:paraId="392FFBE0" w14:textId="77777777" w:rsidR="00B9774E" w:rsidRPr="006C7548" w:rsidRDefault="007D68A5">
      <w:pPr>
        <w:pStyle w:val="Bibliography"/>
        <w:rPr>
          <w:rFonts w:ascii="Times New Roman" w:hAnsi="Times New Roman" w:cs="Times New Roman"/>
        </w:rPr>
      </w:pPr>
      <w:bookmarkStart w:id="151" w:name="ref-peterson1976"/>
      <w:bookmarkEnd w:id="150"/>
      <w:r w:rsidRPr="006C7548">
        <w:rPr>
          <w:rFonts w:ascii="Times New Roman" w:hAnsi="Times New Roman" w:cs="Times New Roman"/>
        </w:rPr>
        <w:t xml:space="preserve">[36] </w:t>
      </w:r>
      <w:r w:rsidRPr="006C7548">
        <w:rPr>
          <w:rFonts w:ascii="Times New Roman" w:hAnsi="Times New Roman" w:cs="Times New Roman"/>
        </w:rPr>
        <w:tab/>
        <w:t xml:space="preserve">Peterson AV. Bounds for a joint distribution function with fixed sub-distribution functions: Application to competing risks. Proceedings of the National Academy of Sciences 1976;73:11–3. </w:t>
      </w:r>
      <w:hyperlink r:id="rId38">
        <w:r w:rsidRPr="006C7548">
          <w:rPr>
            <w:rStyle w:val="Hyperlink"/>
            <w:rFonts w:ascii="Times New Roman" w:hAnsi="Times New Roman" w:cs="Times New Roman"/>
            <w:color w:val="auto"/>
          </w:rPr>
          <w:t>https://doi.org/10.1073/pnas.73.1.11</w:t>
        </w:r>
      </w:hyperlink>
      <w:r w:rsidRPr="006C7548">
        <w:rPr>
          <w:rFonts w:ascii="Times New Roman" w:hAnsi="Times New Roman" w:cs="Times New Roman"/>
        </w:rPr>
        <w:t>.</w:t>
      </w:r>
    </w:p>
    <w:p w14:paraId="00DE890F" w14:textId="77777777" w:rsidR="00B9774E" w:rsidRPr="006C7548" w:rsidRDefault="007D68A5">
      <w:pPr>
        <w:pStyle w:val="Bibliography"/>
        <w:rPr>
          <w:rFonts w:ascii="Times New Roman" w:hAnsi="Times New Roman" w:cs="Times New Roman"/>
          <w:lang w:val="nl-NL"/>
        </w:rPr>
      </w:pPr>
      <w:bookmarkStart w:id="152" w:name="ref-rojas_medrxiv"/>
      <w:bookmarkEnd w:id="151"/>
      <w:r w:rsidRPr="006C7548">
        <w:rPr>
          <w:rFonts w:ascii="Times New Roman" w:hAnsi="Times New Roman" w:cs="Times New Roman"/>
        </w:rPr>
        <w:t xml:space="preserve">[37] </w:t>
      </w:r>
      <w:r w:rsidRPr="006C7548">
        <w:rPr>
          <w:rFonts w:ascii="Times New Roman" w:hAnsi="Times New Roman" w:cs="Times New Roman"/>
        </w:rPr>
        <w:tab/>
        <w:t xml:space="preserve">Rojas-Saunero LP, Young JG, Didelez V, Ikram MA, Swanson SA. Choosing questions before methods in dementia research with competing events and causal goals. </w:t>
      </w:r>
      <w:r w:rsidRPr="006C7548">
        <w:rPr>
          <w:rFonts w:ascii="Times New Roman" w:hAnsi="Times New Roman" w:cs="Times New Roman"/>
          <w:lang w:val="nl-NL"/>
        </w:rPr>
        <w:t xml:space="preserve">2021. </w:t>
      </w:r>
      <w:r w:rsidR="00A44782">
        <w:fldChar w:fldCharType="begin"/>
      </w:r>
      <w:r w:rsidR="00A44782" w:rsidRPr="00C1667D">
        <w:rPr>
          <w:lang w:val="nl-NL"/>
          <w:rPrChange w:id="153" w:author="Arfan Ikram" w:date="2021-08-29T22:31:00Z">
            <w:rPr/>
          </w:rPrChange>
        </w:rPr>
        <w:instrText xml:space="preserve"> HYPERLINK "https://doi.org/10.1101/2021.06.01.21258142" \h </w:instrText>
      </w:r>
      <w:r w:rsidR="00A44782">
        <w:fldChar w:fldCharType="separate"/>
      </w:r>
      <w:r w:rsidRPr="006C7548">
        <w:rPr>
          <w:rStyle w:val="Hyperlink"/>
          <w:rFonts w:ascii="Times New Roman" w:hAnsi="Times New Roman" w:cs="Times New Roman"/>
          <w:color w:val="auto"/>
          <w:lang w:val="nl-NL"/>
        </w:rPr>
        <w:t>https://doi.org/10.1101/2021.06.01.21258142</w:t>
      </w:r>
      <w:r w:rsidR="00A44782">
        <w:rPr>
          <w:rStyle w:val="Hyperlink"/>
          <w:rFonts w:ascii="Times New Roman" w:hAnsi="Times New Roman" w:cs="Times New Roman"/>
          <w:color w:val="auto"/>
          <w:lang w:val="nl-NL"/>
        </w:rPr>
        <w:fldChar w:fldCharType="end"/>
      </w:r>
      <w:r w:rsidRPr="006C7548">
        <w:rPr>
          <w:rFonts w:ascii="Times New Roman" w:hAnsi="Times New Roman" w:cs="Times New Roman"/>
          <w:lang w:val="nl-NL"/>
        </w:rPr>
        <w:t>.</w:t>
      </w:r>
    </w:p>
    <w:p w14:paraId="743CBF44" w14:textId="77777777" w:rsidR="00B9774E" w:rsidRPr="006C7548" w:rsidRDefault="007D68A5">
      <w:pPr>
        <w:pStyle w:val="Bibliography"/>
        <w:rPr>
          <w:rFonts w:ascii="Times New Roman" w:hAnsi="Times New Roman" w:cs="Times New Roman"/>
        </w:rPr>
      </w:pPr>
      <w:bookmarkStart w:id="154" w:name="ref-vangeloven2014"/>
      <w:bookmarkEnd w:id="152"/>
      <w:r w:rsidRPr="006C7548">
        <w:rPr>
          <w:rFonts w:ascii="Times New Roman" w:hAnsi="Times New Roman" w:cs="Times New Roman"/>
          <w:lang w:val="nl-NL"/>
        </w:rPr>
        <w:t xml:space="preserve">[38] </w:t>
      </w:r>
      <w:r w:rsidRPr="006C7548">
        <w:rPr>
          <w:rFonts w:ascii="Times New Roman" w:hAnsi="Times New Roman" w:cs="Times New Roman"/>
          <w:lang w:val="nl-NL"/>
        </w:rPr>
        <w:tab/>
        <w:t xml:space="preserve">van Geloven N, Geskus RB, Mol BW, Zwinderman AH. </w:t>
      </w:r>
      <w:r w:rsidRPr="006C7548">
        <w:rPr>
          <w:rFonts w:ascii="Times New Roman" w:hAnsi="Times New Roman" w:cs="Times New Roman"/>
        </w:rPr>
        <w:t xml:space="preserve">Correcting for the dependent competing risk of treatment using inverse probability of censoring weighting and copulas in the estimation of natural conception chances: N. VAN GELOVEN </w:t>
      </w:r>
      <w:r w:rsidRPr="006C7548">
        <w:rPr>
          <w:rFonts w:ascii="Times New Roman" w:hAnsi="Times New Roman" w:cs="Times New Roman"/>
          <w:i/>
          <w:iCs/>
        </w:rPr>
        <w:t>ET AL.</w:t>
      </w:r>
      <w:r w:rsidRPr="006C7548">
        <w:rPr>
          <w:rFonts w:ascii="Times New Roman" w:hAnsi="Times New Roman" w:cs="Times New Roman"/>
        </w:rPr>
        <w:t xml:space="preserve"> Statistics in Medicine 2014;33:4671–80. </w:t>
      </w:r>
      <w:hyperlink r:id="rId39">
        <w:r w:rsidRPr="006C7548">
          <w:rPr>
            <w:rStyle w:val="Hyperlink"/>
            <w:rFonts w:ascii="Times New Roman" w:hAnsi="Times New Roman" w:cs="Times New Roman"/>
            <w:color w:val="auto"/>
          </w:rPr>
          <w:t>https://doi.org/10.1002/sim.6280</w:t>
        </w:r>
      </w:hyperlink>
      <w:r w:rsidRPr="006C7548">
        <w:rPr>
          <w:rFonts w:ascii="Times New Roman" w:hAnsi="Times New Roman" w:cs="Times New Roman"/>
        </w:rPr>
        <w:t>.</w:t>
      </w:r>
    </w:p>
    <w:p w14:paraId="59828418" w14:textId="77777777" w:rsidR="00B9774E" w:rsidRPr="006C7548" w:rsidRDefault="007D68A5">
      <w:pPr>
        <w:pStyle w:val="Bibliography"/>
        <w:rPr>
          <w:rFonts w:ascii="Times New Roman" w:hAnsi="Times New Roman" w:cs="Times New Roman"/>
        </w:rPr>
      </w:pPr>
      <w:bookmarkStart w:id="155" w:name="ref-willems2018"/>
      <w:bookmarkEnd w:id="154"/>
      <w:r w:rsidRPr="006C7548">
        <w:rPr>
          <w:rFonts w:ascii="Times New Roman" w:hAnsi="Times New Roman" w:cs="Times New Roman"/>
        </w:rPr>
        <w:lastRenderedPageBreak/>
        <w:t xml:space="preserve">[39] </w:t>
      </w:r>
      <w:r w:rsidRPr="006C7548">
        <w:rPr>
          <w:rFonts w:ascii="Times New Roman" w:hAnsi="Times New Roman" w:cs="Times New Roman"/>
        </w:rPr>
        <w:tab/>
        <w:t xml:space="preserve">Willems S, Schat A, van Noorden M, Fiocco M. Correcting for dependent censoring in routine outcome monitoring data by applying the inverse probability censoring weighted estimator. Statistical Methods in Medical Research 2018;27:323–35. </w:t>
      </w:r>
      <w:hyperlink r:id="rId40">
        <w:r w:rsidRPr="006C7548">
          <w:rPr>
            <w:rStyle w:val="Hyperlink"/>
            <w:rFonts w:ascii="Times New Roman" w:hAnsi="Times New Roman" w:cs="Times New Roman"/>
            <w:color w:val="auto"/>
          </w:rPr>
          <w:t>https://doi.org/10.1177/0962280216628900</w:t>
        </w:r>
      </w:hyperlink>
      <w:r w:rsidRPr="006C7548">
        <w:rPr>
          <w:rFonts w:ascii="Times New Roman" w:hAnsi="Times New Roman" w:cs="Times New Roman"/>
        </w:rPr>
        <w:t>.</w:t>
      </w:r>
    </w:p>
    <w:p w14:paraId="7F1283C7" w14:textId="77777777" w:rsidR="00B9774E" w:rsidRPr="006C7548" w:rsidRDefault="007D68A5">
      <w:pPr>
        <w:pStyle w:val="Bibliography"/>
        <w:rPr>
          <w:rFonts w:ascii="Times New Roman" w:hAnsi="Times New Roman" w:cs="Times New Roman"/>
        </w:rPr>
      </w:pPr>
      <w:bookmarkStart w:id="156" w:name="ref-huitfeldt2016"/>
      <w:bookmarkEnd w:id="155"/>
      <w:r w:rsidRPr="006C7548">
        <w:rPr>
          <w:rFonts w:ascii="Times New Roman" w:hAnsi="Times New Roman" w:cs="Times New Roman"/>
        </w:rPr>
        <w:t xml:space="preserve">[40] </w:t>
      </w:r>
      <w:r w:rsidRPr="006C7548">
        <w:rPr>
          <w:rFonts w:ascii="Times New Roman" w:hAnsi="Times New Roman" w:cs="Times New Roman"/>
        </w:rPr>
        <w:tab/>
        <w:t xml:space="preserve">Huitfeldt A, Hernan MA, Kalager M, Robins JM. Comparative Effectiveness Research Using Observational Data: Active Comparators to Emulate Target Trials with Inactive Comparators. eGEMs (Generating Evidence &amp; Methods to Improve Patient Outcomes) 2016;4:20. </w:t>
      </w:r>
      <w:hyperlink r:id="rId41">
        <w:r w:rsidRPr="006C7548">
          <w:rPr>
            <w:rStyle w:val="Hyperlink"/>
            <w:rFonts w:ascii="Times New Roman" w:hAnsi="Times New Roman" w:cs="Times New Roman"/>
            <w:color w:val="auto"/>
          </w:rPr>
          <w:t>https://doi.org/10.13063/2327-9214.1234</w:t>
        </w:r>
      </w:hyperlink>
      <w:r w:rsidRPr="006C7548">
        <w:rPr>
          <w:rFonts w:ascii="Times New Roman" w:hAnsi="Times New Roman" w:cs="Times New Roman"/>
        </w:rPr>
        <w:t>.</w:t>
      </w:r>
    </w:p>
    <w:bookmarkEnd w:id="108"/>
    <w:bookmarkEnd w:id="156"/>
    <w:p w14:paraId="04565B30" w14:textId="77777777" w:rsidR="00B9774E" w:rsidRPr="006C7548" w:rsidRDefault="007D68A5">
      <w:pPr>
        <w:rPr>
          <w:rFonts w:ascii="Times New Roman" w:hAnsi="Times New Roman" w:cs="Times New Roman"/>
        </w:rPr>
      </w:pPr>
      <w:r w:rsidRPr="006C7548">
        <w:rPr>
          <w:rFonts w:ascii="Times New Roman" w:hAnsi="Times New Roman" w:cs="Times New Roman"/>
        </w:rPr>
        <w:br w:type="page"/>
      </w:r>
    </w:p>
    <w:p w14:paraId="7FF4F782" w14:textId="77777777" w:rsidR="00B9774E" w:rsidRPr="006C7548" w:rsidRDefault="007D68A5">
      <w:pPr>
        <w:pStyle w:val="Heading2"/>
        <w:rPr>
          <w:rFonts w:ascii="Times New Roman" w:hAnsi="Times New Roman" w:cs="Times New Roman"/>
          <w:color w:val="auto"/>
          <w:sz w:val="24"/>
          <w:szCs w:val="24"/>
        </w:rPr>
      </w:pPr>
      <w:bookmarkStart w:id="157" w:name="tables"/>
      <w:bookmarkEnd w:id="106"/>
      <w:r w:rsidRPr="006C7548">
        <w:rPr>
          <w:rFonts w:ascii="Times New Roman" w:hAnsi="Times New Roman" w:cs="Times New Roman"/>
          <w:color w:val="auto"/>
          <w:sz w:val="24"/>
          <w:szCs w:val="24"/>
        </w:rPr>
        <w:lastRenderedPageBreak/>
        <w:t>Tables</w:t>
      </w:r>
    </w:p>
    <w:p w14:paraId="73C82378" w14:textId="77777777" w:rsidR="00B9774E" w:rsidRPr="006C7548" w:rsidRDefault="007D68A5">
      <w:pPr>
        <w:pStyle w:val="Heading3"/>
        <w:rPr>
          <w:rFonts w:ascii="Times New Roman" w:hAnsi="Times New Roman" w:cs="Times New Roman"/>
          <w:color w:val="auto"/>
        </w:rPr>
      </w:pPr>
      <w:bookmarkStart w:id="158" w:name="X74c4414a567b9e27d09788b5bbbdf19be9f2221"/>
      <w:r w:rsidRPr="006C7548">
        <w:rPr>
          <w:rFonts w:ascii="Times New Roman" w:hAnsi="Times New Roman" w:cs="Times New Roman"/>
          <w:color w:val="auto"/>
        </w:rPr>
        <w:t>Table 1: Descriptive characteristics of participants</w:t>
      </w:r>
    </w:p>
    <w:p w14:paraId="6005AC80" w14:textId="77777777" w:rsidR="007D68A5" w:rsidRPr="006C7548" w:rsidRDefault="007D68A5" w:rsidP="007D68A5">
      <w:pPr>
        <w:pStyle w:val="BodyText"/>
        <w:rPr>
          <w:rFonts w:ascii="Times New Roman" w:hAnsi="Times New Roman" w:cs="Times New Roman"/>
        </w:rPr>
      </w:pPr>
    </w:p>
    <w:tbl>
      <w:tblPr>
        <w:tblStyle w:val="Table"/>
        <w:tblW w:w="0" w:type="auto"/>
        <w:jc w:val="center"/>
        <w:tblLayout w:type="fixed"/>
        <w:tblCellMar>
          <w:left w:w="29" w:type="dxa"/>
          <w:right w:w="29" w:type="dxa"/>
        </w:tblCellMar>
        <w:tblLook w:val="0420" w:firstRow="1" w:lastRow="0" w:firstColumn="0" w:lastColumn="0" w:noHBand="0" w:noVBand="1"/>
      </w:tblPr>
      <w:tblGrid>
        <w:gridCol w:w="4812"/>
        <w:gridCol w:w="1842"/>
      </w:tblGrid>
      <w:tr w:rsidR="006C7548" w:rsidRPr="006C7548" w14:paraId="71593271" w14:textId="77777777" w:rsidTr="00E6207D">
        <w:trPr>
          <w:cnfStyle w:val="100000000000" w:firstRow="1" w:lastRow="0" w:firstColumn="0" w:lastColumn="0" w:oddVBand="0" w:evenVBand="0" w:oddHBand="0" w:evenHBand="0" w:firstRowFirstColumn="0" w:firstRowLastColumn="0" w:lastRowFirstColumn="0" w:lastRowLastColumn="0"/>
          <w:cantSplit/>
          <w:tblHeader/>
          <w:jc w:val="center"/>
        </w:trPr>
        <w:tc>
          <w:tcPr>
            <w:tcW w:w="48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B798B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Characteristics</w:t>
            </w:r>
          </w:p>
        </w:tc>
        <w:tc>
          <w:tcPr>
            <w:tcW w:w="184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26AAC1A"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Overall</w:t>
            </w:r>
          </w:p>
        </w:tc>
      </w:tr>
      <w:tr w:rsidR="006C7548" w:rsidRPr="006C7548" w14:paraId="073A741A" w14:textId="77777777" w:rsidTr="00E6207D">
        <w:trPr>
          <w:cantSplit/>
          <w:jc w:val="center"/>
        </w:trPr>
        <w:tc>
          <w:tcPr>
            <w:tcW w:w="4812" w:type="dxa"/>
            <w:shd w:val="clear" w:color="auto" w:fill="FFFFFF"/>
            <w:tcMar>
              <w:top w:w="0" w:type="dxa"/>
              <w:left w:w="0" w:type="dxa"/>
              <w:bottom w:w="0" w:type="dxa"/>
              <w:right w:w="0" w:type="dxa"/>
            </w:tcMar>
            <w:vAlign w:val="center"/>
          </w:tcPr>
          <w:p w14:paraId="05F1007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n</w:t>
            </w:r>
          </w:p>
        </w:tc>
        <w:tc>
          <w:tcPr>
            <w:tcW w:w="1842" w:type="dxa"/>
            <w:shd w:val="clear" w:color="auto" w:fill="FFFFFF"/>
            <w:tcMar>
              <w:top w:w="0" w:type="dxa"/>
              <w:left w:w="0" w:type="dxa"/>
              <w:bottom w:w="0" w:type="dxa"/>
              <w:right w:w="0" w:type="dxa"/>
            </w:tcMar>
            <w:vAlign w:val="center"/>
          </w:tcPr>
          <w:p w14:paraId="09AB2F1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3634</w:t>
            </w:r>
          </w:p>
        </w:tc>
      </w:tr>
      <w:tr w:rsidR="006C7548" w:rsidRPr="006C7548" w14:paraId="7B119025" w14:textId="77777777" w:rsidTr="00E6207D">
        <w:trPr>
          <w:cantSplit/>
          <w:jc w:val="center"/>
        </w:trPr>
        <w:tc>
          <w:tcPr>
            <w:tcW w:w="4812" w:type="dxa"/>
            <w:shd w:val="clear" w:color="auto" w:fill="FFFFFF"/>
            <w:tcMar>
              <w:top w:w="0" w:type="dxa"/>
              <w:left w:w="0" w:type="dxa"/>
              <w:bottom w:w="0" w:type="dxa"/>
              <w:right w:w="0" w:type="dxa"/>
            </w:tcMar>
            <w:vAlign w:val="center"/>
          </w:tcPr>
          <w:p w14:paraId="6884CEC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Male (%)</w:t>
            </w:r>
          </w:p>
        </w:tc>
        <w:tc>
          <w:tcPr>
            <w:tcW w:w="1842" w:type="dxa"/>
            <w:shd w:val="clear" w:color="auto" w:fill="FFFFFF"/>
            <w:tcMar>
              <w:top w:w="0" w:type="dxa"/>
              <w:left w:w="0" w:type="dxa"/>
              <w:bottom w:w="0" w:type="dxa"/>
              <w:right w:w="0" w:type="dxa"/>
            </w:tcMar>
            <w:vAlign w:val="center"/>
          </w:tcPr>
          <w:p w14:paraId="49FC9CA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1655 (45.5)</w:t>
            </w:r>
          </w:p>
        </w:tc>
      </w:tr>
      <w:tr w:rsidR="006C7548" w:rsidRPr="006C7548" w14:paraId="3E7C1F0A" w14:textId="77777777" w:rsidTr="00E6207D">
        <w:trPr>
          <w:cantSplit/>
          <w:jc w:val="center"/>
        </w:trPr>
        <w:tc>
          <w:tcPr>
            <w:tcW w:w="4812" w:type="dxa"/>
            <w:shd w:val="clear" w:color="auto" w:fill="FFFFFF"/>
            <w:tcMar>
              <w:top w:w="0" w:type="dxa"/>
              <w:left w:w="0" w:type="dxa"/>
              <w:bottom w:w="0" w:type="dxa"/>
              <w:right w:w="0" w:type="dxa"/>
            </w:tcMar>
            <w:vAlign w:val="center"/>
          </w:tcPr>
          <w:p w14:paraId="6BD3DC77"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Age at baseline (mean (SD))</w:t>
            </w:r>
          </w:p>
        </w:tc>
        <w:tc>
          <w:tcPr>
            <w:tcW w:w="1842" w:type="dxa"/>
            <w:shd w:val="clear" w:color="auto" w:fill="FFFFFF"/>
            <w:tcMar>
              <w:top w:w="0" w:type="dxa"/>
              <w:left w:w="0" w:type="dxa"/>
              <w:bottom w:w="0" w:type="dxa"/>
              <w:right w:w="0" w:type="dxa"/>
            </w:tcMar>
            <w:vAlign w:val="center"/>
          </w:tcPr>
          <w:p w14:paraId="39BDB957" w14:textId="210561C3" w:rsidR="00B9774E" w:rsidRPr="006C7548" w:rsidRDefault="009C38D7" w:rsidP="009C38D7">
            <w:pPr>
              <w:pStyle w:val="Compact"/>
              <w:rPr>
                <w:rFonts w:ascii="Times New Roman" w:hAnsi="Times New Roman" w:cs="Times New Roman"/>
              </w:rPr>
            </w:pPr>
            <w:r w:rsidRPr="006C7548">
              <w:rPr>
                <w:rFonts w:ascii="Times New Roman" w:hAnsi="Times New Roman" w:cs="Times New Roman"/>
              </w:rPr>
              <w:t>64.5</w:t>
            </w:r>
            <w:r w:rsidR="007D68A5" w:rsidRPr="006C7548">
              <w:rPr>
                <w:rFonts w:ascii="Times New Roman" w:hAnsi="Times New Roman" w:cs="Times New Roman"/>
              </w:rPr>
              <w:t xml:space="preserve"> (2.</w:t>
            </w:r>
            <w:r w:rsidRPr="006C7548">
              <w:rPr>
                <w:rFonts w:ascii="Times New Roman" w:hAnsi="Times New Roman" w:cs="Times New Roman"/>
              </w:rPr>
              <w:t>9</w:t>
            </w:r>
            <w:r w:rsidR="007D68A5" w:rsidRPr="006C7548">
              <w:rPr>
                <w:rFonts w:ascii="Times New Roman" w:hAnsi="Times New Roman" w:cs="Times New Roman"/>
              </w:rPr>
              <w:t>)</w:t>
            </w:r>
          </w:p>
        </w:tc>
      </w:tr>
      <w:tr w:rsidR="006C7548" w:rsidRPr="006C7548" w14:paraId="21E457AC" w14:textId="77777777" w:rsidTr="00E6207D">
        <w:trPr>
          <w:cantSplit/>
          <w:jc w:val="center"/>
        </w:trPr>
        <w:tc>
          <w:tcPr>
            <w:tcW w:w="4812" w:type="dxa"/>
            <w:shd w:val="clear" w:color="auto" w:fill="FFFFFF"/>
            <w:tcMar>
              <w:top w:w="0" w:type="dxa"/>
              <w:left w:w="0" w:type="dxa"/>
              <w:bottom w:w="0" w:type="dxa"/>
              <w:right w:w="0" w:type="dxa"/>
            </w:tcMar>
            <w:vAlign w:val="center"/>
          </w:tcPr>
          <w:p w14:paraId="3ABF93B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Educational attainment (%)</w:t>
            </w:r>
          </w:p>
        </w:tc>
        <w:tc>
          <w:tcPr>
            <w:tcW w:w="1842" w:type="dxa"/>
            <w:shd w:val="clear" w:color="auto" w:fill="FFFFFF"/>
            <w:tcMar>
              <w:top w:w="0" w:type="dxa"/>
              <w:left w:w="0" w:type="dxa"/>
              <w:bottom w:w="0" w:type="dxa"/>
              <w:right w:w="0" w:type="dxa"/>
            </w:tcMar>
            <w:vAlign w:val="center"/>
          </w:tcPr>
          <w:p w14:paraId="62924EC2" w14:textId="77777777" w:rsidR="00B9774E" w:rsidRPr="006C7548" w:rsidRDefault="00B9774E" w:rsidP="00B26CD5">
            <w:pPr>
              <w:pStyle w:val="Compact"/>
              <w:rPr>
                <w:rFonts w:ascii="Times New Roman" w:hAnsi="Times New Roman" w:cs="Times New Roman"/>
              </w:rPr>
            </w:pPr>
          </w:p>
        </w:tc>
      </w:tr>
      <w:tr w:rsidR="006C7548" w:rsidRPr="006C7548" w14:paraId="742A18F8" w14:textId="77777777" w:rsidTr="00E6207D">
        <w:trPr>
          <w:cantSplit/>
          <w:jc w:val="center"/>
        </w:trPr>
        <w:tc>
          <w:tcPr>
            <w:tcW w:w="4812" w:type="dxa"/>
            <w:shd w:val="clear" w:color="auto" w:fill="FFFFFF"/>
            <w:tcMar>
              <w:top w:w="0" w:type="dxa"/>
              <w:left w:w="0" w:type="dxa"/>
              <w:bottom w:w="0" w:type="dxa"/>
              <w:right w:w="0" w:type="dxa"/>
            </w:tcMar>
            <w:vAlign w:val="center"/>
          </w:tcPr>
          <w:p w14:paraId="50042A3D"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Higher</w:t>
            </w:r>
          </w:p>
        </w:tc>
        <w:tc>
          <w:tcPr>
            <w:tcW w:w="1842" w:type="dxa"/>
            <w:shd w:val="clear" w:color="auto" w:fill="FFFFFF"/>
            <w:tcMar>
              <w:top w:w="0" w:type="dxa"/>
              <w:left w:w="0" w:type="dxa"/>
              <w:bottom w:w="0" w:type="dxa"/>
              <w:right w:w="0" w:type="dxa"/>
            </w:tcMar>
            <w:vAlign w:val="center"/>
          </w:tcPr>
          <w:p w14:paraId="4AD54E4F"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382 (10.5)</w:t>
            </w:r>
          </w:p>
        </w:tc>
      </w:tr>
      <w:tr w:rsidR="006C7548" w:rsidRPr="006C7548" w14:paraId="772E3E2C" w14:textId="77777777" w:rsidTr="00E6207D">
        <w:trPr>
          <w:cantSplit/>
          <w:jc w:val="center"/>
        </w:trPr>
        <w:tc>
          <w:tcPr>
            <w:tcW w:w="4812" w:type="dxa"/>
            <w:shd w:val="clear" w:color="auto" w:fill="FFFFFF"/>
            <w:tcMar>
              <w:top w:w="0" w:type="dxa"/>
              <w:left w:w="0" w:type="dxa"/>
              <w:bottom w:w="0" w:type="dxa"/>
              <w:right w:w="0" w:type="dxa"/>
            </w:tcMar>
            <w:vAlign w:val="center"/>
          </w:tcPr>
          <w:p w14:paraId="0E0CCDFE"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Intermediate</w:t>
            </w:r>
          </w:p>
        </w:tc>
        <w:tc>
          <w:tcPr>
            <w:tcW w:w="1842" w:type="dxa"/>
            <w:shd w:val="clear" w:color="auto" w:fill="FFFFFF"/>
            <w:tcMar>
              <w:top w:w="0" w:type="dxa"/>
              <w:left w:w="0" w:type="dxa"/>
              <w:bottom w:w="0" w:type="dxa"/>
              <w:right w:w="0" w:type="dxa"/>
            </w:tcMar>
            <w:vAlign w:val="center"/>
          </w:tcPr>
          <w:p w14:paraId="1C47525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1634 (45.0)</w:t>
            </w:r>
          </w:p>
        </w:tc>
      </w:tr>
      <w:tr w:rsidR="006C7548" w:rsidRPr="006C7548" w14:paraId="4CE35197" w14:textId="77777777" w:rsidTr="00E6207D">
        <w:trPr>
          <w:cantSplit/>
          <w:jc w:val="center"/>
        </w:trPr>
        <w:tc>
          <w:tcPr>
            <w:tcW w:w="4812" w:type="dxa"/>
            <w:shd w:val="clear" w:color="auto" w:fill="FFFFFF"/>
            <w:tcMar>
              <w:top w:w="0" w:type="dxa"/>
              <w:left w:w="0" w:type="dxa"/>
              <w:bottom w:w="0" w:type="dxa"/>
              <w:right w:w="0" w:type="dxa"/>
            </w:tcMar>
            <w:vAlign w:val="center"/>
          </w:tcPr>
          <w:p w14:paraId="4414202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Lower</w:t>
            </w:r>
          </w:p>
        </w:tc>
        <w:tc>
          <w:tcPr>
            <w:tcW w:w="1842" w:type="dxa"/>
            <w:shd w:val="clear" w:color="auto" w:fill="FFFFFF"/>
            <w:tcMar>
              <w:top w:w="0" w:type="dxa"/>
              <w:left w:w="0" w:type="dxa"/>
              <w:bottom w:w="0" w:type="dxa"/>
              <w:right w:w="0" w:type="dxa"/>
            </w:tcMar>
            <w:vAlign w:val="center"/>
          </w:tcPr>
          <w:p w14:paraId="5321A5D2"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1594 (43.9)</w:t>
            </w:r>
          </w:p>
        </w:tc>
      </w:tr>
      <w:tr w:rsidR="006C7548" w:rsidRPr="006C7548" w14:paraId="3FCACA61" w14:textId="77777777" w:rsidTr="00E6207D">
        <w:trPr>
          <w:cantSplit/>
          <w:jc w:val="center"/>
        </w:trPr>
        <w:tc>
          <w:tcPr>
            <w:tcW w:w="4812" w:type="dxa"/>
            <w:shd w:val="clear" w:color="auto" w:fill="FFFFFF"/>
            <w:tcMar>
              <w:top w:w="0" w:type="dxa"/>
              <w:left w:w="0" w:type="dxa"/>
              <w:bottom w:w="0" w:type="dxa"/>
              <w:right w:w="0" w:type="dxa"/>
            </w:tcMar>
            <w:vAlign w:val="center"/>
          </w:tcPr>
          <w:p w14:paraId="47BDE1B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Unknown history of diabetes</w:t>
            </w:r>
          </w:p>
        </w:tc>
        <w:tc>
          <w:tcPr>
            <w:tcW w:w="1842" w:type="dxa"/>
            <w:shd w:val="clear" w:color="auto" w:fill="FFFFFF"/>
            <w:tcMar>
              <w:top w:w="0" w:type="dxa"/>
              <w:left w:w="0" w:type="dxa"/>
              <w:bottom w:w="0" w:type="dxa"/>
              <w:right w:w="0" w:type="dxa"/>
            </w:tcMar>
            <w:vAlign w:val="center"/>
          </w:tcPr>
          <w:p w14:paraId="5A8873AE"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24 (0.7)</w:t>
            </w:r>
          </w:p>
        </w:tc>
      </w:tr>
      <w:tr w:rsidR="006C7548" w:rsidRPr="006C7548" w14:paraId="4B594447" w14:textId="77777777" w:rsidTr="00E6207D">
        <w:trPr>
          <w:cantSplit/>
          <w:jc w:val="center"/>
        </w:trPr>
        <w:tc>
          <w:tcPr>
            <w:tcW w:w="4812" w:type="dxa"/>
            <w:shd w:val="clear" w:color="auto" w:fill="FFFFFF"/>
            <w:tcMar>
              <w:top w:w="0" w:type="dxa"/>
              <w:left w:w="0" w:type="dxa"/>
              <w:bottom w:w="0" w:type="dxa"/>
              <w:right w:w="0" w:type="dxa"/>
            </w:tcMar>
            <w:vAlign w:val="center"/>
          </w:tcPr>
          <w:p w14:paraId="61C2C1DB"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ApoE4 (%)</w:t>
            </w:r>
          </w:p>
        </w:tc>
        <w:tc>
          <w:tcPr>
            <w:tcW w:w="1842" w:type="dxa"/>
            <w:shd w:val="clear" w:color="auto" w:fill="FFFFFF"/>
            <w:tcMar>
              <w:top w:w="0" w:type="dxa"/>
              <w:left w:w="0" w:type="dxa"/>
              <w:bottom w:w="0" w:type="dxa"/>
              <w:right w:w="0" w:type="dxa"/>
            </w:tcMar>
            <w:vAlign w:val="center"/>
          </w:tcPr>
          <w:p w14:paraId="0793C781" w14:textId="77777777" w:rsidR="00B9774E" w:rsidRPr="006C7548" w:rsidRDefault="00B9774E" w:rsidP="00B26CD5">
            <w:pPr>
              <w:pStyle w:val="Compact"/>
              <w:rPr>
                <w:rFonts w:ascii="Times New Roman" w:hAnsi="Times New Roman" w:cs="Times New Roman"/>
              </w:rPr>
            </w:pPr>
          </w:p>
        </w:tc>
      </w:tr>
      <w:tr w:rsidR="006C7548" w:rsidRPr="006C7548" w14:paraId="45D1DB8B" w14:textId="77777777" w:rsidTr="00E6207D">
        <w:trPr>
          <w:cantSplit/>
          <w:jc w:val="center"/>
        </w:trPr>
        <w:tc>
          <w:tcPr>
            <w:tcW w:w="4812" w:type="dxa"/>
            <w:shd w:val="clear" w:color="auto" w:fill="FFFFFF"/>
            <w:tcMar>
              <w:top w:w="0" w:type="dxa"/>
              <w:left w:w="0" w:type="dxa"/>
              <w:bottom w:w="0" w:type="dxa"/>
              <w:right w:w="0" w:type="dxa"/>
            </w:tcMar>
            <w:vAlign w:val="center"/>
          </w:tcPr>
          <w:p w14:paraId="3A9D3C46"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Not carrier</w:t>
            </w:r>
          </w:p>
        </w:tc>
        <w:tc>
          <w:tcPr>
            <w:tcW w:w="1842" w:type="dxa"/>
            <w:shd w:val="clear" w:color="auto" w:fill="FFFFFF"/>
            <w:tcMar>
              <w:top w:w="0" w:type="dxa"/>
              <w:left w:w="0" w:type="dxa"/>
              <w:bottom w:w="0" w:type="dxa"/>
              <w:right w:w="0" w:type="dxa"/>
            </w:tcMar>
            <w:vAlign w:val="center"/>
          </w:tcPr>
          <w:p w14:paraId="3D1E1329"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2488 (71.7)</w:t>
            </w:r>
          </w:p>
        </w:tc>
      </w:tr>
      <w:tr w:rsidR="006C7548" w:rsidRPr="006C7548" w14:paraId="182AFCB3" w14:textId="77777777" w:rsidTr="00E6207D">
        <w:trPr>
          <w:cantSplit/>
          <w:jc w:val="center"/>
        </w:trPr>
        <w:tc>
          <w:tcPr>
            <w:tcW w:w="4812" w:type="dxa"/>
            <w:shd w:val="clear" w:color="auto" w:fill="FFFFFF"/>
            <w:tcMar>
              <w:top w:w="0" w:type="dxa"/>
              <w:left w:w="0" w:type="dxa"/>
              <w:bottom w:w="0" w:type="dxa"/>
              <w:right w:w="0" w:type="dxa"/>
            </w:tcMar>
            <w:vAlign w:val="center"/>
          </w:tcPr>
          <w:p w14:paraId="1EE0408F"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One allele carrier</w:t>
            </w:r>
          </w:p>
        </w:tc>
        <w:tc>
          <w:tcPr>
            <w:tcW w:w="1842" w:type="dxa"/>
            <w:shd w:val="clear" w:color="auto" w:fill="FFFFFF"/>
            <w:tcMar>
              <w:top w:w="0" w:type="dxa"/>
              <w:left w:w="0" w:type="dxa"/>
              <w:bottom w:w="0" w:type="dxa"/>
              <w:right w:w="0" w:type="dxa"/>
            </w:tcMar>
            <w:vAlign w:val="center"/>
          </w:tcPr>
          <w:p w14:paraId="1C19785B"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888 (25.6)</w:t>
            </w:r>
          </w:p>
        </w:tc>
      </w:tr>
      <w:tr w:rsidR="006C7548" w:rsidRPr="006C7548" w14:paraId="4FA12299" w14:textId="77777777" w:rsidTr="00E6207D">
        <w:trPr>
          <w:cantSplit/>
          <w:jc w:val="center"/>
        </w:trPr>
        <w:tc>
          <w:tcPr>
            <w:tcW w:w="4812" w:type="dxa"/>
            <w:shd w:val="clear" w:color="auto" w:fill="FFFFFF"/>
            <w:tcMar>
              <w:top w:w="0" w:type="dxa"/>
              <w:left w:w="0" w:type="dxa"/>
              <w:bottom w:w="0" w:type="dxa"/>
              <w:right w:w="0" w:type="dxa"/>
            </w:tcMar>
            <w:vAlign w:val="center"/>
          </w:tcPr>
          <w:p w14:paraId="442D170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Two allele carrier</w:t>
            </w:r>
          </w:p>
        </w:tc>
        <w:tc>
          <w:tcPr>
            <w:tcW w:w="1842" w:type="dxa"/>
            <w:shd w:val="clear" w:color="auto" w:fill="FFFFFF"/>
            <w:tcMar>
              <w:top w:w="0" w:type="dxa"/>
              <w:left w:w="0" w:type="dxa"/>
              <w:bottom w:w="0" w:type="dxa"/>
              <w:right w:w="0" w:type="dxa"/>
            </w:tcMar>
            <w:vAlign w:val="center"/>
          </w:tcPr>
          <w:p w14:paraId="10D828C7"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96 (2.8)</w:t>
            </w:r>
          </w:p>
        </w:tc>
      </w:tr>
      <w:tr w:rsidR="006C7548" w:rsidRPr="006C7548" w14:paraId="615280E4" w14:textId="77777777" w:rsidTr="00E6207D">
        <w:trPr>
          <w:cantSplit/>
          <w:jc w:val="center"/>
        </w:trPr>
        <w:tc>
          <w:tcPr>
            <w:tcW w:w="4812" w:type="dxa"/>
            <w:shd w:val="clear" w:color="auto" w:fill="FFFFFF"/>
            <w:tcMar>
              <w:top w:w="0" w:type="dxa"/>
              <w:left w:w="0" w:type="dxa"/>
              <w:bottom w:w="0" w:type="dxa"/>
              <w:right w:w="0" w:type="dxa"/>
            </w:tcMar>
            <w:vAlign w:val="center"/>
          </w:tcPr>
          <w:p w14:paraId="73B92C4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Smoking status (%)</w:t>
            </w:r>
          </w:p>
        </w:tc>
        <w:tc>
          <w:tcPr>
            <w:tcW w:w="1842" w:type="dxa"/>
            <w:shd w:val="clear" w:color="auto" w:fill="FFFFFF"/>
            <w:tcMar>
              <w:top w:w="0" w:type="dxa"/>
              <w:left w:w="0" w:type="dxa"/>
              <w:bottom w:w="0" w:type="dxa"/>
              <w:right w:w="0" w:type="dxa"/>
            </w:tcMar>
            <w:vAlign w:val="center"/>
          </w:tcPr>
          <w:p w14:paraId="21E4CB28" w14:textId="77777777" w:rsidR="00B9774E" w:rsidRPr="006C7548" w:rsidRDefault="00B9774E" w:rsidP="00B26CD5">
            <w:pPr>
              <w:pStyle w:val="Compact"/>
              <w:rPr>
                <w:rFonts w:ascii="Times New Roman" w:hAnsi="Times New Roman" w:cs="Times New Roman"/>
              </w:rPr>
            </w:pPr>
          </w:p>
        </w:tc>
      </w:tr>
      <w:tr w:rsidR="006C7548" w:rsidRPr="006C7548" w14:paraId="1CEB6BA1" w14:textId="77777777" w:rsidTr="00E6207D">
        <w:trPr>
          <w:cantSplit/>
          <w:jc w:val="center"/>
        </w:trPr>
        <w:tc>
          <w:tcPr>
            <w:tcW w:w="4812" w:type="dxa"/>
            <w:shd w:val="clear" w:color="auto" w:fill="FFFFFF"/>
            <w:tcMar>
              <w:top w:w="0" w:type="dxa"/>
              <w:left w:w="0" w:type="dxa"/>
              <w:bottom w:w="0" w:type="dxa"/>
              <w:right w:w="0" w:type="dxa"/>
            </w:tcMar>
            <w:vAlign w:val="center"/>
          </w:tcPr>
          <w:p w14:paraId="35278FFB"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Current</w:t>
            </w:r>
          </w:p>
        </w:tc>
        <w:tc>
          <w:tcPr>
            <w:tcW w:w="1842" w:type="dxa"/>
            <w:shd w:val="clear" w:color="auto" w:fill="FFFFFF"/>
            <w:tcMar>
              <w:top w:w="0" w:type="dxa"/>
              <w:left w:w="0" w:type="dxa"/>
              <w:bottom w:w="0" w:type="dxa"/>
              <w:right w:w="0" w:type="dxa"/>
            </w:tcMar>
            <w:vAlign w:val="center"/>
          </w:tcPr>
          <w:p w14:paraId="49CB7244"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922 (25.4)</w:t>
            </w:r>
          </w:p>
        </w:tc>
      </w:tr>
      <w:tr w:rsidR="006C7548" w:rsidRPr="006C7548" w14:paraId="63EAD22F" w14:textId="77777777" w:rsidTr="00E6207D">
        <w:trPr>
          <w:cantSplit/>
          <w:jc w:val="center"/>
        </w:trPr>
        <w:tc>
          <w:tcPr>
            <w:tcW w:w="4812" w:type="dxa"/>
            <w:shd w:val="clear" w:color="auto" w:fill="FFFFFF"/>
            <w:tcMar>
              <w:top w:w="0" w:type="dxa"/>
              <w:left w:w="0" w:type="dxa"/>
              <w:bottom w:w="0" w:type="dxa"/>
              <w:right w:w="0" w:type="dxa"/>
            </w:tcMar>
            <w:vAlign w:val="center"/>
          </w:tcPr>
          <w:p w14:paraId="0E8CB99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Former</w:t>
            </w:r>
          </w:p>
        </w:tc>
        <w:tc>
          <w:tcPr>
            <w:tcW w:w="1842" w:type="dxa"/>
            <w:shd w:val="clear" w:color="auto" w:fill="FFFFFF"/>
            <w:tcMar>
              <w:top w:w="0" w:type="dxa"/>
              <w:left w:w="0" w:type="dxa"/>
              <w:bottom w:w="0" w:type="dxa"/>
              <w:right w:w="0" w:type="dxa"/>
            </w:tcMar>
            <w:vAlign w:val="center"/>
          </w:tcPr>
          <w:p w14:paraId="47B77406"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1720 (47.3)</w:t>
            </w:r>
          </w:p>
        </w:tc>
      </w:tr>
      <w:tr w:rsidR="006C7548" w:rsidRPr="006C7548" w14:paraId="67140770" w14:textId="77777777" w:rsidTr="00E6207D">
        <w:trPr>
          <w:cantSplit/>
          <w:jc w:val="center"/>
        </w:trPr>
        <w:tc>
          <w:tcPr>
            <w:tcW w:w="4812" w:type="dxa"/>
            <w:shd w:val="clear" w:color="auto" w:fill="FFFFFF"/>
            <w:tcMar>
              <w:top w:w="0" w:type="dxa"/>
              <w:left w:w="0" w:type="dxa"/>
              <w:bottom w:w="0" w:type="dxa"/>
              <w:right w:w="0" w:type="dxa"/>
            </w:tcMar>
            <w:vAlign w:val="center"/>
          </w:tcPr>
          <w:p w14:paraId="428E444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Never</w:t>
            </w:r>
          </w:p>
        </w:tc>
        <w:tc>
          <w:tcPr>
            <w:tcW w:w="1842" w:type="dxa"/>
            <w:shd w:val="clear" w:color="auto" w:fill="FFFFFF"/>
            <w:tcMar>
              <w:top w:w="0" w:type="dxa"/>
              <w:left w:w="0" w:type="dxa"/>
              <w:bottom w:w="0" w:type="dxa"/>
              <w:right w:w="0" w:type="dxa"/>
            </w:tcMar>
            <w:vAlign w:val="center"/>
          </w:tcPr>
          <w:p w14:paraId="66DDD3D2"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992 (27.3)</w:t>
            </w:r>
          </w:p>
        </w:tc>
      </w:tr>
      <w:tr w:rsidR="006C7548" w:rsidRPr="006C7548" w14:paraId="4C55B7F9" w14:textId="77777777" w:rsidTr="00E6207D">
        <w:trPr>
          <w:cantSplit/>
          <w:jc w:val="center"/>
        </w:trPr>
        <w:tc>
          <w:tcPr>
            <w:tcW w:w="4812" w:type="dxa"/>
            <w:shd w:val="clear" w:color="auto" w:fill="FFFFFF"/>
            <w:tcMar>
              <w:top w:w="0" w:type="dxa"/>
              <w:left w:w="0" w:type="dxa"/>
              <w:bottom w:w="0" w:type="dxa"/>
              <w:right w:w="0" w:type="dxa"/>
            </w:tcMar>
            <w:vAlign w:val="center"/>
          </w:tcPr>
          <w:p w14:paraId="066E3FF6"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Body Mass Index (mean (SD))</w:t>
            </w:r>
          </w:p>
        </w:tc>
        <w:tc>
          <w:tcPr>
            <w:tcW w:w="1842" w:type="dxa"/>
            <w:shd w:val="clear" w:color="auto" w:fill="FFFFFF"/>
            <w:tcMar>
              <w:top w:w="0" w:type="dxa"/>
              <w:left w:w="0" w:type="dxa"/>
              <w:bottom w:w="0" w:type="dxa"/>
              <w:right w:w="0" w:type="dxa"/>
            </w:tcMar>
            <w:vAlign w:val="center"/>
          </w:tcPr>
          <w:p w14:paraId="4E9885E6" w14:textId="205C06DE" w:rsidR="00B9774E" w:rsidRPr="006C7548" w:rsidRDefault="007D68A5" w:rsidP="009C38D7">
            <w:pPr>
              <w:pStyle w:val="Compact"/>
              <w:rPr>
                <w:rFonts w:ascii="Times New Roman" w:hAnsi="Times New Roman" w:cs="Times New Roman"/>
              </w:rPr>
            </w:pPr>
            <w:r w:rsidRPr="006C7548">
              <w:rPr>
                <w:rFonts w:ascii="Times New Roman" w:hAnsi="Times New Roman" w:cs="Times New Roman"/>
              </w:rPr>
              <w:t>26.</w:t>
            </w:r>
            <w:r w:rsidR="009C38D7" w:rsidRPr="006C7548">
              <w:rPr>
                <w:rFonts w:ascii="Times New Roman" w:hAnsi="Times New Roman" w:cs="Times New Roman"/>
              </w:rPr>
              <w:t>6</w:t>
            </w:r>
            <w:r w:rsidRPr="006C7548">
              <w:rPr>
                <w:rFonts w:ascii="Times New Roman" w:hAnsi="Times New Roman" w:cs="Times New Roman"/>
              </w:rPr>
              <w:t xml:space="preserve"> (3.7)</w:t>
            </w:r>
          </w:p>
        </w:tc>
      </w:tr>
      <w:tr w:rsidR="006C7548" w:rsidRPr="006C7548" w14:paraId="05D189F9" w14:textId="77777777" w:rsidTr="00E6207D">
        <w:trPr>
          <w:cantSplit/>
          <w:jc w:val="center"/>
        </w:trPr>
        <w:tc>
          <w:tcPr>
            <w:tcW w:w="4812" w:type="dxa"/>
            <w:shd w:val="clear" w:color="auto" w:fill="FFFFFF"/>
            <w:tcMar>
              <w:top w:w="0" w:type="dxa"/>
              <w:left w:w="0" w:type="dxa"/>
              <w:bottom w:w="0" w:type="dxa"/>
              <w:right w:w="0" w:type="dxa"/>
            </w:tcMar>
            <w:vAlign w:val="center"/>
          </w:tcPr>
          <w:p w14:paraId="0F7FA91F"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Systolic blood pressure (mmHg) (mean (SD))</w:t>
            </w:r>
          </w:p>
        </w:tc>
        <w:tc>
          <w:tcPr>
            <w:tcW w:w="1842" w:type="dxa"/>
            <w:shd w:val="clear" w:color="auto" w:fill="FFFFFF"/>
            <w:tcMar>
              <w:top w:w="0" w:type="dxa"/>
              <w:left w:w="0" w:type="dxa"/>
              <w:bottom w:w="0" w:type="dxa"/>
              <w:right w:w="0" w:type="dxa"/>
            </w:tcMar>
            <w:vAlign w:val="center"/>
          </w:tcPr>
          <w:p w14:paraId="2F87BFB0" w14:textId="79EDDA33" w:rsidR="00B9774E" w:rsidRPr="006C7548" w:rsidRDefault="007D68A5" w:rsidP="009C38D7">
            <w:pPr>
              <w:pStyle w:val="Compact"/>
              <w:rPr>
                <w:rFonts w:ascii="Times New Roman" w:hAnsi="Times New Roman" w:cs="Times New Roman"/>
              </w:rPr>
            </w:pPr>
            <w:r w:rsidRPr="006C7548">
              <w:rPr>
                <w:rFonts w:ascii="Times New Roman" w:hAnsi="Times New Roman" w:cs="Times New Roman"/>
              </w:rPr>
              <w:t>138.</w:t>
            </w:r>
            <w:r w:rsidR="009C38D7" w:rsidRPr="006C7548">
              <w:rPr>
                <w:rFonts w:ascii="Times New Roman" w:hAnsi="Times New Roman" w:cs="Times New Roman"/>
              </w:rPr>
              <w:t>7 (20.8</w:t>
            </w:r>
            <w:r w:rsidRPr="006C7548">
              <w:rPr>
                <w:rFonts w:ascii="Times New Roman" w:hAnsi="Times New Roman" w:cs="Times New Roman"/>
              </w:rPr>
              <w:t>)</w:t>
            </w:r>
          </w:p>
        </w:tc>
      </w:tr>
      <w:tr w:rsidR="006C7548" w:rsidRPr="006C7548" w14:paraId="05F32099" w14:textId="77777777" w:rsidTr="00E6207D">
        <w:trPr>
          <w:cantSplit/>
          <w:jc w:val="center"/>
        </w:trPr>
        <w:tc>
          <w:tcPr>
            <w:tcW w:w="4812" w:type="dxa"/>
            <w:shd w:val="clear" w:color="auto" w:fill="FFFFFF"/>
            <w:tcMar>
              <w:top w:w="0" w:type="dxa"/>
              <w:left w:w="0" w:type="dxa"/>
              <w:bottom w:w="0" w:type="dxa"/>
              <w:right w:w="0" w:type="dxa"/>
            </w:tcMar>
            <w:vAlign w:val="center"/>
          </w:tcPr>
          <w:p w14:paraId="52A6D06D" w14:textId="7F0D4AFD"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History of hypertension </w:t>
            </w:r>
            <w:r w:rsidR="009C38D7" w:rsidRPr="006C7548">
              <w:rPr>
                <w:rFonts w:ascii="Times New Roman" w:hAnsi="Times New Roman" w:cs="Times New Roman"/>
              </w:rPr>
              <w:t xml:space="preserve">at baseline </w:t>
            </w:r>
            <w:r w:rsidRPr="006C7548">
              <w:rPr>
                <w:rFonts w:ascii="Times New Roman" w:hAnsi="Times New Roman" w:cs="Times New Roman"/>
              </w:rPr>
              <w:t>(%)</w:t>
            </w:r>
          </w:p>
        </w:tc>
        <w:tc>
          <w:tcPr>
            <w:tcW w:w="1842" w:type="dxa"/>
            <w:shd w:val="clear" w:color="auto" w:fill="FFFFFF"/>
            <w:tcMar>
              <w:top w:w="0" w:type="dxa"/>
              <w:left w:w="0" w:type="dxa"/>
              <w:bottom w:w="0" w:type="dxa"/>
              <w:right w:w="0" w:type="dxa"/>
            </w:tcMar>
            <w:vAlign w:val="center"/>
          </w:tcPr>
          <w:p w14:paraId="6496BD9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2126 (58.5)</w:t>
            </w:r>
          </w:p>
        </w:tc>
      </w:tr>
      <w:tr w:rsidR="006C7548" w:rsidRPr="006C7548" w14:paraId="66B7A0E9" w14:textId="77777777" w:rsidTr="00E6207D">
        <w:trPr>
          <w:cantSplit/>
          <w:jc w:val="center"/>
        </w:trPr>
        <w:tc>
          <w:tcPr>
            <w:tcW w:w="4812" w:type="dxa"/>
            <w:shd w:val="clear" w:color="auto" w:fill="FFFFFF"/>
            <w:tcMar>
              <w:top w:w="0" w:type="dxa"/>
              <w:left w:w="0" w:type="dxa"/>
              <w:bottom w:w="0" w:type="dxa"/>
              <w:right w:w="0" w:type="dxa"/>
            </w:tcMar>
            <w:vAlign w:val="center"/>
          </w:tcPr>
          <w:p w14:paraId="5B36348B" w14:textId="00C74909"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History of heart disease </w:t>
            </w:r>
            <w:r w:rsidR="009C38D7" w:rsidRPr="006C7548">
              <w:rPr>
                <w:rFonts w:ascii="Times New Roman" w:hAnsi="Times New Roman" w:cs="Times New Roman"/>
              </w:rPr>
              <w:t xml:space="preserve">at baseline </w:t>
            </w:r>
            <w:r w:rsidRPr="006C7548">
              <w:rPr>
                <w:rFonts w:ascii="Times New Roman" w:hAnsi="Times New Roman" w:cs="Times New Roman"/>
              </w:rPr>
              <w:t>(%)</w:t>
            </w:r>
          </w:p>
        </w:tc>
        <w:tc>
          <w:tcPr>
            <w:tcW w:w="1842" w:type="dxa"/>
            <w:shd w:val="clear" w:color="auto" w:fill="FFFFFF"/>
            <w:tcMar>
              <w:top w:w="0" w:type="dxa"/>
              <w:left w:w="0" w:type="dxa"/>
              <w:bottom w:w="0" w:type="dxa"/>
              <w:right w:w="0" w:type="dxa"/>
            </w:tcMar>
            <w:vAlign w:val="center"/>
          </w:tcPr>
          <w:p w14:paraId="498AA3B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263 (7.4)</w:t>
            </w:r>
          </w:p>
        </w:tc>
      </w:tr>
      <w:tr w:rsidR="006C7548" w:rsidRPr="006C7548" w14:paraId="72D98E83" w14:textId="77777777" w:rsidTr="00E6207D">
        <w:trPr>
          <w:cantSplit/>
          <w:jc w:val="center"/>
        </w:trPr>
        <w:tc>
          <w:tcPr>
            <w:tcW w:w="4812" w:type="dxa"/>
            <w:shd w:val="clear" w:color="auto" w:fill="FFFFFF"/>
            <w:tcMar>
              <w:top w:w="0" w:type="dxa"/>
              <w:left w:w="0" w:type="dxa"/>
              <w:bottom w:w="0" w:type="dxa"/>
              <w:right w:w="0" w:type="dxa"/>
            </w:tcMar>
            <w:vAlign w:val="center"/>
          </w:tcPr>
          <w:p w14:paraId="2DA4E70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Incident heart disease (%)</w:t>
            </w:r>
          </w:p>
        </w:tc>
        <w:tc>
          <w:tcPr>
            <w:tcW w:w="1842" w:type="dxa"/>
            <w:shd w:val="clear" w:color="auto" w:fill="FFFFFF"/>
            <w:tcMar>
              <w:top w:w="0" w:type="dxa"/>
              <w:left w:w="0" w:type="dxa"/>
              <w:bottom w:w="0" w:type="dxa"/>
              <w:right w:w="0" w:type="dxa"/>
            </w:tcMar>
            <w:vAlign w:val="center"/>
          </w:tcPr>
          <w:p w14:paraId="2A3FF65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1022 (28.1)</w:t>
            </w:r>
          </w:p>
        </w:tc>
      </w:tr>
      <w:tr w:rsidR="006C7548" w:rsidRPr="006C7548" w14:paraId="1CB12E5D" w14:textId="77777777" w:rsidTr="00E6207D">
        <w:trPr>
          <w:cantSplit/>
          <w:jc w:val="center"/>
        </w:trPr>
        <w:tc>
          <w:tcPr>
            <w:tcW w:w="4812" w:type="dxa"/>
            <w:shd w:val="clear" w:color="auto" w:fill="FFFFFF"/>
            <w:tcMar>
              <w:top w:w="0" w:type="dxa"/>
              <w:left w:w="0" w:type="dxa"/>
              <w:bottom w:w="0" w:type="dxa"/>
              <w:right w:w="0" w:type="dxa"/>
            </w:tcMar>
            <w:vAlign w:val="center"/>
          </w:tcPr>
          <w:p w14:paraId="1F3D38EB" w14:textId="4D6CF408"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No history of diabetes</w:t>
            </w:r>
            <w:r w:rsidR="009C38D7" w:rsidRPr="006C7548">
              <w:rPr>
                <w:rFonts w:ascii="Times New Roman" w:hAnsi="Times New Roman" w:cs="Times New Roman"/>
              </w:rPr>
              <w:t xml:space="preserve"> at baseline  (%)</w:t>
            </w:r>
          </w:p>
        </w:tc>
        <w:tc>
          <w:tcPr>
            <w:tcW w:w="1842" w:type="dxa"/>
            <w:shd w:val="clear" w:color="auto" w:fill="FFFFFF"/>
            <w:tcMar>
              <w:top w:w="0" w:type="dxa"/>
              <w:left w:w="0" w:type="dxa"/>
              <w:bottom w:w="0" w:type="dxa"/>
              <w:right w:w="0" w:type="dxa"/>
            </w:tcMar>
            <w:vAlign w:val="center"/>
          </w:tcPr>
          <w:p w14:paraId="0ABD56A2"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2534 (69.7)</w:t>
            </w:r>
          </w:p>
        </w:tc>
      </w:tr>
      <w:tr w:rsidR="006C7548" w:rsidRPr="006C7548" w14:paraId="003B4A47" w14:textId="77777777" w:rsidTr="00E6207D">
        <w:trPr>
          <w:cantSplit/>
          <w:jc w:val="center"/>
        </w:trPr>
        <w:tc>
          <w:tcPr>
            <w:tcW w:w="4812" w:type="dxa"/>
            <w:shd w:val="clear" w:color="auto" w:fill="FFFFFF"/>
            <w:tcMar>
              <w:top w:w="0" w:type="dxa"/>
              <w:left w:w="0" w:type="dxa"/>
              <w:bottom w:w="0" w:type="dxa"/>
              <w:right w:w="0" w:type="dxa"/>
            </w:tcMar>
            <w:vAlign w:val="center"/>
          </w:tcPr>
          <w:p w14:paraId="544C7163" w14:textId="67DAA368"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History of diabetes</w:t>
            </w:r>
            <w:r w:rsidR="009C38D7" w:rsidRPr="006C7548">
              <w:rPr>
                <w:rFonts w:ascii="Times New Roman" w:hAnsi="Times New Roman" w:cs="Times New Roman"/>
              </w:rPr>
              <w:t xml:space="preserve"> at baseline (%)</w:t>
            </w:r>
          </w:p>
        </w:tc>
        <w:tc>
          <w:tcPr>
            <w:tcW w:w="1842" w:type="dxa"/>
            <w:shd w:val="clear" w:color="auto" w:fill="FFFFFF"/>
            <w:tcMar>
              <w:top w:w="0" w:type="dxa"/>
              <w:left w:w="0" w:type="dxa"/>
              <w:bottom w:w="0" w:type="dxa"/>
              <w:right w:w="0" w:type="dxa"/>
            </w:tcMar>
            <w:vAlign w:val="center"/>
          </w:tcPr>
          <w:p w14:paraId="13A6C75F"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374 (10.3)</w:t>
            </w:r>
          </w:p>
        </w:tc>
      </w:tr>
      <w:tr w:rsidR="006C7548" w:rsidRPr="006C7548" w14:paraId="38C2025E" w14:textId="77777777" w:rsidTr="00E6207D">
        <w:trPr>
          <w:cantSplit/>
          <w:jc w:val="center"/>
        </w:trPr>
        <w:tc>
          <w:tcPr>
            <w:tcW w:w="4812" w:type="dxa"/>
            <w:shd w:val="clear" w:color="auto" w:fill="FFFFFF"/>
            <w:tcMar>
              <w:top w:w="0" w:type="dxa"/>
              <w:left w:w="0" w:type="dxa"/>
              <w:bottom w:w="0" w:type="dxa"/>
              <w:right w:w="0" w:type="dxa"/>
            </w:tcMar>
            <w:vAlign w:val="center"/>
          </w:tcPr>
          <w:p w14:paraId="7D9D3332" w14:textId="49BBB814"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Unknown history of diabetes</w:t>
            </w:r>
            <w:r w:rsidR="009C38D7" w:rsidRPr="006C7548">
              <w:rPr>
                <w:rFonts w:ascii="Times New Roman" w:hAnsi="Times New Roman" w:cs="Times New Roman"/>
              </w:rPr>
              <w:t xml:space="preserve"> (%)</w:t>
            </w:r>
          </w:p>
        </w:tc>
        <w:tc>
          <w:tcPr>
            <w:tcW w:w="1842" w:type="dxa"/>
            <w:shd w:val="clear" w:color="auto" w:fill="FFFFFF"/>
            <w:tcMar>
              <w:top w:w="0" w:type="dxa"/>
              <w:left w:w="0" w:type="dxa"/>
              <w:bottom w:w="0" w:type="dxa"/>
              <w:right w:w="0" w:type="dxa"/>
            </w:tcMar>
            <w:vAlign w:val="center"/>
          </w:tcPr>
          <w:p w14:paraId="12C2083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726 (20.0)</w:t>
            </w:r>
          </w:p>
        </w:tc>
      </w:tr>
      <w:tr w:rsidR="006C7548" w:rsidRPr="006C7548" w14:paraId="240BF199" w14:textId="77777777" w:rsidTr="00E6207D">
        <w:trPr>
          <w:cantSplit/>
          <w:jc w:val="center"/>
        </w:trPr>
        <w:tc>
          <w:tcPr>
            <w:tcW w:w="4812" w:type="dxa"/>
            <w:shd w:val="clear" w:color="auto" w:fill="FFFFFF"/>
            <w:tcMar>
              <w:top w:w="0" w:type="dxa"/>
              <w:left w:w="0" w:type="dxa"/>
              <w:bottom w:w="0" w:type="dxa"/>
              <w:right w:w="0" w:type="dxa"/>
            </w:tcMar>
            <w:vAlign w:val="center"/>
          </w:tcPr>
          <w:p w14:paraId="05E1A891"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Incident diabetes (%)</w:t>
            </w:r>
          </w:p>
        </w:tc>
        <w:tc>
          <w:tcPr>
            <w:tcW w:w="1842" w:type="dxa"/>
            <w:shd w:val="clear" w:color="auto" w:fill="FFFFFF"/>
            <w:tcMar>
              <w:top w:w="0" w:type="dxa"/>
              <w:left w:w="0" w:type="dxa"/>
              <w:bottom w:w="0" w:type="dxa"/>
              <w:right w:w="0" w:type="dxa"/>
            </w:tcMar>
            <w:vAlign w:val="center"/>
          </w:tcPr>
          <w:p w14:paraId="3D0C830A"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718 (19.8)</w:t>
            </w:r>
          </w:p>
        </w:tc>
      </w:tr>
      <w:tr w:rsidR="006C7548" w:rsidRPr="006C7548" w14:paraId="6F7B2901" w14:textId="77777777" w:rsidTr="00E6207D">
        <w:trPr>
          <w:cantSplit/>
          <w:jc w:val="center"/>
        </w:trPr>
        <w:tc>
          <w:tcPr>
            <w:tcW w:w="4812" w:type="dxa"/>
            <w:shd w:val="clear" w:color="auto" w:fill="FFFFFF"/>
            <w:tcMar>
              <w:top w:w="0" w:type="dxa"/>
              <w:left w:w="0" w:type="dxa"/>
              <w:bottom w:w="0" w:type="dxa"/>
              <w:right w:w="0" w:type="dxa"/>
            </w:tcMar>
            <w:vAlign w:val="center"/>
          </w:tcPr>
          <w:p w14:paraId="794041B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History of stroke (%)</w:t>
            </w:r>
          </w:p>
        </w:tc>
        <w:tc>
          <w:tcPr>
            <w:tcW w:w="1842" w:type="dxa"/>
            <w:shd w:val="clear" w:color="auto" w:fill="FFFFFF"/>
            <w:tcMar>
              <w:top w:w="0" w:type="dxa"/>
              <w:left w:w="0" w:type="dxa"/>
              <w:bottom w:w="0" w:type="dxa"/>
              <w:right w:w="0" w:type="dxa"/>
            </w:tcMar>
            <w:vAlign w:val="center"/>
          </w:tcPr>
          <w:p w14:paraId="3124E53D"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62 (1.7)</w:t>
            </w:r>
          </w:p>
        </w:tc>
      </w:tr>
      <w:tr w:rsidR="006C7548" w:rsidRPr="006C7548" w14:paraId="7579D61E" w14:textId="77777777" w:rsidTr="00E6207D">
        <w:trPr>
          <w:cantSplit/>
          <w:jc w:val="center"/>
        </w:trPr>
        <w:tc>
          <w:tcPr>
            <w:tcW w:w="4812" w:type="dxa"/>
            <w:shd w:val="clear" w:color="auto" w:fill="FFFFFF"/>
            <w:tcMar>
              <w:top w:w="0" w:type="dxa"/>
              <w:left w:w="0" w:type="dxa"/>
              <w:bottom w:w="0" w:type="dxa"/>
              <w:right w:w="0" w:type="dxa"/>
            </w:tcMar>
            <w:vAlign w:val="center"/>
          </w:tcPr>
          <w:p w14:paraId="62E0EF04"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Incident stroke (%)</w:t>
            </w:r>
          </w:p>
        </w:tc>
        <w:tc>
          <w:tcPr>
            <w:tcW w:w="1842" w:type="dxa"/>
            <w:shd w:val="clear" w:color="auto" w:fill="FFFFFF"/>
            <w:tcMar>
              <w:top w:w="0" w:type="dxa"/>
              <w:left w:w="0" w:type="dxa"/>
              <w:bottom w:w="0" w:type="dxa"/>
              <w:right w:w="0" w:type="dxa"/>
            </w:tcMar>
            <w:vAlign w:val="center"/>
          </w:tcPr>
          <w:p w14:paraId="6A3E5CC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472 (13.0)</w:t>
            </w:r>
          </w:p>
        </w:tc>
      </w:tr>
      <w:tr w:rsidR="006C7548" w:rsidRPr="006C7548" w14:paraId="26D32180" w14:textId="77777777" w:rsidTr="00E6207D">
        <w:trPr>
          <w:cantSplit/>
          <w:jc w:val="center"/>
        </w:trPr>
        <w:tc>
          <w:tcPr>
            <w:tcW w:w="4812" w:type="dxa"/>
            <w:tcBorders>
              <w:bottom w:val="single" w:sz="16" w:space="0" w:color="666666"/>
            </w:tcBorders>
            <w:shd w:val="clear" w:color="auto" w:fill="FFFFFF"/>
            <w:tcMar>
              <w:top w:w="0" w:type="dxa"/>
              <w:left w:w="0" w:type="dxa"/>
              <w:bottom w:w="0" w:type="dxa"/>
              <w:right w:w="0" w:type="dxa"/>
            </w:tcMar>
            <w:vAlign w:val="center"/>
          </w:tcPr>
          <w:p w14:paraId="5E1833F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Incident cancer (%)</w:t>
            </w:r>
          </w:p>
        </w:tc>
        <w:tc>
          <w:tcPr>
            <w:tcW w:w="1842" w:type="dxa"/>
            <w:tcBorders>
              <w:bottom w:val="single" w:sz="16" w:space="0" w:color="666666"/>
            </w:tcBorders>
            <w:shd w:val="clear" w:color="auto" w:fill="FFFFFF"/>
            <w:tcMar>
              <w:top w:w="0" w:type="dxa"/>
              <w:left w:w="0" w:type="dxa"/>
              <w:bottom w:w="0" w:type="dxa"/>
              <w:right w:w="0" w:type="dxa"/>
            </w:tcMar>
            <w:vAlign w:val="center"/>
          </w:tcPr>
          <w:p w14:paraId="618E2FF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899 (24.7)</w:t>
            </w:r>
          </w:p>
        </w:tc>
      </w:tr>
    </w:tbl>
    <w:p w14:paraId="0CB8EE44" w14:textId="77777777" w:rsidR="00B9774E" w:rsidRPr="006C7548" w:rsidRDefault="007D68A5">
      <w:pPr>
        <w:rPr>
          <w:rFonts w:ascii="Times New Roman" w:hAnsi="Times New Roman" w:cs="Times New Roman"/>
        </w:rPr>
      </w:pPr>
      <w:r w:rsidRPr="006C7548">
        <w:rPr>
          <w:rFonts w:ascii="Times New Roman" w:hAnsi="Times New Roman" w:cs="Times New Roman"/>
        </w:rPr>
        <w:br w:type="page"/>
      </w:r>
    </w:p>
    <w:p w14:paraId="2D99541C" w14:textId="77777777" w:rsidR="00B9774E" w:rsidRPr="006C7548" w:rsidRDefault="007D68A5">
      <w:pPr>
        <w:pStyle w:val="Heading3"/>
        <w:rPr>
          <w:rFonts w:ascii="Times New Roman" w:hAnsi="Times New Roman" w:cs="Times New Roman"/>
          <w:color w:val="auto"/>
        </w:rPr>
      </w:pPr>
      <w:bookmarkStart w:id="159" w:name="X0d714fd6e8f6d4d3771a4aedb7c58c6f0c22c19"/>
      <w:bookmarkEnd w:id="158"/>
      <w:commentRangeStart w:id="160"/>
      <w:r w:rsidRPr="006C7548">
        <w:rPr>
          <w:rFonts w:ascii="Times New Roman" w:hAnsi="Times New Roman" w:cs="Times New Roman"/>
          <w:color w:val="auto"/>
        </w:rPr>
        <w:lastRenderedPageBreak/>
        <w:t xml:space="preserve">Table </w:t>
      </w:r>
      <w:commentRangeEnd w:id="160"/>
      <w:r w:rsidR="00766707">
        <w:rPr>
          <w:rStyle w:val="CommentReference"/>
          <w:rFonts w:asciiTheme="minorHAnsi" w:eastAsiaTheme="minorHAnsi" w:hAnsiTheme="minorHAnsi" w:cstheme="minorBidi"/>
          <w:b w:val="0"/>
          <w:bCs w:val="0"/>
          <w:color w:val="auto"/>
        </w:rPr>
        <w:commentReference w:id="160"/>
      </w:r>
      <w:r w:rsidRPr="006C7548">
        <w:rPr>
          <w:rFonts w:ascii="Times New Roman" w:hAnsi="Times New Roman" w:cs="Times New Roman"/>
          <w:color w:val="auto"/>
        </w:rPr>
        <w:t>2. 20-year risk differences, risk ratio, and hazard ratios for dementia risk by cancer proxy and model adjustment</w:t>
      </w:r>
    </w:p>
    <w:tbl>
      <w:tblPr>
        <w:tblStyle w:val="PlainTable2"/>
        <w:tblW w:w="5000" w:type="pct"/>
        <w:tblLayout w:type="fixed"/>
        <w:tblCellMar>
          <w:left w:w="29" w:type="dxa"/>
          <w:right w:w="29" w:type="dxa"/>
        </w:tblCellMar>
        <w:tblLook w:val="0420" w:firstRow="1" w:lastRow="0" w:firstColumn="0" w:lastColumn="0" w:noHBand="0" w:noVBand="1"/>
      </w:tblPr>
      <w:tblGrid>
        <w:gridCol w:w="1315"/>
        <w:gridCol w:w="2917"/>
        <w:gridCol w:w="1700"/>
        <w:gridCol w:w="1700"/>
        <w:gridCol w:w="1728"/>
      </w:tblGrid>
      <w:tr w:rsidR="006C7548" w:rsidRPr="006C7548" w14:paraId="496D29F8" w14:textId="77777777" w:rsidTr="004E4FC7">
        <w:trPr>
          <w:cnfStyle w:val="100000000000" w:firstRow="1" w:lastRow="0" w:firstColumn="0" w:lastColumn="0" w:oddVBand="0" w:evenVBand="0" w:oddHBand="0" w:evenHBand="0" w:firstRowFirstColumn="0" w:firstRowLastColumn="0" w:lastRowFirstColumn="0" w:lastRowLastColumn="0"/>
        </w:trPr>
        <w:tc>
          <w:tcPr>
            <w:tcW w:w="703" w:type="pct"/>
          </w:tcPr>
          <w:p w14:paraId="6E3C92DB"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Scenario</w:t>
            </w:r>
          </w:p>
        </w:tc>
        <w:tc>
          <w:tcPr>
            <w:tcW w:w="1558" w:type="pct"/>
          </w:tcPr>
          <w:p w14:paraId="24DACFD9"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Model</w:t>
            </w:r>
          </w:p>
        </w:tc>
        <w:tc>
          <w:tcPr>
            <w:tcW w:w="908" w:type="pct"/>
          </w:tcPr>
          <w:p w14:paraId="79648E12"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Risk Difference</w:t>
            </w:r>
          </w:p>
        </w:tc>
        <w:tc>
          <w:tcPr>
            <w:tcW w:w="908" w:type="pct"/>
          </w:tcPr>
          <w:p w14:paraId="21AB4B5E"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Risk Ratio</w:t>
            </w:r>
          </w:p>
        </w:tc>
        <w:tc>
          <w:tcPr>
            <w:tcW w:w="923" w:type="pct"/>
          </w:tcPr>
          <w:p w14:paraId="43770E52"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Hazard Ratio</w:t>
            </w:r>
          </w:p>
        </w:tc>
      </w:tr>
      <w:tr w:rsidR="006C7548" w:rsidRPr="006C7548" w14:paraId="570A586D" w14:textId="77777777" w:rsidTr="004E4FC7">
        <w:trPr>
          <w:cnfStyle w:val="000000100000" w:firstRow="0" w:lastRow="0" w:firstColumn="0" w:lastColumn="0" w:oddVBand="0" w:evenVBand="0" w:oddHBand="1" w:evenHBand="0" w:firstRowFirstColumn="0" w:firstRowLastColumn="0" w:lastRowFirstColumn="0" w:lastRowLastColumn="0"/>
          <w:trHeight w:val="71"/>
        </w:trPr>
        <w:tc>
          <w:tcPr>
            <w:tcW w:w="703" w:type="pct"/>
          </w:tcPr>
          <w:p w14:paraId="7BEFE23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A</w:t>
            </w:r>
          </w:p>
        </w:tc>
        <w:tc>
          <w:tcPr>
            <w:tcW w:w="1558" w:type="pct"/>
          </w:tcPr>
          <w:p w14:paraId="3CC5362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Unadjusted</w:t>
            </w:r>
          </w:p>
        </w:tc>
        <w:tc>
          <w:tcPr>
            <w:tcW w:w="908" w:type="pct"/>
          </w:tcPr>
          <w:p w14:paraId="74BAA95D"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-5.9 (-10.4,-1.1)</w:t>
            </w:r>
          </w:p>
        </w:tc>
        <w:tc>
          <w:tcPr>
            <w:tcW w:w="908" w:type="pct"/>
          </w:tcPr>
          <w:p w14:paraId="38004E0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0.71 (0.49,0.95)</w:t>
            </w:r>
          </w:p>
        </w:tc>
        <w:tc>
          <w:tcPr>
            <w:tcW w:w="923" w:type="pct"/>
          </w:tcPr>
          <w:p w14:paraId="7EBDEBC1"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0.51 (0.39,0.68)</w:t>
            </w:r>
          </w:p>
        </w:tc>
      </w:tr>
      <w:tr w:rsidR="006C7548" w:rsidRPr="006C7548" w14:paraId="585D7DE3" w14:textId="77777777" w:rsidTr="004E4FC7">
        <w:tc>
          <w:tcPr>
            <w:tcW w:w="703" w:type="pct"/>
          </w:tcPr>
          <w:p w14:paraId="42EF3D9E"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B</w:t>
            </w:r>
          </w:p>
        </w:tc>
        <w:tc>
          <w:tcPr>
            <w:tcW w:w="1558" w:type="pct"/>
          </w:tcPr>
          <w:p w14:paraId="6F1B9F14"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Unadjusted</w:t>
            </w:r>
          </w:p>
        </w:tc>
        <w:tc>
          <w:tcPr>
            <w:tcW w:w="908" w:type="pct"/>
          </w:tcPr>
          <w:p w14:paraId="11B2A37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-1.4 (-5,3)</w:t>
            </w:r>
          </w:p>
        </w:tc>
        <w:tc>
          <w:tcPr>
            <w:tcW w:w="908" w:type="pct"/>
          </w:tcPr>
          <w:p w14:paraId="0D353CE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0.94 (0.78,1.15)</w:t>
            </w:r>
          </w:p>
        </w:tc>
        <w:tc>
          <w:tcPr>
            <w:tcW w:w="923" w:type="pct"/>
          </w:tcPr>
          <w:p w14:paraId="4E6D763A"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0.95 (0.71,1.27)</w:t>
            </w:r>
          </w:p>
        </w:tc>
      </w:tr>
      <w:tr w:rsidR="006C7548" w:rsidRPr="006C7548" w14:paraId="7DEEC23E" w14:textId="77777777" w:rsidTr="004E4FC7">
        <w:trPr>
          <w:cnfStyle w:val="000000100000" w:firstRow="0" w:lastRow="0" w:firstColumn="0" w:lastColumn="0" w:oddVBand="0" w:evenVBand="0" w:oddHBand="1" w:evenHBand="0" w:firstRowFirstColumn="0" w:firstRowLastColumn="0" w:lastRowFirstColumn="0" w:lastRowLastColumn="0"/>
        </w:trPr>
        <w:tc>
          <w:tcPr>
            <w:tcW w:w="703" w:type="pct"/>
          </w:tcPr>
          <w:p w14:paraId="15B3601C"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A</w:t>
            </w:r>
          </w:p>
        </w:tc>
        <w:tc>
          <w:tcPr>
            <w:tcW w:w="1558" w:type="pct"/>
          </w:tcPr>
          <w:p w14:paraId="1D7AC234"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With weights for confounding</w:t>
            </w:r>
          </w:p>
        </w:tc>
        <w:tc>
          <w:tcPr>
            <w:tcW w:w="908" w:type="pct"/>
          </w:tcPr>
          <w:p w14:paraId="097908EE" w14:textId="7CC40056"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-6</w:t>
            </w:r>
            <w:r w:rsidR="009C38D7" w:rsidRPr="006C7548">
              <w:rPr>
                <w:rFonts w:ascii="Times New Roman" w:hAnsi="Times New Roman" w:cs="Times New Roman"/>
              </w:rPr>
              <w:t>.0</w:t>
            </w:r>
            <w:r w:rsidRPr="006C7548">
              <w:rPr>
                <w:rFonts w:ascii="Times New Roman" w:hAnsi="Times New Roman" w:cs="Times New Roman"/>
              </w:rPr>
              <w:t xml:space="preserve"> (-10.6,-1.4)</w:t>
            </w:r>
          </w:p>
        </w:tc>
        <w:tc>
          <w:tcPr>
            <w:tcW w:w="908" w:type="pct"/>
          </w:tcPr>
          <w:p w14:paraId="0358433E"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0.7</w:t>
            </w:r>
            <w:r w:rsidR="004E4FC7" w:rsidRPr="006C7548">
              <w:rPr>
                <w:rFonts w:ascii="Times New Roman" w:hAnsi="Times New Roman" w:cs="Times New Roman"/>
              </w:rPr>
              <w:t>0</w:t>
            </w:r>
            <w:r w:rsidRPr="006C7548">
              <w:rPr>
                <w:rFonts w:ascii="Times New Roman" w:hAnsi="Times New Roman" w:cs="Times New Roman"/>
              </w:rPr>
              <w:t xml:space="preserve"> (0.49,0.93)</w:t>
            </w:r>
          </w:p>
        </w:tc>
        <w:tc>
          <w:tcPr>
            <w:tcW w:w="923" w:type="pct"/>
          </w:tcPr>
          <w:p w14:paraId="6C185E8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0.52 (0.39,0.69)</w:t>
            </w:r>
          </w:p>
        </w:tc>
      </w:tr>
      <w:tr w:rsidR="006C7548" w:rsidRPr="006C7548" w14:paraId="45F820FE" w14:textId="77777777" w:rsidTr="004E4FC7">
        <w:tc>
          <w:tcPr>
            <w:tcW w:w="703" w:type="pct"/>
          </w:tcPr>
          <w:p w14:paraId="4B9ED21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B</w:t>
            </w:r>
          </w:p>
        </w:tc>
        <w:tc>
          <w:tcPr>
            <w:tcW w:w="1558" w:type="pct"/>
          </w:tcPr>
          <w:p w14:paraId="26ED8E4D"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With weights for confounding</w:t>
            </w:r>
          </w:p>
        </w:tc>
        <w:tc>
          <w:tcPr>
            <w:tcW w:w="908" w:type="pct"/>
          </w:tcPr>
          <w:p w14:paraId="0278D55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-0.3 (-6.7,3.8)</w:t>
            </w:r>
          </w:p>
        </w:tc>
        <w:tc>
          <w:tcPr>
            <w:tcW w:w="908" w:type="pct"/>
          </w:tcPr>
          <w:p w14:paraId="709C9137"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0.98 (0.71,1.19)</w:t>
            </w:r>
          </w:p>
        </w:tc>
        <w:tc>
          <w:tcPr>
            <w:tcW w:w="923" w:type="pct"/>
          </w:tcPr>
          <w:p w14:paraId="417BD07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1.03 (0.76,1.39)</w:t>
            </w:r>
          </w:p>
        </w:tc>
      </w:tr>
      <w:tr w:rsidR="006C7548" w:rsidRPr="006C7548" w14:paraId="7D490348" w14:textId="77777777" w:rsidTr="004E4FC7">
        <w:trPr>
          <w:cnfStyle w:val="000000100000" w:firstRow="0" w:lastRow="0" w:firstColumn="0" w:lastColumn="0" w:oddVBand="0" w:evenVBand="0" w:oddHBand="1" w:evenHBand="0" w:firstRowFirstColumn="0" w:firstRowLastColumn="0" w:lastRowFirstColumn="0" w:lastRowLastColumn="0"/>
        </w:trPr>
        <w:tc>
          <w:tcPr>
            <w:tcW w:w="703" w:type="pct"/>
          </w:tcPr>
          <w:p w14:paraId="5B1694FA"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A</w:t>
            </w:r>
          </w:p>
        </w:tc>
        <w:tc>
          <w:tcPr>
            <w:tcW w:w="1558" w:type="pct"/>
          </w:tcPr>
          <w:p w14:paraId="0C5E197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With weights for confounding and for censoring for death</w:t>
            </w:r>
          </w:p>
        </w:tc>
        <w:tc>
          <w:tcPr>
            <w:tcW w:w="908" w:type="pct"/>
          </w:tcPr>
          <w:p w14:paraId="110360CB" w14:textId="748E8492"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w:t>
            </w:r>
            <w:r w:rsidR="009C38D7" w:rsidRPr="006C7548">
              <w:rPr>
                <w:rFonts w:ascii="Times New Roman" w:hAnsi="Times New Roman" w:cs="Times New Roman"/>
              </w:rPr>
              <w:t>.0</w:t>
            </w:r>
            <w:r w:rsidRPr="006C7548">
              <w:rPr>
                <w:rFonts w:ascii="Times New Roman" w:hAnsi="Times New Roman" w:cs="Times New Roman"/>
              </w:rPr>
              <w:t xml:space="preserve"> (-7.7,3.9)</w:t>
            </w:r>
          </w:p>
        </w:tc>
        <w:tc>
          <w:tcPr>
            <w:tcW w:w="908" w:type="pct"/>
          </w:tcPr>
          <w:p w14:paraId="49A50391"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0.91 (0.65,1.19)</w:t>
            </w:r>
          </w:p>
        </w:tc>
        <w:tc>
          <w:tcPr>
            <w:tcW w:w="923" w:type="pct"/>
          </w:tcPr>
          <w:p w14:paraId="5A86B7E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0.72 (0.54,0.98)</w:t>
            </w:r>
          </w:p>
        </w:tc>
      </w:tr>
      <w:tr w:rsidR="006C7548" w:rsidRPr="006C7548" w14:paraId="1BD8D861" w14:textId="77777777" w:rsidTr="004E4FC7">
        <w:tc>
          <w:tcPr>
            <w:tcW w:w="703" w:type="pct"/>
          </w:tcPr>
          <w:p w14:paraId="750FEB79"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B</w:t>
            </w:r>
          </w:p>
        </w:tc>
        <w:tc>
          <w:tcPr>
            <w:tcW w:w="1558" w:type="pct"/>
          </w:tcPr>
          <w:p w14:paraId="7EC966C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With weights for confounding and for censoring for death</w:t>
            </w:r>
          </w:p>
        </w:tc>
        <w:tc>
          <w:tcPr>
            <w:tcW w:w="908" w:type="pct"/>
          </w:tcPr>
          <w:p w14:paraId="0F79012B"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1.2 (-5,6.4)</w:t>
            </w:r>
          </w:p>
        </w:tc>
        <w:tc>
          <w:tcPr>
            <w:tcW w:w="908" w:type="pct"/>
          </w:tcPr>
          <w:p w14:paraId="302E818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1.05 (0.79,1.29)</w:t>
            </w:r>
          </w:p>
        </w:tc>
        <w:tc>
          <w:tcPr>
            <w:tcW w:w="923" w:type="pct"/>
          </w:tcPr>
          <w:p w14:paraId="032ACBCB" w14:textId="7E36F1A5"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1.09 (0.8</w:t>
            </w:r>
            <w:r w:rsidR="009C38D7" w:rsidRPr="006C7548">
              <w:rPr>
                <w:rFonts w:ascii="Times New Roman" w:hAnsi="Times New Roman" w:cs="Times New Roman"/>
              </w:rPr>
              <w:t>0</w:t>
            </w:r>
            <w:r w:rsidRPr="006C7548">
              <w:rPr>
                <w:rFonts w:ascii="Times New Roman" w:hAnsi="Times New Roman" w:cs="Times New Roman"/>
              </w:rPr>
              <w:t>,1.5</w:t>
            </w:r>
            <w:r w:rsidR="009C38D7" w:rsidRPr="006C7548">
              <w:rPr>
                <w:rFonts w:ascii="Times New Roman" w:hAnsi="Times New Roman" w:cs="Times New Roman"/>
              </w:rPr>
              <w:t>0</w:t>
            </w:r>
            <w:r w:rsidRPr="006C7548">
              <w:rPr>
                <w:rFonts w:ascii="Times New Roman" w:hAnsi="Times New Roman" w:cs="Times New Roman"/>
              </w:rPr>
              <w:t>)</w:t>
            </w:r>
          </w:p>
        </w:tc>
      </w:tr>
      <w:tr w:rsidR="006C7548" w:rsidRPr="006C7548" w14:paraId="1F3DF029" w14:textId="77777777" w:rsidTr="004E4FC7">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68F1CC77"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Scenario A represents the setting where cancer is defined as 'ever vs. never'; Scenario B represents the setting where cancer is defined as a time-varying proxy</w:t>
            </w:r>
          </w:p>
        </w:tc>
      </w:tr>
    </w:tbl>
    <w:p w14:paraId="26332332" w14:textId="77777777" w:rsidR="00B9774E" w:rsidRPr="006C7548" w:rsidRDefault="007D68A5">
      <w:pPr>
        <w:rPr>
          <w:rFonts w:ascii="Times New Roman" w:hAnsi="Times New Roman" w:cs="Times New Roman"/>
        </w:rPr>
      </w:pPr>
      <w:r w:rsidRPr="006C7548">
        <w:rPr>
          <w:rFonts w:ascii="Times New Roman" w:hAnsi="Times New Roman" w:cs="Times New Roman"/>
        </w:rPr>
        <w:br w:type="page"/>
      </w:r>
    </w:p>
    <w:p w14:paraId="12DA07E3" w14:textId="77777777" w:rsidR="00B9774E" w:rsidRPr="006C7548" w:rsidRDefault="007D68A5">
      <w:pPr>
        <w:pStyle w:val="Heading3"/>
        <w:rPr>
          <w:rFonts w:ascii="Times New Roman" w:hAnsi="Times New Roman" w:cs="Times New Roman"/>
          <w:color w:val="auto"/>
        </w:rPr>
      </w:pPr>
      <w:bookmarkStart w:id="161" w:name="figures"/>
      <w:bookmarkEnd w:id="159"/>
      <w:r w:rsidRPr="006C7548">
        <w:rPr>
          <w:rFonts w:ascii="Times New Roman" w:hAnsi="Times New Roman" w:cs="Times New Roman"/>
          <w:color w:val="auto"/>
        </w:rPr>
        <w:lastRenderedPageBreak/>
        <w:t>Figures</w:t>
      </w:r>
    </w:p>
    <w:p w14:paraId="516D5752" w14:textId="77777777" w:rsidR="007D68A5" w:rsidRPr="006C7548" w:rsidRDefault="007D68A5" w:rsidP="007D68A5">
      <w:pPr>
        <w:pStyle w:val="BodyText"/>
        <w:rPr>
          <w:rFonts w:ascii="Times New Roman" w:hAnsi="Times New Roman" w:cs="Times New Roman"/>
        </w:rPr>
      </w:pPr>
    </w:p>
    <w:p w14:paraId="6ABBC60B" w14:textId="77777777" w:rsidR="00B9774E" w:rsidRPr="006C7548" w:rsidRDefault="007D68A5">
      <w:pPr>
        <w:pStyle w:val="CaptionedFigure"/>
        <w:rPr>
          <w:rFonts w:ascii="Times New Roman" w:hAnsi="Times New Roman" w:cs="Times New Roman"/>
        </w:rPr>
      </w:pPr>
      <w:r w:rsidRPr="006C7548">
        <w:rPr>
          <w:rFonts w:ascii="Times New Roman" w:hAnsi="Times New Roman" w:cs="Times New Roman"/>
          <w:noProof/>
          <w:lang w:val="en-GB" w:eastAsia="en-GB"/>
        </w:rPr>
        <w:drawing>
          <wp:inline distT="0" distB="0" distL="0" distR="0" wp14:anchorId="1E00233C" wp14:editId="06546C53">
            <wp:extent cx="3532214" cy="1061193"/>
            <wp:effectExtent l="0" t="0" r="0" b="0"/>
            <wp:docPr id="1" name="Picture" descr="Pin1 as biomarker and risk of dementia"/>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4-1.png"/>
                    <pic:cNvPicPr>
                      <a:picLocks noChangeAspect="1" noChangeArrowheads="1"/>
                    </pic:cNvPicPr>
                  </pic:nvPicPr>
                  <pic:blipFill>
                    <a:blip r:embed="rId42"/>
                    <a:stretch>
                      <a:fillRect/>
                    </a:stretch>
                  </pic:blipFill>
                  <pic:spPr bwMode="auto">
                    <a:xfrm>
                      <a:off x="0" y="0"/>
                      <a:ext cx="3532214" cy="1061193"/>
                    </a:xfrm>
                    <a:prstGeom prst="rect">
                      <a:avLst/>
                    </a:prstGeom>
                    <a:noFill/>
                    <a:ln w="9525">
                      <a:noFill/>
                      <a:headEnd/>
                      <a:tailEnd/>
                    </a:ln>
                  </pic:spPr>
                </pic:pic>
              </a:graphicData>
            </a:graphic>
          </wp:inline>
        </w:drawing>
      </w:r>
    </w:p>
    <w:p w14:paraId="40A98B5B" w14:textId="5E71854E" w:rsidR="00B9774E" w:rsidRPr="006C7548" w:rsidRDefault="007D68A5">
      <w:pPr>
        <w:pStyle w:val="BodyText"/>
        <w:rPr>
          <w:rFonts w:ascii="Times New Roman" w:hAnsi="Times New Roman" w:cs="Times New Roman"/>
        </w:rPr>
      </w:pPr>
      <w:commentRangeStart w:id="162"/>
      <w:r w:rsidRPr="006C7548">
        <w:rPr>
          <w:rFonts w:ascii="Times New Roman" w:hAnsi="Times New Roman" w:cs="Times New Roman"/>
          <w:b/>
          <w:bCs/>
        </w:rPr>
        <w:t xml:space="preserve">Figure 1. </w:t>
      </w:r>
      <w:commentRangeEnd w:id="162"/>
      <w:r w:rsidR="00C1667D">
        <w:rPr>
          <w:rStyle w:val="CommentReference"/>
        </w:rPr>
        <w:commentReference w:id="162"/>
      </w:r>
      <w:r w:rsidRPr="006C7548">
        <w:rPr>
          <w:rFonts w:ascii="Times New Roman" w:hAnsi="Times New Roman" w:cs="Times New Roman"/>
          <w:b/>
          <w:bCs/>
        </w:rPr>
        <w:t>Pin1 as biomarker and risk of dementia.</w:t>
      </w:r>
      <w:r w:rsidRPr="006C7548">
        <w:rPr>
          <w:rFonts w:ascii="Times New Roman" w:hAnsi="Times New Roman" w:cs="Times New Roman"/>
        </w:rPr>
        <w:t xml:space="preserve"> Causal directed acyclic graph where Pin1 at time </w:t>
      </w:r>
      <m:oMath>
        <m:r>
          <w:rPr>
            <w:rFonts w:ascii="Cambria Math" w:hAnsi="Cambria Math" w:cs="Times New Roman"/>
          </w:rPr>
          <m:t>t</m:t>
        </m:r>
      </m:oMath>
      <w:r w:rsidRPr="006C7548">
        <w:rPr>
          <w:rFonts w:ascii="Times New Roman" w:hAnsi="Times New Roman" w:cs="Times New Roman"/>
        </w:rPr>
        <w:t xml:space="preserve"> is represented as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Dementia at time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oMath>
      <w:r w:rsidRPr="006C7548">
        <w:rPr>
          <w:rFonts w:ascii="Times New Roman" w:hAnsi="Times New Roman" w:cs="Times New Roman"/>
        </w:rPr>
        <w:t xml:space="preserve"> is represented as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represents shared causes of Pin1 and Dementia, such as smoking. To isolate the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w:t>
      </w:r>
      <w:ins w:id="163" w:author="Arfan Ikram" w:date="2021-08-29T22:37:00Z">
        <w:r w:rsidR="00C1667D">
          <w:rPr>
            <w:rFonts w:ascii="Times New Roman" w:hAnsi="Times New Roman" w:cs="Times New Roman"/>
          </w:rPr>
          <w:t>on</w:t>
        </w:r>
      </w:ins>
      <w:del w:id="164" w:author="Arfan Ikram" w:date="2021-08-29T22:37:00Z">
        <w:r w:rsidRPr="006C7548" w:rsidDel="00C1667D">
          <w:rPr>
            <w:rFonts w:ascii="Times New Roman" w:hAnsi="Times New Roman" w:cs="Times New Roman"/>
          </w:rPr>
          <w:delText>and</w:delText>
        </w:r>
      </w:del>
      <w:r w:rsidRPr="006C7548">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we need to block the backdoor path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w:t>
      </w:r>
    </w:p>
    <w:p w14:paraId="43540976" w14:textId="77777777" w:rsidR="00B9774E" w:rsidRPr="006C7548" w:rsidRDefault="007D68A5">
      <w:pPr>
        <w:pStyle w:val="CaptionedFigure"/>
        <w:rPr>
          <w:rFonts w:ascii="Times New Roman" w:hAnsi="Times New Roman" w:cs="Times New Roman"/>
        </w:rPr>
      </w:pPr>
      <w:r w:rsidRPr="006C7548">
        <w:rPr>
          <w:rFonts w:ascii="Times New Roman" w:hAnsi="Times New Roman" w:cs="Times New Roman"/>
          <w:noProof/>
          <w:lang w:val="en-GB" w:eastAsia="en-GB"/>
        </w:rPr>
        <w:drawing>
          <wp:inline distT="0" distB="0" distL="0" distR="0" wp14:anchorId="6FCC501E" wp14:editId="0C2A6FEF">
            <wp:extent cx="3532214" cy="1061193"/>
            <wp:effectExtent l="0" t="0" r="0" b="0"/>
            <wp:docPr id="2" name="Picture" descr="Incident cancer diagnosis as proxy for Pin1 expression"/>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5-1.png"/>
                    <pic:cNvPicPr>
                      <a:picLocks noChangeAspect="1" noChangeArrowheads="1"/>
                    </pic:cNvPicPr>
                  </pic:nvPicPr>
                  <pic:blipFill>
                    <a:blip r:embed="rId43"/>
                    <a:stretch>
                      <a:fillRect/>
                    </a:stretch>
                  </pic:blipFill>
                  <pic:spPr bwMode="auto">
                    <a:xfrm>
                      <a:off x="0" y="0"/>
                      <a:ext cx="3532214" cy="1061193"/>
                    </a:xfrm>
                    <a:prstGeom prst="rect">
                      <a:avLst/>
                    </a:prstGeom>
                    <a:noFill/>
                    <a:ln w="9525">
                      <a:noFill/>
                      <a:headEnd/>
                      <a:tailEnd/>
                    </a:ln>
                  </pic:spPr>
                </pic:pic>
              </a:graphicData>
            </a:graphic>
          </wp:inline>
        </w:drawing>
      </w:r>
    </w:p>
    <w:p w14:paraId="09FBC0D2" w14:textId="4F787CE2" w:rsidR="00B9774E" w:rsidRPr="006C7548" w:rsidRDefault="007D68A5">
      <w:pPr>
        <w:pStyle w:val="BodyText"/>
        <w:rPr>
          <w:rFonts w:ascii="Times New Roman" w:hAnsi="Times New Roman" w:cs="Times New Roman"/>
        </w:rPr>
      </w:pPr>
      <w:r w:rsidRPr="006C7548">
        <w:rPr>
          <w:rFonts w:ascii="Times New Roman" w:hAnsi="Times New Roman" w:cs="Times New Roman"/>
          <w:b/>
          <w:bCs/>
        </w:rPr>
        <w:t>Figure 2. Incident cancer diagnosis as proxy for Pin1 expression.</w:t>
      </w:r>
      <w:r w:rsidRPr="006C7548">
        <w:rPr>
          <w:rFonts w:ascii="Times New Roman" w:hAnsi="Times New Roman" w:cs="Times New Roman"/>
        </w:rPr>
        <w:t xml:space="preserve"> This causal graph is an expansion of Figure 1, includes Pin1 expression at time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Incident cancer diagnosis is represented as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ins w:id="165" w:author="Liliana Paloma Rojas Saunero" w:date="2021-08-30T11:18:00Z">
        <w:r w:rsidR="003558D3" w:rsidRPr="006C7548">
          <w:rPr>
            <w:rFonts w:ascii="Times New Roman" w:hAnsi="Times New Roman" w:cs="Times New Roman"/>
          </w:rPr>
          <w:t xml:space="preserve"> </w:t>
        </w:r>
        <w:r w:rsidR="003558D3">
          <w:rPr>
            <w:rFonts w:ascii="Times New Roman" w:hAnsi="Times New Roman" w:cs="Times New Roman"/>
          </w:rPr>
          <w:t xml:space="preserve">and is a proxy of Pin1 expression. </w:t>
        </w:r>
        <w:commentRangeStart w:id="166"/>
        <w:r w:rsidR="003558D3" w:rsidRPr="006C7548">
          <w:rPr>
            <w:rFonts w:ascii="Times New Roman" w:hAnsi="Times New Roman" w:cs="Times New Roman"/>
          </w:rPr>
          <w:t xml:space="preserve">To isolate the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003558D3"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003558D3" w:rsidRPr="006C7548">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sub>
          </m:sSub>
        </m:oMath>
        <w:r w:rsidR="003558D3" w:rsidRPr="006C7548">
          <w:rPr>
            <w:rFonts w:ascii="Times New Roman" w:hAnsi="Times New Roman" w:cs="Times New Roman"/>
          </w:rPr>
          <w:t xml:space="preserve"> we need to block the backdoor path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003558D3"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003558D3" w:rsidRPr="006C7548">
          <w:rPr>
            <w:rFonts w:ascii="Times New Roman" w:hAnsi="Times New Roman" w:cs="Times New Roman"/>
          </w:rPr>
          <w:t xml:space="preserve">. Although we represent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003558D3" w:rsidRPr="006C7548">
          <w:rPr>
            <w:rFonts w:ascii="Times New Roman" w:hAnsi="Times New Roman" w:cs="Times New Roman"/>
          </w:rPr>
          <w:t xml:space="preserve"> as a single node for readability,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003558D3" w:rsidRPr="006C7548">
          <w:rPr>
            <w:rFonts w:ascii="Times New Roman" w:hAnsi="Times New Roman" w:cs="Times New Roman"/>
          </w:rPr>
          <w:t xml:space="preserve"> is time-varying too.</w:t>
        </w:r>
        <w:commentRangeEnd w:id="166"/>
        <w:r w:rsidR="003558D3">
          <w:rPr>
            <w:rStyle w:val="CommentReference"/>
          </w:rPr>
          <w:commentReference w:id="166"/>
        </w:r>
      </w:ins>
      <w:bookmarkStart w:id="167" w:name="_GoBack"/>
      <w:bookmarkEnd w:id="167"/>
    </w:p>
    <w:p w14:paraId="1A2100AC" w14:textId="77777777" w:rsidR="00B9774E" w:rsidRPr="006C7548" w:rsidRDefault="007D68A5">
      <w:pPr>
        <w:pStyle w:val="CaptionedFigure"/>
        <w:rPr>
          <w:rFonts w:ascii="Times New Roman" w:hAnsi="Times New Roman" w:cs="Times New Roman"/>
        </w:rPr>
      </w:pPr>
      <w:r w:rsidRPr="006C7548">
        <w:rPr>
          <w:rFonts w:ascii="Times New Roman" w:hAnsi="Times New Roman" w:cs="Times New Roman"/>
          <w:noProof/>
          <w:lang w:val="en-GB" w:eastAsia="en-GB"/>
        </w:rPr>
        <w:drawing>
          <wp:inline distT="0" distB="0" distL="0" distR="0" wp14:anchorId="5314DFFE" wp14:editId="62E1E7A4">
            <wp:extent cx="3532214" cy="1061193"/>
            <wp:effectExtent l="0" t="0" r="0" b="0"/>
            <wp:docPr id="3" name="Picture" descr="Time-varying cancer diagnosis and inmortal-time bias"/>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6-1.png"/>
                    <pic:cNvPicPr>
                      <a:picLocks noChangeAspect="1" noChangeArrowheads="1"/>
                    </pic:cNvPicPr>
                  </pic:nvPicPr>
                  <pic:blipFill>
                    <a:blip r:embed="rId44"/>
                    <a:stretch>
                      <a:fillRect/>
                    </a:stretch>
                  </pic:blipFill>
                  <pic:spPr bwMode="auto">
                    <a:xfrm>
                      <a:off x="0" y="0"/>
                      <a:ext cx="3532214" cy="1061193"/>
                    </a:xfrm>
                    <a:prstGeom prst="rect">
                      <a:avLst/>
                    </a:prstGeom>
                    <a:noFill/>
                    <a:ln w="9525">
                      <a:noFill/>
                      <a:headEnd/>
                      <a:tailEnd/>
                    </a:ln>
                  </pic:spPr>
                </pic:pic>
              </a:graphicData>
            </a:graphic>
          </wp:inline>
        </w:drawing>
      </w:r>
    </w:p>
    <w:p w14:paraId="7F238BCA" w14:textId="77777777" w:rsidR="00B9774E" w:rsidRPr="006C7548" w:rsidRDefault="00B9774E">
      <w:pPr>
        <w:pStyle w:val="ImageCaption"/>
        <w:rPr>
          <w:rFonts w:ascii="Times New Roman" w:hAnsi="Times New Roman" w:cs="Times New Roman"/>
        </w:rPr>
      </w:pPr>
    </w:p>
    <w:p w14:paraId="11B6C543" w14:textId="07FEC12C" w:rsidR="00B9774E" w:rsidRPr="006C7548" w:rsidRDefault="007D68A5">
      <w:pPr>
        <w:pStyle w:val="BodyText"/>
        <w:rPr>
          <w:rFonts w:ascii="Times New Roman" w:hAnsi="Times New Roman" w:cs="Times New Roman"/>
        </w:rPr>
      </w:pPr>
      <w:r w:rsidRPr="006C7548">
        <w:rPr>
          <w:rFonts w:ascii="Times New Roman" w:hAnsi="Times New Roman" w:cs="Times New Roman"/>
          <w:b/>
          <w:bCs/>
        </w:rPr>
        <w:t>Figure 3. Time-varying cancer diagnosis and i</w:t>
      </w:r>
      <w:ins w:id="168" w:author="Arfan Ikram" w:date="2021-08-29T22:51:00Z">
        <w:r w:rsidR="007718F4">
          <w:rPr>
            <w:rFonts w:ascii="Times New Roman" w:hAnsi="Times New Roman" w:cs="Times New Roman"/>
            <w:b/>
            <w:bCs/>
          </w:rPr>
          <w:t>m</w:t>
        </w:r>
      </w:ins>
      <w:del w:id="169" w:author="Arfan Ikram" w:date="2021-08-29T22:51:00Z">
        <w:r w:rsidRPr="006C7548" w:rsidDel="007718F4">
          <w:rPr>
            <w:rFonts w:ascii="Times New Roman" w:hAnsi="Times New Roman" w:cs="Times New Roman"/>
            <w:b/>
            <w:bCs/>
          </w:rPr>
          <w:delText>n</w:delText>
        </w:r>
      </w:del>
      <w:r w:rsidRPr="006C7548">
        <w:rPr>
          <w:rFonts w:ascii="Times New Roman" w:hAnsi="Times New Roman" w:cs="Times New Roman"/>
          <w:b/>
          <w:bCs/>
        </w:rPr>
        <w:t>mortal-time bias.</w:t>
      </w:r>
      <w:r w:rsidRPr="006C7548">
        <w:rPr>
          <w:rFonts w:ascii="Times New Roman" w:hAnsi="Times New Roman" w:cs="Times New Roman"/>
        </w:rPr>
        <w:t xml:space="preserve"> This causal graph is an expansion of Figure 2, where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represents death at time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6C7548">
        <w:rPr>
          <w:rFonts w:ascii="Times New Roman" w:hAnsi="Times New Roman" w:cs="Times New Roman"/>
        </w:rPr>
        <w:t xml:space="preserve">. Cancer diagnosis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6C7548">
        <w:rPr>
          <w:rFonts w:ascii="Times New Roman" w:hAnsi="Times New Roman" w:cs="Times New Roman"/>
        </w:rPr>
        <w:t xml:space="preserve"> can only be measured among those who are alive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6C7548">
        <w:rPr>
          <w:rFonts w:ascii="Times New Roman" w:hAnsi="Times New Roman" w:cs="Times New Roman"/>
        </w:rPr>
        <w:t>.</w:t>
      </w:r>
    </w:p>
    <w:p w14:paraId="2BBA5F00" w14:textId="77777777" w:rsidR="00B9774E" w:rsidRPr="006C7548" w:rsidRDefault="007D68A5">
      <w:pPr>
        <w:pStyle w:val="CaptionedFigure"/>
        <w:rPr>
          <w:rFonts w:ascii="Times New Roman" w:hAnsi="Times New Roman" w:cs="Times New Roman"/>
        </w:rPr>
      </w:pPr>
      <w:r w:rsidRPr="006C7548">
        <w:rPr>
          <w:rFonts w:ascii="Times New Roman" w:hAnsi="Times New Roman" w:cs="Times New Roman"/>
          <w:noProof/>
          <w:lang w:val="en-GB" w:eastAsia="en-GB"/>
        </w:rPr>
        <w:lastRenderedPageBreak/>
        <w:drawing>
          <wp:inline distT="0" distB="0" distL="0" distR="0" wp14:anchorId="0F806CA7" wp14:editId="4CD4EFA0">
            <wp:extent cx="3532214" cy="1061193"/>
            <wp:effectExtent l="0" t="0" r="0" b="0"/>
            <wp:docPr id="4" name="Picture" descr="Death as a competing event"/>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7-1.png"/>
                    <pic:cNvPicPr>
                      <a:picLocks noChangeAspect="1" noChangeArrowheads="1"/>
                    </pic:cNvPicPr>
                  </pic:nvPicPr>
                  <pic:blipFill>
                    <a:blip r:embed="rId45"/>
                    <a:stretch>
                      <a:fillRect/>
                    </a:stretch>
                  </pic:blipFill>
                  <pic:spPr bwMode="auto">
                    <a:xfrm>
                      <a:off x="0" y="0"/>
                      <a:ext cx="3532214" cy="1061193"/>
                    </a:xfrm>
                    <a:prstGeom prst="rect">
                      <a:avLst/>
                    </a:prstGeom>
                    <a:noFill/>
                    <a:ln w="9525">
                      <a:noFill/>
                      <a:headEnd/>
                      <a:tailEnd/>
                    </a:ln>
                  </pic:spPr>
                </pic:pic>
              </a:graphicData>
            </a:graphic>
          </wp:inline>
        </w:drawing>
      </w:r>
    </w:p>
    <w:p w14:paraId="27DB5DAA"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b/>
          <w:bCs/>
        </w:rPr>
        <w:t>Figure 4. Death as competing event of dementia.</w:t>
      </w:r>
      <w:r w:rsidRPr="006C7548">
        <w:rPr>
          <w:rFonts w:ascii="Times New Roman" w:hAnsi="Times New Roman" w:cs="Times New Roman"/>
        </w:rPr>
        <w:t xml:space="preserve"> In this graph we only focus attention to the exposure as if it was measured for all at time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We include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as death at time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oMath>
      <w:r w:rsidRPr="006C7548">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6C7548">
        <w:rPr>
          <w:rFonts w:ascii="Times New Roman" w:hAnsi="Times New Roman" w:cs="Times New Roman"/>
        </w:rPr>
        <w:t xml:space="preserve"> represents possible shared causes of dementia and death (such as cardiovascular comorbidities). Pin1 may affect the risk of death through cancer diagnosis, represented as an arrow between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To isolate the direct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y</m:t>
            </m:r>
            <m:r>
              <m:rPr>
                <m:sty m:val="p"/>
              </m:rPr>
              <w:rPr>
                <w:rFonts w:ascii="Cambria Math" w:hAnsi="Cambria Math" w:cs="Times New Roman"/>
              </w:rPr>
              <m:t>+</m:t>
            </m:r>
            <w:commentRangeStart w:id="170"/>
            <m:r>
              <w:rPr>
                <w:rFonts w:ascii="Cambria Math" w:hAnsi="Cambria Math" w:cs="Times New Roman"/>
              </w:rPr>
              <m:t>k</m:t>
            </m:r>
            <w:commentRangeEnd w:id="170"/>
            <m:r>
              <m:rPr>
                <m:sty m:val="p"/>
              </m:rPr>
              <w:rPr>
                <w:rStyle w:val="CommentReference"/>
              </w:rPr>
              <w:commentReference w:id="170"/>
            </m:r>
          </m:sub>
        </m:sSub>
      </m:oMath>
      <w:r w:rsidRPr="006C7548">
        <w:rPr>
          <w:rFonts w:ascii="Times New Roman" w:hAnsi="Times New Roman" w:cs="Times New Roman"/>
        </w:rPr>
        <w:t xml:space="preserve">, we have to block the backdoor pathway from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w:commentRangeStart w:id="171"/>
        <m:r>
          <m:rPr>
            <m:sty m:val="p"/>
          </m:rPr>
          <w:rPr>
            <w:rFonts w:ascii="Cambria Math" w:hAnsi="Cambria Math" w:cs="Times New Roman"/>
          </w:rPr>
          <m:t>→</m:t>
        </m:r>
        <w:commentRangeEnd w:id="171"/>
        <m:r>
          <m:rPr>
            <m:sty m:val="p"/>
          </m:rPr>
          <w:rPr>
            <w:rStyle w:val="CommentReference"/>
          </w:rPr>
          <w:commentReference w:id="171"/>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w:commentRangeStart w:id="172"/>
        <m:r>
          <m:rPr>
            <m:sty m:val="p"/>
          </m:rPr>
          <w:rPr>
            <w:rFonts w:ascii="Cambria Math" w:hAnsi="Cambria Math" w:cs="Times New Roman"/>
          </w:rPr>
          <m:t>→</m:t>
        </m:r>
        <w:commentRangeEnd w:id="172"/>
        <m:r>
          <m:rPr>
            <m:sty m:val="p"/>
          </m:rPr>
          <w:rPr>
            <w:rStyle w:val="CommentReference"/>
          </w:rPr>
          <w:commentReference w:id="172"/>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p>
    <w:p w14:paraId="25A5145B" w14:textId="77777777" w:rsidR="00B9774E" w:rsidRPr="006C7548" w:rsidRDefault="007D68A5">
      <w:pPr>
        <w:pStyle w:val="CaptionedFigure"/>
        <w:rPr>
          <w:rFonts w:ascii="Times New Roman" w:hAnsi="Times New Roman" w:cs="Times New Roman"/>
        </w:rPr>
      </w:pPr>
      <w:r w:rsidRPr="006C7548">
        <w:rPr>
          <w:rFonts w:ascii="Times New Roman" w:hAnsi="Times New Roman" w:cs="Times New Roman"/>
          <w:noProof/>
          <w:lang w:val="en-GB" w:eastAsia="en-GB"/>
        </w:rPr>
        <w:drawing>
          <wp:inline distT="0" distB="0" distL="0" distR="0" wp14:anchorId="1FF9A65E" wp14:editId="47702470">
            <wp:extent cx="3532214" cy="1061193"/>
            <wp:effectExtent l="0" t="0" r="0" b="0"/>
            <wp:docPr id="5" name="Picture" descr="Direct effect of Pin1 in the risk of ADRD"/>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8-1.png"/>
                    <pic:cNvPicPr>
                      <a:picLocks noChangeAspect="1" noChangeArrowheads="1"/>
                    </pic:cNvPicPr>
                  </pic:nvPicPr>
                  <pic:blipFill>
                    <a:blip r:embed="rId46"/>
                    <a:stretch>
                      <a:fillRect/>
                    </a:stretch>
                  </pic:blipFill>
                  <pic:spPr bwMode="auto">
                    <a:xfrm>
                      <a:off x="0" y="0"/>
                      <a:ext cx="3532214" cy="1061193"/>
                    </a:xfrm>
                    <a:prstGeom prst="rect">
                      <a:avLst/>
                    </a:prstGeom>
                    <a:noFill/>
                    <a:ln w="9525">
                      <a:noFill/>
                      <a:headEnd/>
                      <a:tailEnd/>
                    </a:ln>
                  </pic:spPr>
                </pic:pic>
              </a:graphicData>
            </a:graphic>
          </wp:inline>
        </w:drawing>
      </w:r>
    </w:p>
    <w:p w14:paraId="490AB97B" w14:textId="25272175" w:rsidR="00B9774E" w:rsidRPr="006C7548" w:rsidRDefault="007D68A5">
      <w:pPr>
        <w:pStyle w:val="BodyText"/>
        <w:rPr>
          <w:rFonts w:ascii="Times New Roman" w:hAnsi="Times New Roman" w:cs="Times New Roman"/>
          <w:b/>
          <w:bCs/>
        </w:rPr>
      </w:pPr>
      <w:r w:rsidRPr="006C7548">
        <w:rPr>
          <w:rFonts w:ascii="Times New Roman" w:hAnsi="Times New Roman" w:cs="Times New Roman"/>
          <w:b/>
          <w:bCs/>
        </w:rPr>
        <w:t xml:space="preserve">Figure 5. Causal graph for effect of Pin1 through the proxy of cancer diagnosis </w:t>
      </w:r>
      <w:ins w:id="173" w:author="Arfan Ikram" w:date="2021-08-29T23:14:00Z">
        <w:r w:rsidR="001725D9">
          <w:rPr>
            <w:rFonts w:ascii="Times New Roman" w:hAnsi="Times New Roman" w:cs="Times New Roman"/>
            <w:b/>
            <w:bCs/>
          </w:rPr>
          <w:t>o</w:t>
        </w:r>
      </w:ins>
      <w:del w:id="174" w:author="Arfan Ikram" w:date="2021-08-29T23:14:00Z">
        <w:r w:rsidRPr="006C7548" w:rsidDel="001725D9">
          <w:rPr>
            <w:rFonts w:ascii="Times New Roman" w:hAnsi="Times New Roman" w:cs="Times New Roman"/>
            <w:b/>
            <w:bCs/>
          </w:rPr>
          <w:delText>i</w:delText>
        </w:r>
      </w:del>
      <w:r w:rsidRPr="006C7548">
        <w:rPr>
          <w:rFonts w:ascii="Times New Roman" w:hAnsi="Times New Roman" w:cs="Times New Roman"/>
          <w:b/>
          <w:bCs/>
        </w:rPr>
        <w:t>n the risk of dementia, including all challenges discussed through Figures 1 to 4.</w:t>
      </w:r>
    </w:p>
    <w:p w14:paraId="3B7A7608" w14:textId="2CB5C167" w:rsidR="004E4FC7" w:rsidRPr="006C7548" w:rsidRDefault="004E4FC7">
      <w:pPr>
        <w:pStyle w:val="BodyText"/>
        <w:rPr>
          <w:rFonts w:ascii="Times New Roman" w:hAnsi="Times New Roman" w:cs="Times New Roman"/>
        </w:rPr>
      </w:pPr>
    </w:p>
    <w:p w14:paraId="53C94B82" w14:textId="6C6291D1" w:rsidR="004633E7" w:rsidRPr="006C7548" w:rsidRDefault="004633E7">
      <w:pPr>
        <w:pStyle w:val="BodyText"/>
        <w:rPr>
          <w:rFonts w:ascii="Times New Roman" w:hAnsi="Times New Roman" w:cs="Times New Roman"/>
        </w:rPr>
      </w:pPr>
    </w:p>
    <w:p w14:paraId="1C80E5BB" w14:textId="17F9F281" w:rsidR="004633E7" w:rsidRPr="006C7548" w:rsidRDefault="004633E7">
      <w:pPr>
        <w:pStyle w:val="BodyText"/>
        <w:rPr>
          <w:rFonts w:ascii="Times New Roman" w:hAnsi="Times New Roman" w:cs="Times New Roman"/>
        </w:rPr>
      </w:pPr>
    </w:p>
    <w:p w14:paraId="6AD901D9" w14:textId="2228CA82" w:rsidR="004633E7" w:rsidRPr="006C7548" w:rsidRDefault="004633E7">
      <w:pPr>
        <w:pStyle w:val="BodyText"/>
        <w:rPr>
          <w:rFonts w:ascii="Times New Roman" w:hAnsi="Times New Roman" w:cs="Times New Roman"/>
        </w:rPr>
      </w:pPr>
    </w:p>
    <w:p w14:paraId="11EDADA1" w14:textId="77777777" w:rsidR="004633E7" w:rsidRPr="006C7548" w:rsidRDefault="004633E7">
      <w:pPr>
        <w:pStyle w:val="BodyText"/>
        <w:rPr>
          <w:rFonts w:ascii="Times New Roman" w:hAnsi="Times New Roman" w:cs="Times New Roman"/>
        </w:rPr>
      </w:pPr>
    </w:p>
    <w:p w14:paraId="640EDC48" w14:textId="19360C67" w:rsidR="00B9774E" w:rsidRPr="006C7548" w:rsidRDefault="001725D9">
      <w:pPr>
        <w:pStyle w:val="BodyText"/>
        <w:rPr>
          <w:rFonts w:ascii="Times New Roman" w:hAnsi="Times New Roman" w:cs="Times New Roman"/>
        </w:rPr>
      </w:pPr>
      <w:r>
        <w:rPr>
          <w:rFonts w:ascii="Times New Roman" w:hAnsi="Times New Roman" w:cs="Times New Roman"/>
          <w:noProof/>
          <w:lang w:val="en-GB" w:eastAsia="en-GB"/>
        </w:rPr>
        <w:lastRenderedPageBreak/>
        <w:drawing>
          <wp:inline distT="0" distB="0" distL="0" distR="0" wp14:anchorId="37C0F20B" wp14:editId="3F435DEB">
            <wp:extent cx="5950585" cy="3052445"/>
            <wp:effectExtent l="0" t="0" r="0" b="0"/>
            <wp:docPr id="18"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50585" cy="3052445"/>
                    </a:xfrm>
                    <a:prstGeom prst="rect">
                      <a:avLst/>
                    </a:prstGeom>
                    <a:noFill/>
                    <a:ln>
                      <a:noFill/>
                    </a:ln>
                  </pic:spPr>
                </pic:pic>
              </a:graphicData>
            </a:graphic>
          </wp:inline>
        </w:drawing>
      </w:r>
    </w:p>
    <w:p w14:paraId="498688B6" w14:textId="662AA924" w:rsidR="00B26CD5" w:rsidRPr="006C7548" w:rsidRDefault="00B26CD5">
      <w:pPr>
        <w:pStyle w:val="BodyText"/>
        <w:rPr>
          <w:rFonts w:ascii="Times New Roman" w:hAnsi="Times New Roman" w:cs="Times New Roman"/>
        </w:rPr>
      </w:pPr>
      <w:r w:rsidRPr="006C7548">
        <w:rPr>
          <w:rFonts w:ascii="Times New Roman" w:hAnsi="Times New Roman" w:cs="Times New Roman"/>
          <w:b/>
        </w:rPr>
        <w:t>Figure 6. Risk of dementia</w:t>
      </w:r>
      <w:r w:rsidR="004633E7" w:rsidRPr="006C7548">
        <w:rPr>
          <w:rFonts w:ascii="Times New Roman" w:hAnsi="Times New Roman" w:cs="Times New Roman"/>
          <w:b/>
        </w:rPr>
        <w:t xml:space="preserve"> under elimination of death</w:t>
      </w:r>
      <w:r w:rsidRPr="006C7548">
        <w:rPr>
          <w:rFonts w:ascii="Times New Roman" w:hAnsi="Times New Roman" w:cs="Times New Roman"/>
          <w:b/>
        </w:rPr>
        <w:t xml:space="preserve"> over 20 years of follow-up </w:t>
      </w:r>
      <w:r w:rsidR="004633E7" w:rsidRPr="006C7548">
        <w:rPr>
          <w:rFonts w:ascii="Times New Roman" w:hAnsi="Times New Roman" w:cs="Times New Roman"/>
          <w:b/>
        </w:rPr>
        <w:t xml:space="preserve">by cancer diagnosis status. </w:t>
      </w:r>
      <w:r w:rsidR="004633E7" w:rsidRPr="006C7548">
        <w:rPr>
          <w:rFonts w:ascii="Times New Roman" w:hAnsi="Times New Roman" w:cs="Times New Roman"/>
        </w:rPr>
        <w:t>Panel A. represents the scenario where cancer was considered as “ever vs. never”. Panel B. represents the scenario where cancer was considered as a time-varying proxy.</w:t>
      </w:r>
    </w:p>
    <w:p w14:paraId="0DA7B800" w14:textId="24690551" w:rsidR="004633E7" w:rsidRPr="006C7548" w:rsidRDefault="004633E7">
      <w:pPr>
        <w:pStyle w:val="BodyText"/>
        <w:rPr>
          <w:rFonts w:ascii="Times New Roman" w:hAnsi="Times New Roman" w:cs="Times New Roman"/>
        </w:rPr>
      </w:pPr>
    </w:p>
    <w:p w14:paraId="6BFDBE61" w14:textId="007D73CC" w:rsidR="004633E7" w:rsidRPr="006C7548" w:rsidRDefault="004633E7">
      <w:pPr>
        <w:pStyle w:val="BodyText"/>
        <w:rPr>
          <w:rFonts w:ascii="Times New Roman" w:hAnsi="Times New Roman" w:cs="Times New Roman"/>
        </w:rPr>
      </w:pPr>
    </w:p>
    <w:p w14:paraId="67D00397" w14:textId="34785574" w:rsidR="004633E7" w:rsidRPr="006C7548" w:rsidRDefault="004633E7">
      <w:pPr>
        <w:pStyle w:val="BodyText"/>
        <w:rPr>
          <w:rFonts w:ascii="Times New Roman" w:hAnsi="Times New Roman" w:cs="Times New Roman"/>
        </w:rPr>
      </w:pPr>
    </w:p>
    <w:p w14:paraId="077310C5" w14:textId="775AD373" w:rsidR="004633E7" w:rsidRPr="006C7548" w:rsidRDefault="004633E7">
      <w:pPr>
        <w:pStyle w:val="BodyText"/>
        <w:rPr>
          <w:rFonts w:ascii="Times New Roman" w:hAnsi="Times New Roman" w:cs="Times New Roman"/>
        </w:rPr>
      </w:pPr>
    </w:p>
    <w:p w14:paraId="726ED38B" w14:textId="20B66393" w:rsidR="004633E7" w:rsidRPr="006C7548" w:rsidRDefault="004633E7">
      <w:pPr>
        <w:pStyle w:val="BodyText"/>
        <w:rPr>
          <w:rFonts w:ascii="Times New Roman" w:hAnsi="Times New Roman" w:cs="Times New Roman"/>
        </w:rPr>
      </w:pPr>
    </w:p>
    <w:p w14:paraId="1016BD6C" w14:textId="536D827E" w:rsidR="004633E7" w:rsidRPr="006C7548" w:rsidRDefault="004633E7">
      <w:pPr>
        <w:pStyle w:val="BodyText"/>
        <w:rPr>
          <w:rFonts w:ascii="Times New Roman" w:hAnsi="Times New Roman" w:cs="Times New Roman"/>
        </w:rPr>
      </w:pPr>
    </w:p>
    <w:p w14:paraId="2B3406B3" w14:textId="05F1BC39" w:rsidR="004633E7" w:rsidRPr="006C7548" w:rsidRDefault="004633E7">
      <w:pPr>
        <w:pStyle w:val="BodyText"/>
        <w:rPr>
          <w:rFonts w:ascii="Times New Roman" w:hAnsi="Times New Roman" w:cs="Times New Roman"/>
        </w:rPr>
      </w:pPr>
    </w:p>
    <w:p w14:paraId="25CE9D37" w14:textId="02721DE7" w:rsidR="004633E7" w:rsidRPr="006C7548" w:rsidRDefault="004633E7">
      <w:pPr>
        <w:pStyle w:val="BodyText"/>
        <w:rPr>
          <w:rFonts w:ascii="Times New Roman" w:hAnsi="Times New Roman" w:cs="Times New Roman"/>
        </w:rPr>
      </w:pPr>
    </w:p>
    <w:p w14:paraId="6EF1CF01" w14:textId="4D9F3A06" w:rsidR="004633E7" w:rsidRPr="006C7548" w:rsidRDefault="004633E7">
      <w:pPr>
        <w:pStyle w:val="BodyText"/>
        <w:rPr>
          <w:rFonts w:ascii="Times New Roman" w:hAnsi="Times New Roman" w:cs="Times New Roman"/>
        </w:rPr>
      </w:pPr>
    </w:p>
    <w:p w14:paraId="7081CEDE" w14:textId="3997D787" w:rsidR="004633E7" w:rsidRDefault="004633E7">
      <w:pPr>
        <w:pStyle w:val="BodyText"/>
        <w:rPr>
          <w:rFonts w:ascii="Times New Roman" w:hAnsi="Times New Roman" w:cs="Times New Roman"/>
        </w:rPr>
      </w:pPr>
    </w:p>
    <w:p w14:paraId="11342732" w14:textId="77777777" w:rsidR="006C7548" w:rsidRPr="006C7548" w:rsidRDefault="006C7548">
      <w:pPr>
        <w:pStyle w:val="BodyText"/>
        <w:rPr>
          <w:rFonts w:ascii="Times New Roman" w:hAnsi="Times New Roman" w:cs="Times New Roman"/>
        </w:rPr>
      </w:pPr>
    </w:p>
    <w:p w14:paraId="36FDC465" w14:textId="4064152F" w:rsidR="004633E7" w:rsidRPr="006C7548" w:rsidRDefault="004633E7">
      <w:pPr>
        <w:pStyle w:val="BodyText"/>
        <w:rPr>
          <w:rFonts w:ascii="Times New Roman" w:hAnsi="Times New Roman" w:cs="Times New Roman"/>
        </w:rPr>
      </w:pPr>
    </w:p>
    <w:p w14:paraId="5A8D7248" w14:textId="77777777" w:rsidR="004633E7" w:rsidRPr="006C7548" w:rsidRDefault="004633E7">
      <w:pPr>
        <w:pStyle w:val="BodyText"/>
        <w:rPr>
          <w:rFonts w:ascii="Times New Roman" w:hAnsi="Times New Roman" w:cs="Times New Roman"/>
        </w:rPr>
      </w:pPr>
    </w:p>
    <w:p w14:paraId="25450AF1" w14:textId="6029D3D0" w:rsidR="00B9774E" w:rsidRPr="006C7548" w:rsidRDefault="007D68A5">
      <w:pPr>
        <w:pStyle w:val="Heading2"/>
        <w:rPr>
          <w:rFonts w:ascii="Times New Roman" w:hAnsi="Times New Roman" w:cs="Times New Roman"/>
          <w:color w:val="auto"/>
          <w:sz w:val="24"/>
          <w:szCs w:val="24"/>
        </w:rPr>
      </w:pPr>
      <w:bookmarkStart w:id="175" w:name="supplementary-material"/>
      <w:bookmarkEnd w:id="157"/>
      <w:bookmarkEnd w:id="161"/>
      <w:r w:rsidRPr="006C7548">
        <w:rPr>
          <w:rFonts w:ascii="Times New Roman" w:hAnsi="Times New Roman" w:cs="Times New Roman"/>
          <w:color w:val="auto"/>
          <w:sz w:val="24"/>
          <w:szCs w:val="24"/>
        </w:rPr>
        <w:lastRenderedPageBreak/>
        <w:t>Supplementary material</w:t>
      </w:r>
    </w:p>
    <w:p w14:paraId="64C19232" w14:textId="2C7C972F" w:rsidR="00B9774E" w:rsidRPr="006C7548" w:rsidRDefault="007D68A5" w:rsidP="004633E7">
      <w:pPr>
        <w:pStyle w:val="Heading3"/>
        <w:numPr>
          <w:ilvl w:val="0"/>
          <w:numId w:val="2"/>
        </w:numPr>
        <w:rPr>
          <w:rFonts w:ascii="Times New Roman" w:hAnsi="Times New Roman" w:cs="Times New Roman"/>
          <w:color w:val="auto"/>
        </w:rPr>
      </w:pPr>
      <w:bookmarkStart w:id="176" w:name="a.-modeling-description"/>
      <w:r w:rsidRPr="006C7548">
        <w:rPr>
          <w:rFonts w:ascii="Times New Roman" w:hAnsi="Times New Roman" w:cs="Times New Roman"/>
          <w:color w:val="auto"/>
        </w:rPr>
        <w:t>Modeling description</w:t>
      </w:r>
    </w:p>
    <w:p w14:paraId="42C0B679" w14:textId="1FF8774F" w:rsidR="003D2FBA" w:rsidRPr="006C7548" w:rsidRDefault="003D2FBA" w:rsidP="003D2FBA">
      <w:pPr>
        <w:pStyle w:val="BodyText"/>
        <w:rPr>
          <w:rFonts w:ascii="Times New Roman" w:hAnsi="Times New Roman" w:cs="Times New Roman"/>
          <w:b/>
        </w:rPr>
      </w:pPr>
      <w:r w:rsidRPr="006C7548">
        <w:rPr>
          <w:rFonts w:ascii="Times New Roman" w:hAnsi="Times New Roman" w:cs="Times New Roman"/>
          <w:b/>
        </w:rPr>
        <w:t>Scenario A: Cancer diagnosis as “ever vs. never” proxy for Pin1</w:t>
      </w:r>
    </w:p>
    <w:tbl>
      <w:tblPr>
        <w:tblStyle w:val="TableGrid"/>
        <w:tblW w:w="5000" w:type="pct"/>
        <w:tblLook w:val="04A0" w:firstRow="1" w:lastRow="0" w:firstColumn="1" w:lastColumn="0" w:noHBand="0" w:noVBand="1"/>
      </w:tblPr>
      <w:tblGrid>
        <w:gridCol w:w="3009"/>
        <w:gridCol w:w="2018"/>
        <w:gridCol w:w="4323"/>
      </w:tblGrid>
      <w:tr w:rsidR="006C7548" w:rsidRPr="006C7548" w14:paraId="26B8C1BC" w14:textId="77777777" w:rsidTr="003D2FBA">
        <w:tc>
          <w:tcPr>
            <w:tcW w:w="1609" w:type="pct"/>
          </w:tcPr>
          <w:p w14:paraId="5AA24296" w14:textId="19C53D9A" w:rsidR="003D2FBA" w:rsidRPr="006C7548" w:rsidRDefault="003D2FBA" w:rsidP="00DD2AEB">
            <w:pPr>
              <w:rPr>
                <w:rFonts w:ascii="Times New Roman" w:hAnsi="Times New Roman" w:cs="Times New Roman"/>
                <w:b/>
              </w:rPr>
            </w:pPr>
            <w:r w:rsidRPr="006C7548">
              <w:rPr>
                <w:rFonts w:ascii="Times New Roman" w:hAnsi="Times New Roman" w:cs="Times New Roman"/>
                <w:b/>
              </w:rPr>
              <w:t>Weights</w:t>
            </w:r>
          </w:p>
        </w:tc>
        <w:tc>
          <w:tcPr>
            <w:tcW w:w="1079" w:type="pct"/>
          </w:tcPr>
          <w:p w14:paraId="1DE1663C" w14:textId="77777777" w:rsidR="003D2FBA" w:rsidRPr="006C7548" w:rsidRDefault="003D2FBA" w:rsidP="00DD2AEB">
            <w:pPr>
              <w:jc w:val="center"/>
              <w:rPr>
                <w:rFonts w:ascii="Times New Roman" w:hAnsi="Times New Roman" w:cs="Times New Roman"/>
                <w:b/>
                <w:bCs/>
              </w:rPr>
            </w:pPr>
            <w:r w:rsidRPr="006C7548">
              <w:rPr>
                <w:rFonts w:ascii="Times New Roman" w:hAnsi="Times New Roman" w:cs="Times New Roman"/>
                <w:b/>
                <w:bCs/>
              </w:rPr>
              <w:t>Numerator</w:t>
            </w:r>
          </w:p>
        </w:tc>
        <w:tc>
          <w:tcPr>
            <w:tcW w:w="2312" w:type="pct"/>
          </w:tcPr>
          <w:p w14:paraId="6B1BDB4B" w14:textId="77777777" w:rsidR="003D2FBA" w:rsidRPr="006C7548" w:rsidRDefault="003D2FBA" w:rsidP="00DD2AEB">
            <w:pPr>
              <w:jc w:val="center"/>
              <w:rPr>
                <w:rFonts w:ascii="Times New Roman" w:hAnsi="Times New Roman" w:cs="Times New Roman"/>
                <w:b/>
                <w:bCs/>
              </w:rPr>
            </w:pPr>
            <w:r w:rsidRPr="006C7548">
              <w:rPr>
                <w:rFonts w:ascii="Times New Roman" w:hAnsi="Times New Roman" w:cs="Times New Roman"/>
                <w:b/>
                <w:bCs/>
              </w:rPr>
              <w:t>Denominator</w:t>
            </w:r>
          </w:p>
        </w:tc>
      </w:tr>
      <w:tr w:rsidR="006C7548" w:rsidRPr="006C7548" w14:paraId="37B7F485" w14:textId="77777777" w:rsidTr="003D2FBA">
        <w:tc>
          <w:tcPr>
            <w:tcW w:w="1609" w:type="pct"/>
          </w:tcPr>
          <w:p w14:paraId="18ED1BF2" w14:textId="33AF4A31" w:rsidR="003D2FBA" w:rsidRPr="006C7548" w:rsidRDefault="003D2FBA" w:rsidP="00DD2AEB">
            <w:pPr>
              <w:rPr>
                <w:rFonts w:ascii="Times New Roman" w:hAnsi="Times New Roman" w:cs="Times New Roman"/>
                <w:b/>
                <w:bCs/>
              </w:rPr>
            </w:pPr>
            <w:r w:rsidRPr="006C7548">
              <w:rPr>
                <w:rFonts w:ascii="Times New Roman" w:hAnsi="Times New Roman" w:cs="Times New Roman"/>
                <w:b/>
                <w:bCs/>
              </w:rPr>
              <w:t>Inverse probability of treatment weights</w:t>
            </w:r>
          </w:p>
          <w:p w14:paraId="5B55D3CD" w14:textId="77777777" w:rsidR="003D2FBA" w:rsidRPr="006C7548" w:rsidRDefault="003D2FBA" w:rsidP="00DD2AEB">
            <w:pPr>
              <w:rPr>
                <w:rFonts w:ascii="Times New Roman" w:hAnsi="Times New Roman" w:cs="Times New Roman"/>
                <w:b/>
                <w:bCs/>
              </w:rPr>
            </w:pPr>
          </w:p>
          <w:p w14:paraId="06AB44DB" w14:textId="2E4445D0" w:rsidR="003D2FBA" w:rsidRPr="006C7548" w:rsidRDefault="003558D3" w:rsidP="00DD2AEB">
            <w:pPr>
              <w:jc w:val="center"/>
              <w:rPr>
                <w:rFonts w:ascii="Times New Roman" w:hAnsi="Times New Roman" w:cs="Times New Roman"/>
                <w:bCs/>
                <w:i/>
              </w:rPr>
            </w:pPr>
            <m:oMathPara>
              <m:oMath>
                <m:sSup>
                  <m:sSupPr>
                    <m:ctrlPr>
                      <w:rPr>
                        <w:rFonts w:ascii="Cambria Math" w:hAnsi="Cambria Math" w:cs="Times New Roman"/>
                        <w:b/>
                        <w:bCs/>
                        <w:i/>
                      </w:rPr>
                    </m:ctrlPr>
                  </m:sSupPr>
                  <m:e>
                    <m:r>
                      <m:rPr>
                        <m:sty m:val="bi"/>
                      </m:rPr>
                      <w:rPr>
                        <w:rFonts w:ascii="Cambria Math" w:hAnsi="Cambria Math" w:cs="Times New Roman"/>
                      </w:rPr>
                      <m:t>SW</m:t>
                    </m:r>
                  </m:e>
                  <m:sup>
                    <m:r>
                      <m:rPr>
                        <m:sty m:val="bi"/>
                      </m:rPr>
                      <w:rPr>
                        <w:rFonts w:ascii="Cambria Math" w:hAnsi="Cambria Math" w:cs="Times New Roman"/>
                      </w:rPr>
                      <m:t>A</m:t>
                    </m:r>
                  </m:sup>
                </m:sSup>
                <m:r>
                  <m:rPr>
                    <m:sty m:val="bi"/>
                  </m:rPr>
                  <w:rPr>
                    <w:rFonts w:ascii="Cambria Math" w:hAnsi="Cambria Math" w:cs="Times New Roman"/>
                  </w:rPr>
                  <m:t xml:space="preserve">= </m:t>
                </m:r>
                <m:f>
                  <m:fPr>
                    <m:ctrlPr>
                      <w:rPr>
                        <w:rFonts w:ascii="Cambria Math" w:hAnsi="Cambria Math" w:cs="Times New Roman"/>
                        <w:bCs/>
                        <w:i/>
                      </w:rPr>
                    </m:ctrlPr>
                  </m:fPr>
                  <m:num>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A</m:t>
                        </m:r>
                      </m:e>
                      <m:sub>
                        <m:r>
                          <m:rPr>
                            <m:sty m:val="p"/>
                          </m:rPr>
                          <w:rPr>
                            <w:rFonts w:ascii="Cambria Math" w:hAnsi="Cambria Math" w:cs="Times New Roman"/>
                            <w:vertAlign w:val="subscript"/>
                          </w:rPr>
                          <m:t>t+k</m:t>
                        </m:r>
                      </m:sub>
                    </m:sSub>
                    <m:r>
                      <w:rPr>
                        <w:rFonts w:ascii="Cambria Math" w:hAnsi="Cambria Math" w:cs="Times New Roman"/>
                      </w:rPr>
                      <m:t>)</m:t>
                    </m:r>
                  </m:num>
                  <m:den>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A</m:t>
                        </m:r>
                      </m:e>
                      <m:sub>
                        <m:r>
                          <m:rPr>
                            <m:sty m:val="p"/>
                          </m:rPr>
                          <w:rPr>
                            <w:rFonts w:ascii="Cambria Math" w:hAnsi="Cambria Math" w:cs="Times New Roman"/>
                            <w:vertAlign w:val="subscript"/>
                          </w:rPr>
                          <m:t>t+k</m:t>
                        </m:r>
                      </m:sub>
                    </m:sSub>
                    <m:r>
                      <w:rPr>
                        <w:rFonts w:ascii="Cambria Math" w:hAnsi="Cambria Math" w:cs="Times New Roman"/>
                      </w:rPr>
                      <m:t>|V)</m:t>
                    </m:r>
                  </m:den>
                </m:f>
              </m:oMath>
            </m:oMathPara>
          </w:p>
          <w:p w14:paraId="737D2FD1" w14:textId="77777777" w:rsidR="003D2FBA" w:rsidRPr="006C7548" w:rsidRDefault="003D2FBA" w:rsidP="00DD2AEB">
            <w:pPr>
              <w:rPr>
                <w:rFonts w:ascii="Times New Roman" w:hAnsi="Times New Roman" w:cs="Times New Roman"/>
                <w:bCs/>
                <w:i/>
              </w:rPr>
            </w:pPr>
          </w:p>
        </w:tc>
        <w:tc>
          <w:tcPr>
            <w:tcW w:w="1079" w:type="pct"/>
          </w:tcPr>
          <w:p w14:paraId="24A04FDA" w14:textId="6203EAF0" w:rsidR="003D2FBA" w:rsidRPr="006C7548" w:rsidRDefault="003D2FBA" w:rsidP="00DD2AEB">
            <w:pPr>
              <w:rPr>
                <w:rFonts w:ascii="Times New Roman" w:hAnsi="Times New Roman" w:cs="Times New Roman"/>
                <w:bCs/>
              </w:rPr>
            </w:pPr>
            <w:r w:rsidRPr="006C7548">
              <w:rPr>
                <w:rFonts w:ascii="Times New Roman" w:hAnsi="Times New Roman" w:cs="Times New Roman"/>
                <w:bCs/>
              </w:rPr>
              <w:t>Pr[A</w:t>
            </w:r>
            <w:r w:rsidRPr="006C7548">
              <w:rPr>
                <w:rFonts w:ascii="Times New Roman" w:hAnsi="Times New Roman" w:cs="Times New Roman"/>
                <w:bCs/>
                <w:vertAlign w:val="subscript"/>
              </w:rPr>
              <w:t>t+k</w:t>
            </w:r>
            <w:r w:rsidRPr="006C7548">
              <w:rPr>
                <w:rFonts w:ascii="Times New Roman" w:hAnsi="Times New Roman" w:cs="Times New Roman"/>
                <w:bCs/>
              </w:rPr>
              <w:t xml:space="preserve">  = 1|1]</w:t>
            </w:r>
          </w:p>
          <w:p w14:paraId="35241977" w14:textId="77777777" w:rsidR="003D2FBA" w:rsidRPr="006C7548" w:rsidRDefault="003D2FBA" w:rsidP="00DD2AEB">
            <w:pPr>
              <w:rPr>
                <w:rFonts w:ascii="Times New Roman" w:hAnsi="Times New Roman" w:cs="Times New Roman"/>
                <w:bCs/>
              </w:rPr>
            </w:pPr>
          </w:p>
          <w:p w14:paraId="44F1B7B5" w14:textId="77777777" w:rsidR="003D2FBA" w:rsidRPr="006C7548" w:rsidRDefault="003D2FBA" w:rsidP="00DD2AEB">
            <w:pPr>
              <w:rPr>
                <w:rFonts w:ascii="Times New Roman" w:hAnsi="Times New Roman" w:cs="Times New Roman"/>
                <w:bCs/>
              </w:rPr>
            </w:pPr>
            <w:r w:rsidRPr="006C7548">
              <w:rPr>
                <w:rFonts w:ascii="Times New Roman" w:hAnsi="Times New Roman" w:cs="Times New Roman"/>
                <w:bCs/>
              </w:rPr>
              <w:t>Where:</w:t>
            </w:r>
          </w:p>
          <w:p w14:paraId="08216D8E" w14:textId="238328E1" w:rsidR="003D2FBA" w:rsidRPr="006C7548" w:rsidRDefault="003D2FBA" w:rsidP="004633E7">
            <w:pPr>
              <w:rPr>
                <w:rFonts w:ascii="Times New Roman" w:hAnsi="Times New Roman" w:cs="Times New Roman"/>
                <w:bCs/>
              </w:rPr>
            </w:pPr>
            <w:r w:rsidRPr="006C7548">
              <w:rPr>
                <w:rFonts w:ascii="Times New Roman" w:hAnsi="Times New Roman" w:cs="Times New Roman"/>
                <w:bCs/>
                <w:i/>
              </w:rPr>
              <w:t>A</w:t>
            </w:r>
            <w:r w:rsidRPr="006C7548">
              <w:rPr>
                <w:rFonts w:ascii="Times New Roman" w:hAnsi="Times New Roman" w:cs="Times New Roman"/>
                <w:bCs/>
              </w:rPr>
              <w:t xml:space="preserve"> = cancer diagnosis (0 = never, 1 = ever)</w:t>
            </w:r>
          </w:p>
        </w:tc>
        <w:tc>
          <w:tcPr>
            <w:tcW w:w="2312" w:type="pct"/>
          </w:tcPr>
          <w:p w14:paraId="0574890D" w14:textId="50E99264" w:rsidR="003D2FBA" w:rsidRPr="006C7548" w:rsidRDefault="003D2FBA" w:rsidP="00DD2AEB">
            <w:pPr>
              <w:rPr>
                <w:rFonts w:ascii="Times New Roman" w:hAnsi="Times New Roman" w:cs="Times New Roman"/>
                <w:bCs/>
              </w:rPr>
            </w:pPr>
            <w:r w:rsidRPr="006C7548">
              <w:rPr>
                <w:rFonts w:ascii="Times New Roman" w:hAnsi="Times New Roman" w:cs="Times New Roman"/>
                <w:bCs/>
              </w:rPr>
              <w:t>Pr[A</w:t>
            </w:r>
            <w:r w:rsidRPr="006C7548">
              <w:rPr>
                <w:rFonts w:ascii="Times New Roman" w:hAnsi="Times New Roman" w:cs="Times New Roman"/>
                <w:bCs/>
                <w:vertAlign w:val="subscript"/>
              </w:rPr>
              <w:t>t+k</w:t>
            </w:r>
            <w:r w:rsidRPr="006C7548">
              <w:rPr>
                <w:rFonts w:ascii="Times New Roman" w:hAnsi="Times New Roman" w:cs="Times New Roman"/>
                <w:bCs/>
              </w:rPr>
              <w:t xml:space="preserve"> = 1|V]</w:t>
            </w:r>
          </w:p>
          <w:p w14:paraId="62BA6E7E" w14:textId="77777777" w:rsidR="003D2FBA" w:rsidRPr="006C7548" w:rsidRDefault="003D2FBA" w:rsidP="00DD2AEB">
            <w:pPr>
              <w:rPr>
                <w:rFonts w:ascii="Times New Roman" w:hAnsi="Times New Roman" w:cs="Times New Roman"/>
                <w:bCs/>
              </w:rPr>
            </w:pPr>
          </w:p>
          <w:p w14:paraId="252DCF83" w14:textId="77777777" w:rsidR="003D2FBA" w:rsidRPr="006C7548" w:rsidRDefault="003D2FBA" w:rsidP="00DD2AEB">
            <w:pPr>
              <w:rPr>
                <w:rFonts w:ascii="Times New Roman" w:hAnsi="Times New Roman" w:cs="Times New Roman"/>
                <w:bCs/>
              </w:rPr>
            </w:pPr>
            <w:r w:rsidRPr="006C7548">
              <w:rPr>
                <w:rFonts w:ascii="Times New Roman" w:hAnsi="Times New Roman" w:cs="Times New Roman"/>
                <w:bCs/>
              </w:rPr>
              <w:t>Where:</w:t>
            </w:r>
          </w:p>
          <w:p w14:paraId="697E921B" w14:textId="4931966D" w:rsidR="003D2FBA" w:rsidRPr="006C7548" w:rsidRDefault="003D2FBA" w:rsidP="003D2FBA">
            <w:pPr>
              <w:rPr>
                <w:rFonts w:ascii="Times New Roman" w:hAnsi="Times New Roman" w:cs="Times New Roman"/>
                <w:bCs/>
              </w:rPr>
            </w:pPr>
            <w:r w:rsidRPr="006C7548">
              <w:rPr>
                <w:rFonts w:ascii="Times New Roman" w:hAnsi="Times New Roman" w:cs="Times New Roman"/>
                <w:bCs/>
                <w:i/>
              </w:rPr>
              <w:t>A</w:t>
            </w:r>
            <w:r w:rsidRPr="006C7548">
              <w:rPr>
                <w:rFonts w:ascii="Times New Roman" w:hAnsi="Times New Roman" w:cs="Times New Roman"/>
                <w:bCs/>
              </w:rPr>
              <w:t>= cancer diagnosis (0 = never, 1 = ever);</w:t>
            </w:r>
            <w:r w:rsidRPr="006C7548">
              <w:rPr>
                <w:rFonts w:ascii="Times New Roman" w:hAnsi="Times New Roman" w:cs="Times New Roman"/>
                <w:bCs/>
                <w:i/>
              </w:rPr>
              <w:t xml:space="preserve"> V</w:t>
            </w:r>
            <w:r w:rsidRPr="006C7548">
              <w:rPr>
                <w:rFonts w:ascii="Times New Roman" w:hAnsi="Times New Roman" w:cs="Times New Roman"/>
                <w:bCs/>
              </w:rPr>
              <w:t xml:space="preserve"> = age at study entry with natural cubic splines, sex (women vs. men), education (three categories), apoe4 (three categories), smoking status at study entry(three categories), cohort (two categories); product terms between covariates</w:t>
            </w:r>
          </w:p>
        </w:tc>
      </w:tr>
      <w:tr w:rsidR="006C7548" w:rsidRPr="006C7548" w14:paraId="53B1266F" w14:textId="77777777" w:rsidTr="003D2FBA">
        <w:tc>
          <w:tcPr>
            <w:tcW w:w="1609" w:type="pct"/>
          </w:tcPr>
          <w:p w14:paraId="4B9042FE" w14:textId="77777777" w:rsidR="003D2FBA" w:rsidRPr="006C7548" w:rsidRDefault="003D2FBA" w:rsidP="009C38D7">
            <w:pPr>
              <w:rPr>
                <w:rFonts w:ascii="Times New Roman" w:hAnsi="Times New Roman" w:cs="Times New Roman"/>
                <w:b/>
                <w:bCs/>
              </w:rPr>
            </w:pPr>
            <w:r w:rsidRPr="006C7548">
              <w:rPr>
                <w:rFonts w:ascii="Times New Roman" w:hAnsi="Times New Roman" w:cs="Times New Roman"/>
                <w:b/>
                <w:bCs/>
              </w:rPr>
              <w:t>Inverse probability of censoring weights for death</w:t>
            </w:r>
          </w:p>
          <w:p w14:paraId="7866DABE" w14:textId="297E7CD4" w:rsidR="003D2FBA" w:rsidRPr="006C7548" w:rsidRDefault="003D2FBA" w:rsidP="009C38D7">
            <w:pPr>
              <w:rPr>
                <w:rFonts w:ascii="Times New Roman" w:hAnsi="Times New Roman" w:cs="Times New Roman"/>
                <w:bCs/>
                <w:i/>
              </w:rPr>
            </w:pPr>
            <m:oMathPara>
              <m:oMath>
                <m:r>
                  <m:rPr>
                    <m:sty m:val="p"/>
                  </m:rPr>
                  <w:rPr>
                    <w:rFonts w:ascii="Cambria Math" w:hAnsi="Cambria Math" w:cs="Times New Roman"/>
                  </w:rPr>
                  <w:br/>
                </m:r>
              </m:oMath>
              <m:oMath>
                <m:sSup>
                  <m:sSupPr>
                    <m:ctrlPr>
                      <w:rPr>
                        <w:rFonts w:ascii="Cambria Math" w:hAnsi="Cambria Math" w:cs="Times New Roman"/>
                        <w:b/>
                        <w:bCs/>
                        <w:i/>
                      </w:rPr>
                    </m:ctrlPr>
                  </m:sSupPr>
                  <m:e>
                    <m:r>
                      <m:rPr>
                        <m:sty m:val="bi"/>
                      </m:rPr>
                      <w:rPr>
                        <w:rFonts w:ascii="Cambria Math" w:hAnsi="Cambria Math" w:cs="Times New Roman"/>
                      </w:rPr>
                      <m:t>SW</m:t>
                    </m:r>
                  </m:e>
                  <m:sup>
                    <m:r>
                      <m:rPr>
                        <m:sty m:val="bi"/>
                      </m:rPr>
                      <w:rPr>
                        <w:rFonts w:ascii="Cambria Math" w:hAnsi="Cambria Math" w:cs="Times New Roman"/>
                      </w:rPr>
                      <m:t>C</m:t>
                    </m:r>
                  </m:sup>
                </m:sSup>
                <m:r>
                  <m:rPr>
                    <m:sty m:val="bi"/>
                  </m:rPr>
                  <w:rPr>
                    <w:rFonts w:ascii="Cambria Math" w:hAnsi="Cambria Math" w:cs="Times New Roman"/>
                  </w:rPr>
                  <m:t xml:space="preserve">= </m:t>
                </m:r>
                <m:f>
                  <m:fPr>
                    <m:ctrlPr>
                      <w:rPr>
                        <w:rFonts w:ascii="Cambria Math" w:hAnsi="Cambria Math" w:cs="Times New Roman"/>
                        <w:bCs/>
                        <w:i/>
                      </w:rPr>
                    </m:ctrlPr>
                  </m:fPr>
                  <m:num>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D</m:t>
                        </m:r>
                      </m:e>
                      <m:sub>
                        <m:r>
                          <m:rPr>
                            <m:sty m:val="p"/>
                          </m:rPr>
                          <w:rPr>
                            <w:rFonts w:ascii="Cambria Math" w:hAnsi="Cambria Math" w:cs="Times New Roman"/>
                            <w:vertAlign w:val="subscript"/>
                          </w:rPr>
                          <m:t>t+k</m:t>
                        </m:r>
                      </m:sub>
                    </m:sSub>
                    <m:r>
                      <w:rPr>
                        <w:rFonts w:ascii="Cambria Math" w:hAnsi="Cambria Math" w:cs="Times New Roman"/>
                      </w:rPr>
                      <m:t>)</m:t>
                    </m:r>
                  </m:num>
                  <m:den>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D</m:t>
                        </m:r>
                      </m:e>
                      <m:sub>
                        <m:r>
                          <m:rPr>
                            <m:sty m:val="p"/>
                          </m:rPr>
                          <w:rPr>
                            <w:rFonts w:ascii="Cambria Math" w:hAnsi="Cambria Math" w:cs="Times New Roman"/>
                            <w:vertAlign w:val="subscript"/>
                          </w:rPr>
                          <m:t>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t+k</m:t>
                        </m:r>
                      </m:sub>
                    </m:sSub>
                    <m:r>
                      <w:rPr>
                        <w:rFonts w:ascii="Cambria Math" w:hAnsi="Cambria Math" w:cs="Times New Roman"/>
                      </w:rPr>
                      <m:t>,V)</m:t>
                    </m:r>
                  </m:den>
                </m:f>
              </m:oMath>
            </m:oMathPara>
          </w:p>
          <w:p w14:paraId="4B294B04" w14:textId="77777777" w:rsidR="003D2FBA" w:rsidRPr="006C7548" w:rsidRDefault="003D2FBA" w:rsidP="009C38D7">
            <w:pPr>
              <w:rPr>
                <w:rFonts w:ascii="Times New Roman" w:hAnsi="Times New Roman" w:cs="Times New Roman"/>
                <w:b/>
                <w:bCs/>
              </w:rPr>
            </w:pPr>
          </w:p>
        </w:tc>
        <w:tc>
          <w:tcPr>
            <w:tcW w:w="1079" w:type="pct"/>
          </w:tcPr>
          <w:p w14:paraId="4650385A" w14:textId="6EA140D2" w:rsidR="003D2FBA" w:rsidRPr="006C7548" w:rsidRDefault="003D2FBA" w:rsidP="009C38D7">
            <w:pPr>
              <w:rPr>
                <w:rFonts w:ascii="Times New Roman" w:hAnsi="Times New Roman" w:cs="Times New Roman"/>
                <w:bCs/>
              </w:rPr>
            </w:pPr>
            <w:r w:rsidRPr="006C7548">
              <w:rPr>
                <w:rFonts w:ascii="Times New Roman" w:hAnsi="Times New Roman" w:cs="Times New Roman"/>
                <w:bCs/>
              </w:rPr>
              <w:t>Pr[D</w:t>
            </w:r>
            <w:r w:rsidRPr="006C7548">
              <w:rPr>
                <w:rFonts w:ascii="Times New Roman" w:hAnsi="Times New Roman" w:cs="Times New Roman"/>
                <w:bCs/>
                <w:vertAlign w:val="subscript"/>
              </w:rPr>
              <w:t>t+k</w:t>
            </w:r>
            <w:r w:rsidRPr="006C7548">
              <w:rPr>
                <w:rFonts w:ascii="Times New Roman" w:hAnsi="Times New Roman" w:cs="Times New Roman"/>
                <w:bCs/>
              </w:rPr>
              <w:t xml:space="preserve"> = 0| Y</w:t>
            </w:r>
            <w:r w:rsidRPr="006C7548">
              <w:rPr>
                <w:rFonts w:ascii="Times New Roman" w:hAnsi="Times New Roman" w:cs="Times New Roman"/>
                <w:bCs/>
                <w:vertAlign w:val="subscript"/>
              </w:rPr>
              <w:t>t+k</w:t>
            </w:r>
            <w:r w:rsidRPr="006C7548">
              <w:rPr>
                <w:rFonts w:ascii="Times New Roman" w:hAnsi="Times New Roman" w:cs="Times New Roman"/>
                <w:bCs/>
              </w:rPr>
              <w:t xml:space="preserve"> = 0, 1]</w:t>
            </w:r>
          </w:p>
          <w:p w14:paraId="0E8EAF36" w14:textId="77777777" w:rsidR="003D2FBA" w:rsidRPr="006C7548" w:rsidRDefault="003D2FBA" w:rsidP="009C38D7">
            <w:pPr>
              <w:rPr>
                <w:rFonts w:ascii="Times New Roman" w:hAnsi="Times New Roman" w:cs="Times New Roman"/>
                <w:bCs/>
              </w:rPr>
            </w:pPr>
          </w:p>
          <w:p w14:paraId="12E46E48" w14:textId="77777777" w:rsidR="003D2FBA" w:rsidRPr="006C7548" w:rsidRDefault="003D2FBA" w:rsidP="009C38D7">
            <w:pPr>
              <w:rPr>
                <w:rFonts w:ascii="Times New Roman" w:hAnsi="Times New Roman" w:cs="Times New Roman"/>
                <w:bCs/>
              </w:rPr>
            </w:pPr>
            <w:r w:rsidRPr="006C7548">
              <w:rPr>
                <w:rFonts w:ascii="Times New Roman" w:hAnsi="Times New Roman" w:cs="Times New Roman"/>
                <w:bCs/>
              </w:rPr>
              <w:t>Where:</w:t>
            </w:r>
          </w:p>
          <w:p w14:paraId="0A2FB285" w14:textId="5651A945" w:rsidR="003D2FBA" w:rsidRPr="006C7548" w:rsidRDefault="003D2FBA" w:rsidP="003D2FBA">
            <w:pPr>
              <w:rPr>
                <w:rFonts w:ascii="Times New Roman" w:hAnsi="Times New Roman" w:cs="Times New Roman"/>
                <w:bCs/>
              </w:rPr>
            </w:pPr>
            <w:r w:rsidRPr="006C7548">
              <w:rPr>
                <w:rFonts w:ascii="Times New Roman" w:hAnsi="Times New Roman" w:cs="Times New Roman"/>
                <w:bCs/>
                <w:i/>
              </w:rPr>
              <w:t>D</w:t>
            </w:r>
            <w:r w:rsidRPr="006C7548">
              <w:rPr>
                <w:rFonts w:ascii="Times New Roman" w:hAnsi="Times New Roman" w:cs="Times New Roman"/>
                <w:bCs/>
              </w:rPr>
              <w:t xml:space="preserve"> = died prior to dementia diagnosis over follow-up (0 = no, 1 = yes); Y = dementia diagnosis</w:t>
            </w:r>
          </w:p>
        </w:tc>
        <w:tc>
          <w:tcPr>
            <w:tcW w:w="2312" w:type="pct"/>
          </w:tcPr>
          <w:p w14:paraId="7BEB7E19" w14:textId="00C65839" w:rsidR="003D2FBA" w:rsidRPr="006C7548" w:rsidRDefault="003D2FBA" w:rsidP="009C38D7">
            <w:pPr>
              <w:rPr>
                <w:rFonts w:ascii="Times New Roman" w:hAnsi="Times New Roman" w:cs="Times New Roman"/>
                <w:bCs/>
                <w:lang w:val="en-GB"/>
              </w:rPr>
            </w:pPr>
            <w:r w:rsidRPr="006C7548">
              <w:rPr>
                <w:rFonts w:ascii="Times New Roman" w:hAnsi="Times New Roman" w:cs="Times New Roman"/>
                <w:bCs/>
                <w:lang w:val="en-GB"/>
              </w:rPr>
              <w:t>Pr[D</w:t>
            </w:r>
            <w:r w:rsidRPr="006C7548">
              <w:rPr>
                <w:rFonts w:ascii="Times New Roman" w:hAnsi="Times New Roman" w:cs="Times New Roman"/>
                <w:bCs/>
                <w:vertAlign w:val="subscript"/>
                <w:lang w:val="en-GB"/>
              </w:rPr>
              <w:t>t+k</w:t>
            </w:r>
            <w:r w:rsidRPr="006C7548">
              <w:rPr>
                <w:rFonts w:ascii="Times New Roman" w:hAnsi="Times New Roman" w:cs="Times New Roman"/>
                <w:bCs/>
                <w:lang w:val="en-GB"/>
              </w:rPr>
              <w:t xml:space="preserve">  =  0|Y</w:t>
            </w:r>
            <w:r w:rsidRPr="006C7548">
              <w:rPr>
                <w:rFonts w:ascii="Times New Roman" w:hAnsi="Times New Roman" w:cs="Times New Roman"/>
                <w:bCs/>
                <w:vertAlign w:val="subscript"/>
              </w:rPr>
              <w:t>t+k</w:t>
            </w:r>
            <w:r w:rsidRPr="006C7548">
              <w:rPr>
                <w:rFonts w:ascii="Times New Roman" w:hAnsi="Times New Roman" w:cs="Times New Roman"/>
                <w:bCs/>
                <w:lang w:val="en-GB"/>
              </w:rPr>
              <w:t xml:space="preserve"> = 0, A</w:t>
            </w:r>
            <w:r w:rsidRPr="006C7548">
              <w:rPr>
                <w:rFonts w:ascii="Times New Roman" w:hAnsi="Times New Roman" w:cs="Times New Roman"/>
                <w:bCs/>
                <w:vertAlign w:val="subscript"/>
                <w:lang w:val="en-GB"/>
              </w:rPr>
              <w:t xml:space="preserve"> t+k</w:t>
            </w:r>
            <w:r w:rsidRPr="006C7548">
              <w:rPr>
                <w:rFonts w:ascii="Times New Roman" w:hAnsi="Times New Roman" w:cs="Times New Roman"/>
                <w:bCs/>
                <w:lang w:val="en-GB"/>
              </w:rPr>
              <w:t>,L]</w:t>
            </w:r>
          </w:p>
          <w:p w14:paraId="14517DDF" w14:textId="77777777" w:rsidR="003D2FBA" w:rsidRPr="006C7548" w:rsidRDefault="003D2FBA" w:rsidP="009C38D7">
            <w:pPr>
              <w:rPr>
                <w:rFonts w:ascii="Times New Roman" w:hAnsi="Times New Roman" w:cs="Times New Roman"/>
                <w:bCs/>
                <w:lang w:val="en-GB"/>
              </w:rPr>
            </w:pPr>
          </w:p>
          <w:p w14:paraId="15567FFF" w14:textId="77777777" w:rsidR="003D2FBA" w:rsidRPr="006C7548" w:rsidRDefault="003D2FBA" w:rsidP="009C38D7">
            <w:pPr>
              <w:rPr>
                <w:rFonts w:ascii="Times New Roman" w:hAnsi="Times New Roman" w:cs="Times New Roman"/>
                <w:bCs/>
              </w:rPr>
            </w:pPr>
            <w:r w:rsidRPr="006C7548">
              <w:rPr>
                <w:rFonts w:ascii="Times New Roman" w:hAnsi="Times New Roman" w:cs="Times New Roman"/>
                <w:bCs/>
              </w:rPr>
              <w:t>Where:</w:t>
            </w:r>
          </w:p>
          <w:p w14:paraId="62E05887" w14:textId="4E815B93" w:rsidR="003D2FBA" w:rsidRPr="006C7548" w:rsidRDefault="003D2FBA" w:rsidP="003D2FBA">
            <w:pPr>
              <w:rPr>
                <w:rFonts w:ascii="Times New Roman" w:hAnsi="Times New Roman" w:cs="Times New Roman"/>
                <w:bCs/>
              </w:rPr>
            </w:pPr>
            <w:r w:rsidRPr="006C7548">
              <w:rPr>
                <w:rFonts w:ascii="Times New Roman" w:hAnsi="Times New Roman" w:cs="Times New Roman"/>
                <w:bCs/>
                <w:i/>
              </w:rPr>
              <w:t>D</w:t>
            </w:r>
            <w:r w:rsidRPr="006C7548">
              <w:rPr>
                <w:rFonts w:ascii="Times New Roman" w:hAnsi="Times New Roman" w:cs="Times New Roman"/>
                <w:bCs/>
              </w:rPr>
              <w:t xml:space="preserve"> = died prior to dementia diagnosis over follow-up (0 = no, 1 = yes); Y = dementia diagnosis</w:t>
            </w:r>
            <w:r w:rsidR="003269F3" w:rsidRPr="006C7548">
              <w:rPr>
                <w:rFonts w:ascii="Times New Roman" w:hAnsi="Times New Roman" w:cs="Times New Roman"/>
                <w:bCs/>
              </w:rPr>
              <w:t xml:space="preserve"> (0 = no, 1 = yes)</w:t>
            </w:r>
            <w:r w:rsidRPr="006C7548">
              <w:rPr>
                <w:rFonts w:ascii="Times New Roman" w:hAnsi="Times New Roman" w:cs="Times New Roman"/>
                <w:bCs/>
              </w:rPr>
              <w:t xml:space="preserve">; </w:t>
            </w:r>
            <w:r w:rsidRPr="006C7548">
              <w:rPr>
                <w:rFonts w:ascii="Times New Roman" w:hAnsi="Times New Roman" w:cs="Times New Roman"/>
                <w:bCs/>
                <w:i/>
              </w:rPr>
              <w:t xml:space="preserve">A </w:t>
            </w:r>
            <w:r w:rsidRPr="006C7548">
              <w:rPr>
                <w:rFonts w:ascii="Times New Roman" w:hAnsi="Times New Roman" w:cs="Times New Roman"/>
                <w:bCs/>
              </w:rPr>
              <w:t>= cancer diagnosis (0 = never, 1 = ever);</w:t>
            </w:r>
            <w:r w:rsidRPr="006C7548">
              <w:rPr>
                <w:rFonts w:ascii="Times New Roman" w:hAnsi="Times New Roman" w:cs="Times New Roman"/>
                <w:bCs/>
                <w:i/>
              </w:rPr>
              <w:t xml:space="preserve"> V</w:t>
            </w:r>
            <w:r w:rsidRPr="006C7548">
              <w:rPr>
                <w:rFonts w:ascii="Times New Roman" w:hAnsi="Times New Roman" w:cs="Times New Roman"/>
                <w:bCs/>
              </w:rPr>
              <w:t xml:space="preserve"> = age at study entry with natural cubic splines, sex (women vs. men), education (three categories), apoe4 (three categories), cohort (two categories), smoking status at study entry(three categories), hypertension status at study entry (two categories), history of diabetes at study entry (three categories), systolic blood pressure and body mass index at study entry (continuous variables); product terms between covariates</w:t>
            </w:r>
          </w:p>
        </w:tc>
      </w:tr>
    </w:tbl>
    <w:p w14:paraId="11FBA73E" w14:textId="61E6CE6B" w:rsidR="003D2FBA" w:rsidRPr="006C7548" w:rsidRDefault="003D2FBA">
      <w:pPr>
        <w:rPr>
          <w:rFonts w:ascii="Times New Roman" w:hAnsi="Times New Roman" w:cs="Times New Roman"/>
        </w:rPr>
      </w:pPr>
    </w:p>
    <w:p w14:paraId="6E89DBA0" w14:textId="39BB7386" w:rsidR="003269F3" w:rsidRPr="006C7548" w:rsidRDefault="003269F3">
      <w:pPr>
        <w:rPr>
          <w:rFonts w:ascii="Times New Roman" w:hAnsi="Times New Roman" w:cs="Times New Roman"/>
        </w:rPr>
      </w:pPr>
    </w:p>
    <w:p w14:paraId="674BB2D2" w14:textId="5E1805A4" w:rsidR="003269F3" w:rsidRPr="006C7548" w:rsidRDefault="003269F3">
      <w:pPr>
        <w:rPr>
          <w:rFonts w:ascii="Times New Roman" w:hAnsi="Times New Roman" w:cs="Times New Roman"/>
        </w:rPr>
      </w:pPr>
    </w:p>
    <w:p w14:paraId="5A9D5F3C" w14:textId="625B67E5" w:rsidR="003269F3" w:rsidRPr="006C7548" w:rsidRDefault="003269F3">
      <w:pPr>
        <w:rPr>
          <w:rFonts w:ascii="Times New Roman" w:hAnsi="Times New Roman" w:cs="Times New Roman"/>
        </w:rPr>
      </w:pPr>
    </w:p>
    <w:p w14:paraId="67ADB9FE" w14:textId="0EC54481" w:rsidR="003269F3" w:rsidRPr="006C7548" w:rsidRDefault="003269F3">
      <w:pPr>
        <w:rPr>
          <w:rFonts w:ascii="Times New Roman" w:hAnsi="Times New Roman" w:cs="Times New Roman"/>
        </w:rPr>
      </w:pPr>
    </w:p>
    <w:p w14:paraId="40E1CCAC" w14:textId="3175CB16" w:rsidR="003269F3" w:rsidRPr="006C7548" w:rsidRDefault="003269F3">
      <w:pPr>
        <w:rPr>
          <w:rFonts w:ascii="Times New Roman" w:hAnsi="Times New Roman" w:cs="Times New Roman"/>
        </w:rPr>
      </w:pPr>
    </w:p>
    <w:p w14:paraId="0EFCD45A" w14:textId="146B2D81" w:rsidR="003269F3" w:rsidRPr="006C7548" w:rsidRDefault="003269F3">
      <w:pPr>
        <w:rPr>
          <w:rFonts w:ascii="Times New Roman" w:hAnsi="Times New Roman" w:cs="Times New Roman"/>
        </w:rPr>
      </w:pPr>
    </w:p>
    <w:p w14:paraId="6EBD792A" w14:textId="77777777" w:rsidR="003269F3" w:rsidRPr="006C7548" w:rsidRDefault="003269F3">
      <w:pPr>
        <w:rPr>
          <w:rFonts w:ascii="Times New Roman" w:hAnsi="Times New Roman" w:cs="Times New Roman"/>
        </w:rPr>
      </w:pPr>
    </w:p>
    <w:p w14:paraId="36F87E2C" w14:textId="3C1C5418" w:rsidR="003D2FBA" w:rsidRPr="006C7548" w:rsidRDefault="003D2FBA">
      <w:pPr>
        <w:rPr>
          <w:rFonts w:ascii="Times New Roman" w:hAnsi="Times New Roman" w:cs="Times New Roman"/>
          <w:b/>
        </w:rPr>
      </w:pPr>
      <w:r w:rsidRPr="006C7548">
        <w:rPr>
          <w:rFonts w:ascii="Times New Roman" w:hAnsi="Times New Roman" w:cs="Times New Roman"/>
          <w:b/>
        </w:rPr>
        <w:t>Scenario B. Cancer diagnosis as a time-varying proxy for Pin1</w:t>
      </w:r>
    </w:p>
    <w:tbl>
      <w:tblPr>
        <w:tblStyle w:val="TableGrid"/>
        <w:tblW w:w="5000" w:type="pct"/>
        <w:tblLook w:val="04A0" w:firstRow="1" w:lastRow="0" w:firstColumn="1" w:lastColumn="0" w:noHBand="0" w:noVBand="1"/>
      </w:tblPr>
      <w:tblGrid>
        <w:gridCol w:w="3149"/>
        <w:gridCol w:w="1948"/>
        <w:gridCol w:w="4253"/>
      </w:tblGrid>
      <w:tr w:rsidR="006C7548" w:rsidRPr="006C7548" w14:paraId="3EB803D8" w14:textId="77777777" w:rsidTr="003D2FBA">
        <w:tc>
          <w:tcPr>
            <w:tcW w:w="1609" w:type="pct"/>
          </w:tcPr>
          <w:p w14:paraId="3C4FA5FB" w14:textId="77777777" w:rsidR="003D2FBA" w:rsidRPr="006C7548" w:rsidRDefault="003D2FBA" w:rsidP="00E20F0D">
            <w:pPr>
              <w:rPr>
                <w:rFonts w:ascii="Times New Roman" w:hAnsi="Times New Roman" w:cs="Times New Roman"/>
                <w:b/>
                <w:bCs/>
              </w:rPr>
            </w:pPr>
            <w:r w:rsidRPr="006C7548">
              <w:rPr>
                <w:rFonts w:ascii="Times New Roman" w:hAnsi="Times New Roman" w:cs="Times New Roman"/>
                <w:b/>
                <w:bCs/>
              </w:rPr>
              <w:t>Inverse probability of treatment weights</w:t>
            </w:r>
          </w:p>
          <w:p w14:paraId="77385085" w14:textId="22148F83" w:rsidR="003D2FBA" w:rsidRPr="006C7548" w:rsidRDefault="003D2FBA" w:rsidP="00E20F0D">
            <w:pPr>
              <w:jc w:val="center"/>
              <w:rPr>
                <w:rFonts w:ascii="Times New Roman" w:hAnsi="Times New Roman" w:cs="Times New Roman"/>
                <w:bCs/>
                <w:i/>
              </w:rPr>
            </w:pPr>
            <m:oMathPara>
              <m:oMath>
                <m:r>
                  <m:rPr>
                    <m:sty m:val="p"/>
                  </m:rPr>
                  <w:rPr>
                    <w:rFonts w:ascii="Cambria Math" w:hAnsi="Cambria Math" w:cs="Times New Roman"/>
                  </w:rPr>
                  <w:br/>
                </m:r>
              </m:oMath>
              <m:oMath>
                <m:sSup>
                  <m:sSupPr>
                    <m:ctrlPr>
                      <w:rPr>
                        <w:rFonts w:ascii="Cambria Math" w:hAnsi="Cambria Math" w:cs="Times New Roman"/>
                        <w:b/>
                        <w:bCs/>
                        <w:i/>
                      </w:rPr>
                    </m:ctrlPr>
                  </m:sSupPr>
                  <m:e>
                    <m:r>
                      <m:rPr>
                        <m:sty m:val="bi"/>
                      </m:rPr>
                      <w:rPr>
                        <w:rFonts w:ascii="Cambria Math" w:hAnsi="Cambria Math" w:cs="Times New Roman"/>
                      </w:rPr>
                      <m:t>SW</m:t>
                    </m:r>
                  </m:e>
                  <m:sup>
                    <m:r>
                      <m:rPr>
                        <m:sty m:val="bi"/>
                      </m:rPr>
                      <w:rPr>
                        <w:rFonts w:ascii="Cambria Math" w:hAnsi="Cambria Math" w:cs="Times New Roman"/>
                      </w:rPr>
                      <m:t>A</m:t>
                    </m:r>
                  </m:sup>
                </m:sSup>
                <m:r>
                  <m:rPr>
                    <m:sty m:val="bi"/>
                  </m:rPr>
                  <w:rPr>
                    <w:rFonts w:ascii="Cambria Math" w:hAnsi="Cambria Math" w:cs="Times New Roman"/>
                  </w:rPr>
                  <m:t xml:space="preserve">= </m:t>
                </m:r>
                <m:f>
                  <m:fPr>
                    <m:ctrlPr>
                      <w:rPr>
                        <w:rFonts w:ascii="Cambria Math" w:hAnsi="Cambria Math" w:cs="Times New Roman"/>
                        <w:bCs/>
                        <w:i/>
                      </w:rPr>
                    </m:ctrlPr>
                  </m:fPr>
                  <m:num>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lang w:val="nl-NL"/>
                          </w:rPr>
                          <m:t xml:space="preserve">t,  </m:t>
                        </m:r>
                      </m:sub>
                    </m:sSub>
                    <m:r>
                      <w:rPr>
                        <w:rFonts w:ascii="Cambria Math" w:hAnsi="Cambria Math" w:cs="Times New Roman"/>
                      </w:rPr>
                      <m:t>, T)</m:t>
                    </m:r>
                  </m:num>
                  <m:den>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lang w:val="nl-NL"/>
                          </w:rPr>
                          <m:t xml:space="preserve">t,  </m:t>
                        </m:r>
                      </m:sub>
                    </m:sSub>
                    <m:r>
                      <w:rPr>
                        <w:rFonts w:ascii="Cambria Math" w:hAnsi="Cambria Math" w:cs="Times New Roman"/>
                      </w:rPr>
                      <m:t>, T, V</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vertAlign w:val="subscript"/>
                            <w:lang w:val="nl-NL"/>
                          </w:rPr>
                          <m:t xml:space="preserve">t  </m:t>
                        </m:r>
                      </m:sub>
                    </m:sSub>
                    <m:r>
                      <w:rPr>
                        <w:rFonts w:ascii="Cambria Math" w:hAnsi="Cambria Math" w:cs="Times New Roman"/>
                      </w:rPr>
                      <m:t>)</m:t>
                    </m:r>
                  </m:den>
                </m:f>
              </m:oMath>
            </m:oMathPara>
          </w:p>
          <w:p w14:paraId="6BE8271A" w14:textId="53296C9B" w:rsidR="003D2FBA" w:rsidRPr="006C7548" w:rsidRDefault="003D2FBA" w:rsidP="00DD2AEB">
            <w:pPr>
              <w:rPr>
                <w:rFonts w:ascii="Times New Roman" w:hAnsi="Times New Roman" w:cs="Times New Roman"/>
                <w:bCs/>
                <w:i/>
              </w:rPr>
            </w:pPr>
          </w:p>
          <w:p w14:paraId="4430F706" w14:textId="77777777" w:rsidR="003D2FBA" w:rsidRPr="006C7548" w:rsidRDefault="003D2FBA" w:rsidP="00DD2AEB">
            <w:pPr>
              <w:rPr>
                <w:rFonts w:ascii="Times New Roman" w:hAnsi="Times New Roman" w:cs="Times New Roman"/>
                <w:b/>
                <w:bCs/>
              </w:rPr>
            </w:pPr>
          </w:p>
        </w:tc>
        <w:tc>
          <w:tcPr>
            <w:tcW w:w="1079" w:type="pct"/>
          </w:tcPr>
          <w:p w14:paraId="35F19A3D" w14:textId="6E8477E5" w:rsidR="003D2FBA" w:rsidRPr="006C7548" w:rsidRDefault="003D2FBA" w:rsidP="00E20F0D">
            <w:pPr>
              <w:rPr>
                <w:rFonts w:ascii="Times New Roman" w:hAnsi="Times New Roman" w:cs="Times New Roman"/>
                <w:bCs/>
                <w:lang w:val="en-GB"/>
              </w:rPr>
            </w:pPr>
            <w:r w:rsidRPr="006C7548">
              <w:rPr>
                <w:rFonts w:ascii="Times New Roman" w:hAnsi="Times New Roman" w:cs="Times New Roman"/>
                <w:bCs/>
                <w:lang w:val="en-GB"/>
              </w:rPr>
              <w:t>Pr[A</w:t>
            </w:r>
            <w:r w:rsidRPr="006C7548">
              <w:rPr>
                <w:rFonts w:ascii="Times New Roman" w:hAnsi="Times New Roman" w:cs="Times New Roman"/>
                <w:bCs/>
                <w:vertAlign w:val="subscript"/>
                <w:lang w:val="en-GB"/>
              </w:rPr>
              <w:t>t+1</w:t>
            </w:r>
            <w:r w:rsidRPr="006C7548">
              <w:rPr>
                <w:rFonts w:ascii="Times New Roman" w:hAnsi="Times New Roman" w:cs="Times New Roman"/>
                <w:bCs/>
                <w:lang w:val="en-GB"/>
              </w:rPr>
              <w:t xml:space="preserve"> = 1| A</w:t>
            </w:r>
            <w:r w:rsidRPr="006C7548">
              <w:rPr>
                <w:rFonts w:ascii="Times New Roman" w:hAnsi="Times New Roman" w:cs="Times New Roman"/>
                <w:bCs/>
                <w:vertAlign w:val="subscript"/>
                <w:lang w:val="en-GB"/>
              </w:rPr>
              <w:t>t</w:t>
            </w:r>
            <w:r w:rsidRPr="006C7548">
              <w:rPr>
                <w:rFonts w:ascii="Times New Roman" w:hAnsi="Times New Roman" w:cs="Times New Roman"/>
                <w:bCs/>
                <w:lang w:val="en-GB"/>
              </w:rPr>
              <w:t xml:space="preserve"> = 0, D</w:t>
            </w:r>
            <w:r w:rsidRPr="006C7548">
              <w:rPr>
                <w:rFonts w:ascii="Times New Roman" w:hAnsi="Times New Roman" w:cs="Times New Roman"/>
                <w:bCs/>
                <w:vertAlign w:val="subscript"/>
                <w:lang w:val="en-GB"/>
              </w:rPr>
              <w:t>k</w:t>
            </w:r>
            <w:r w:rsidRPr="006C7548">
              <w:rPr>
                <w:rFonts w:ascii="Times New Roman" w:hAnsi="Times New Roman" w:cs="Times New Roman"/>
                <w:bCs/>
                <w:lang w:val="en-GB"/>
              </w:rPr>
              <w:t xml:space="preserve"> = 0, Y</w:t>
            </w:r>
            <w:r w:rsidRPr="006C7548">
              <w:rPr>
                <w:rFonts w:ascii="Times New Roman" w:hAnsi="Times New Roman" w:cs="Times New Roman"/>
                <w:bCs/>
                <w:vertAlign w:val="subscript"/>
                <w:lang w:val="en-GB"/>
              </w:rPr>
              <w:t>k</w:t>
            </w:r>
            <w:r w:rsidRPr="006C7548">
              <w:rPr>
                <w:rFonts w:ascii="Times New Roman" w:hAnsi="Times New Roman" w:cs="Times New Roman"/>
                <w:bCs/>
                <w:lang w:val="en-GB"/>
              </w:rPr>
              <w:t xml:space="preserve"> = 0, T]</w:t>
            </w:r>
          </w:p>
          <w:p w14:paraId="71709679" w14:textId="77777777" w:rsidR="003D2FBA" w:rsidRPr="006C7548" w:rsidRDefault="003D2FBA" w:rsidP="00DD2AEB">
            <w:pPr>
              <w:rPr>
                <w:rFonts w:ascii="Times New Roman" w:hAnsi="Times New Roman" w:cs="Times New Roman"/>
                <w:bCs/>
                <w:lang w:val="en-GB"/>
              </w:rPr>
            </w:pPr>
          </w:p>
          <w:p w14:paraId="07498364" w14:textId="77777777" w:rsidR="003D2FBA" w:rsidRPr="006C7548" w:rsidRDefault="003D2FBA" w:rsidP="00DD2AEB">
            <w:pPr>
              <w:rPr>
                <w:rFonts w:ascii="Times New Roman" w:hAnsi="Times New Roman" w:cs="Times New Roman"/>
                <w:bCs/>
              </w:rPr>
            </w:pPr>
            <w:r w:rsidRPr="006C7548">
              <w:rPr>
                <w:rFonts w:ascii="Times New Roman" w:hAnsi="Times New Roman" w:cs="Times New Roman"/>
                <w:bCs/>
              </w:rPr>
              <w:t>Where:</w:t>
            </w:r>
          </w:p>
          <w:p w14:paraId="2A42484E" w14:textId="47B085A1" w:rsidR="003D2FBA" w:rsidRPr="006C7548" w:rsidRDefault="003D2FBA" w:rsidP="003D1A42">
            <w:pPr>
              <w:rPr>
                <w:rFonts w:ascii="Times New Roman" w:hAnsi="Times New Roman" w:cs="Times New Roman"/>
                <w:bCs/>
              </w:rPr>
            </w:pPr>
            <w:r w:rsidRPr="006C7548">
              <w:rPr>
                <w:rFonts w:ascii="Times New Roman" w:hAnsi="Times New Roman" w:cs="Times New Roman"/>
                <w:bCs/>
                <w:i/>
              </w:rPr>
              <w:t>A</w:t>
            </w:r>
            <w:r w:rsidRPr="006C7548">
              <w:rPr>
                <w:rFonts w:ascii="Times New Roman" w:hAnsi="Times New Roman" w:cs="Times New Roman"/>
                <w:bCs/>
              </w:rPr>
              <w:t xml:space="preserve">= cancer diagnosis (0 = no, 1 = yes); </w:t>
            </w:r>
            <w:r w:rsidRPr="006C7548">
              <w:rPr>
                <w:rFonts w:ascii="Times New Roman" w:hAnsi="Times New Roman" w:cs="Times New Roman"/>
                <w:bCs/>
                <w:i/>
              </w:rPr>
              <w:t xml:space="preserve">T </w:t>
            </w:r>
            <w:r w:rsidRPr="006C7548">
              <w:rPr>
                <w:rFonts w:ascii="Times New Roman" w:hAnsi="Times New Roman" w:cs="Times New Roman"/>
                <w:bCs/>
              </w:rPr>
              <w:t>= year with natural cubic splines</w:t>
            </w:r>
          </w:p>
        </w:tc>
        <w:tc>
          <w:tcPr>
            <w:tcW w:w="2312" w:type="pct"/>
          </w:tcPr>
          <w:p w14:paraId="4BDC9BEC" w14:textId="2F97E14C" w:rsidR="003D2FBA" w:rsidRPr="006C7548" w:rsidRDefault="003D2FBA" w:rsidP="00DD2AEB">
            <w:pPr>
              <w:rPr>
                <w:rFonts w:ascii="Times New Roman" w:hAnsi="Times New Roman" w:cs="Times New Roman"/>
                <w:bCs/>
              </w:rPr>
            </w:pPr>
            <w:r w:rsidRPr="006C7548">
              <w:rPr>
                <w:rFonts w:ascii="Times New Roman" w:hAnsi="Times New Roman" w:cs="Times New Roman"/>
                <w:bCs/>
              </w:rPr>
              <w:t>Pr[A</w:t>
            </w:r>
            <w:r w:rsidRPr="006C7548">
              <w:rPr>
                <w:rFonts w:ascii="Times New Roman" w:hAnsi="Times New Roman" w:cs="Times New Roman"/>
                <w:bCs/>
                <w:i/>
                <w:vertAlign w:val="subscript"/>
              </w:rPr>
              <w:t>t+1</w:t>
            </w:r>
            <w:r w:rsidRPr="006C7548">
              <w:rPr>
                <w:rFonts w:ascii="Times New Roman" w:hAnsi="Times New Roman" w:cs="Times New Roman"/>
                <w:bCs/>
              </w:rPr>
              <w:t xml:space="preserve"> = 1| A</w:t>
            </w:r>
            <w:r w:rsidRPr="006C7548">
              <w:rPr>
                <w:rFonts w:ascii="Times New Roman" w:hAnsi="Times New Roman" w:cs="Times New Roman"/>
                <w:bCs/>
                <w:vertAlign w:val="subscript"/>
              </w:rPr>
              <w:t>t</w:t>
            </w:r>
            <w:r w:rsidRPr="006C7548">
              <w:rPr>
                <w:rFonts w:ascii="Times New Roman" w:hAnsi="Times New Roman" w:cs="Times New Roman"/>
                <w:bCs/>
              </w:rPr>
              <w:t xml:space="preserve"> = 0, D</w:t>
            </w:r>
            <w:r w:rsidRPr="006C7548">
              <w:rPr>
                <w:rFonts w:ascii="Times New Roman" w:hAnsi="Times New Roman" w:cs="Times New Roman"/>
                <w:bCs/>
                <w:vertAlign w:val="subscript"/>
              </w:rPr>
              <w:t>t</w:t>
            </w:r>
            <w:r w:rsidRPr="006C7548">
              <w:rPr>
                <w:rFonts w:ascii="Times New Roman" w:hAnsi="Times New Roman" w:cs="Times New Roman"/>
                <w:bCs/>
              </w:rPr>
              <w:t xml:space="preserve"> = 0, Y</w:t>
            </w:r>
            <w:r w:rsidRPr="006C7548">
              <w:rPr>
                <w:rFonts w:ascii="Times New Roman" w:hAnsi="Times New Roman" w:cs="Times New Roman"/>
                <w:bCs/>
                <w:vertAlign w:val="subscript"/>
              </w:rPr>
              <w:t>t</w:t>
            </w:r>
            <w:r w:rsidRPr="006C7548">
              <w:rPr>
                <w:rFonts w:ascii="Times New Roman" w:hAnsi="Times New Roman" w:cs="Times New Roman"/>
                <w:bCs/>
              </w:rPr>
              <w:t xml:space="preserve"> = 0, T, V, L</w:t>
            </w:r>
            <w:r w:rsidRPr="006C7548">
              <w:rPr>
                <w:rFonts w:ascii="Times New Roman" w:hAnsi="Times New Roman" w:cs="Times New Roman"/>
                <w:bCs/>
                <w:vertAlign w:val="subscript"/>
              </w:rPr>
              <w:t>t</w:t>
            </w:r>
            <w:r w:rsidRPr="006C7548">
              <w:rPr>
                <w:rFonts w:ascii="Times New Roman" w:hAnsi="Times New Roman" w:cs="Times New Roman"/>
                <w:bCs/>
              </w:rPr>
              <w:t xml:space="preserve">] </w:t>
            </w:r>
          </w:p>
          <w:p w14:paraId="6956806D" w14:textId="77777777" w:rsidR="003D2FBA" w:rsidRPr="006C7548" w:rsidRDefault="003D2FBA" w:rsidP="00DD2AEB">
            <w:pPr>
              <w:rPr>
                <w:rFonts w:ascii="Times New Roman" w:hAnsi="Times New Roman" w:cs="Times New Roman"/>
                <w:bCs/>
              </w:rPr>
            </w:pPr>
          </w:p>
          <w:p w14:paraId="3689D1AE" w14:textId="59B2873E" w:rsidR="003D2FBA" w:rsidRPr="006C7548" w:rsidRDefault="003D2FBA" w:rsidP="00DD2AEB">
            <w:pPr>
              <w:rPr>
                <w:rFonts w:ascii="Times New Roman" w:hAnsi="Times New Roman" w:cs="Times New Roman"/>
                <w:bCs/>
              </w:rPr>
            </w:pPr>
            <w:r w:rsidRPr="006C7548">
              <w:rPr>
                <w:rFonts w:ascii="Times New Roman" w:hAnsi="Times New Roman" w:cs="Times New Roman"/>
                <w:bCs/>
              </w:rPr>
              <w:t xml:space="preserve">Where </w:t>
            </w:r>
            <w:r w:rsidRPr="006C7548">
              <w:rPr>
                <w:rFonts w:ascii="Times New Roman" w:hAnsi="Times New Roman" w:cs="Times New Roman"/>
                <w:bCs/>
                <w:i/>
              </w:rPr>
              <w:t>A</w:t>
            </w:r>
            <w:r w:rsidRPr="006C7548">
              <w:rPr>
                <w:rFonts w:ascii="Times New Roman" w:hAnsi="Times New Roman" w:cs="Times New Roman"/>
                <w:bCs/>
              </w:rPr>
              <w:t xml:space="preserve"> = cancer diagnosis (0 = no, 1 = yes); </w:t>
            </w:r>
            <w:r w:rsidRPr="006C7548">
              <w:rPr>
                <w:rFonts w:ascii="Times New Roman" w:hAnsi="Times New Roman" w:cs="Times New Roman"/>
                <w:bCs/>
                <w:i/>
              </w:rPr>
              <w:t>T</w:t>
            </w:r>
            <w:r w:rsidRPr="006C7548">
              <w:rPr>
                <w:rFonts w:ascii="Times New Roman" w:hAnsi="Times New Roman" w:cs="Times New Roman"/>
                <w:bCs/>
              </w:rPr>
              <w:t xml:space="preserve"> = year with natural cubic splines; </w:t>
            </w:r>
            <w:r w:rsidRPr="006C7548">
              <w:rPr>
                <w:rFonts w:ascii="Times New Roman" w:hAnsi="Times New Roman" w:cs="Times New Roman"/>
                <w:bCs/>
                <w:i/>
              </w:rPr>
              <w:t xml:space="preserve">V </w:t>
            </w:r>
            <w:r w:rsidRPr="006C7548">
              <w:rPr>
                <w:rFonts w:ascii="Times New Roman" w:hAnsi="Times New Roman" w:cs="Times New Roman"/>
                <w:bCs/>
              </w:rPr>
              <w:t>= age at study entry with cubic splines, sex (women vs. men), education (three categories), apoe (three categories), cohort (two categories);</w:t>
            </w:r>
            <w:r w:rsidRPr="006C7548">
              <w:rPr>
                <w:rFonts w:ascii="Times New Roman" w:hAnsi="Times New Roman" w:cs="Times New Roman"/>
                <w:bCs/>
                <w:i/>
              </w:rPr>
              <w:t xml:space="preserve"> L</w:t>
            </w:r>
            <w:r w:rsidRPr="006C7548">
              <w:rPr>
                <w:rFonts w:ascii="Times New Roman" w:hAnsi="Times New Roman" w:cs="Times New Roman"/>
                <w:bCs/>
              </w:rPr>
              <w:t>= time-varying smoking status (three categories), hypertension status (two categories), hypertension medication (two categories), diabetes status (three categories), systolic blood pressure and body mass (continuous variables); no product terms between covariates</w:t>
            </w:r>
          </w:p>
          <w:p w14:paraId="603DD241" w14:textId="77777777" w:rsidR="003D2FBA" w:rsidRPr="006C7548" w:rsidRDefault="003D2FBA" w:rsidP="00DD2AEB">
            <w:pPr>
              <w:rPr>
                <w:rFonts w:ascii="Times New Roman" w:hAnsi="Times New Roman" w:cs="Times New Roman"/>
                <w:bCs/>
              </w:rPr>
            </w:pPr>
          </w:p>
        </w:tc>
      </w:tr>
      <w:tr w:rsidR="006C7548" w:rsidRPr="006C7548" w14:paraId="66018755" w14:textId="77777777" w:rsidTr="003D2FBA">
        <w:tc>
          <w:tcPr>
            <w:tcW w:w="1609" w:type="pct"/>
          </w:tcPr>
          <w:p w14:paraId="1E5A3089" w14:textId="77777777" w:rsidR="003D2FBA" w:rsidRPr="006C7548" w:rsidRDefault="003D2FBA" w:rsidP="009C38D7">
            <w:pPr>
              <w:rPr>
                <w:rFonts w:ascii="Times New Roman" w:hAnsi="Times New Roman" w:cs="Times New Roman"/>
                <w:b/>
                <w:bCs/>
              </w:rPr>
            </w:pPr>
            <w:r w:rsidRPr="006C7548">
              <w:rPr>
                <w:rFonts w:ascii="Times New Roman" w:hAnsi="Times New Roman" w:cs="Times New Roman"/>
                <w:b/>
                <w:bCs/>
              </w:rPr>
              <w:t>Inverse probability of censoring weights for death</w:t>
            </w:r>
          </w:p>
          <w:p w14:paraId="0504AB79" w14:textId="58FA4EBC" w:rsidR="003D2FBA" w:rsidRPr="006C7548" w:rsidRDefault="003D2FBA" w:rsidP="009C38D7">
            <w:pPr>
              <w:rPr>
                <w:rFonts w:ascii="Times New Roman" w:hAnsi="Times New Roman" w:cs="Times New Roman"/>
                <w:bCs/>
                <w:i/>
              </w:rPr>
            </w:pPr>
            <m:oMathPara>
              <m:oMath>
                <m:r>
                  <m:rPr>
                    <m:sty m:val="p"/>
                  </m:rPr>
                  <w:rPr>
                    <w:rFonts w:ascii="Cambria Math" w:hAnsi="Cambria Math" w:cs="Times New Roman"/>
                  </w:rPr>
                  <w:br/>
                </m:r>
              </m:oMath>
              <m:oMath>
                <m:sSup>
                  <m:sSupPr>
                    <m:ctrlPr>
                      <w:rPr>
                        <w:rFonts w:ascii="Cambria Math" w:hAnsi="Cambria Math" w:cs="Times New Roman"/>
                        <w:b/>
                        <w:bCs/>
                        <w:i/>
                      </w:rPr>
                    </m:ctrlPr>
                  </m:sSupPr>
                  <m:e>
                    <m:r>
                      <m:rPr>
                        <m:sty m:val="bi"/>
                      </m:rPr>
                      <w:rPr>
                        <w:rFonts w:ascii="Cambria Math" w:hAnsi="Cambria Math" w:cs="Times New Roman"/>
                      </w:rPr>
                      <m:t>SW</m:t>
                    </m:r>
                  </m:e>
                  <m:sup>
                    <m:r>
                      <m:rPr>
                        <m:sty m:val="bi"/>
                      </m:rPr>
                      <w:rPr>
                        <w:rFonts w:ascii="Cambria Math" w:hAnsi="Cambria Math" w:cs="Times New Roman"/>
                      </w:rPr>
                      <m:t>C</m:t>
                    </m:r>
                  </m:sup>
                </m:sSup>
                <m:r>
                  <m:rPr>
                    <m:sty m:val="bi"/>
                  </m:rPr>
                  <w:rPr>
                    <w:rFonts w:ascii="Cambria Math" w:hAnsi="Cambria Math" w:cs="Times New Roman"/>
                  </w:rPr>
                  <m:t xml:space="preserve">= </m:t>
                </m:r>
                <m:f>
                  <m:fPr>
                    <m:ctrlPr>
                      <w:rPr>
                        <w:rFonts w:ascii="Cambria Math" w:hAnsi="Cambria Math" w:cs="Times New Roman"/>
                        <w:bCs/>
                        <w:i/>
                      </w:rPr>
                    </m:ctrlPr>
                  </m:fPr>
                  <m:num>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lang w:val="nl-NL"/>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m:t>
                        </m:r>
                      </m:sub>
                    </m:sSub>
                    <m:r>
                      <w:rPr>
                        <w:rFonts w:ascii="Cambria Math" w:hAnsi="Cambria Math" w:cs="Times New Roman"/>
                      </w:rPr>
                      <m:t>,T)</m:t>
                    </m:r>
                  </m:num>
                  <m:den>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lang w:val="nl-NL"/>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m:t>
                        </m:r>
                      </m:sub>
                    </m:sSub>
                    <m:r>
                      <w:rPr>
                        <w:rFonts w:ascii="Cambria Math" w:hAnsi="Cambria Math" w:cs="Times New Roman"/>
                      </w:rPr>
                      <m:t>,T, V</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vertAlign w:val="subscript"/>
                            <w:lang w:val="nl-NL"/>
                          </w:rPr>
                          <m:t xml:space="preserve">t  </m:t>
                        </m:r>
                      </m:sub>
                    </m:sSub>
                    <m:r>
                      <w:rPr>
                        <w:rFonts w:ascii="Cambria Math" w:hAnsi="Cambria Math" w:cs="Times New Roman"/>
                      </w:rPr>
                      <m:t>)</m:t>
                    </m:r>
                  </m:den>
                </m:f>
              </m:oMath>
            </m:oMathPara>
          </w:p>
          <w:p w14:paraId="0684661E" w14:textId="77777777" w:rsidR="003D2FBA" w:rsidRPr="006C7548" w:rsidRDefault="003D2FBA" w:rsidP="009C38D7">
            <w:pPr>
              <w:rPr>
                <w:rFonts w:ascii="Times New Roman" w:hAnsi="Times New Roman" w:cs="Times New Roman"/>
                <w:b/>
                <w:bCs/>
              </w:rPr>
            </w:pPr>
          </w:p>
        </w:tc>
        <w:tc>
          <w:tcPr>
            <w:tcW w:w="1079" w:type="pct"/>
          </w:tcPr>
          <w:p w14:paraId="1F33012C" w14:textId="16D3CB40" w:rsidR="003D2FBA" w:rsidRPr="006C7548" w:rsidRDefault="003D2FBA" w:rsidP="009C38D7">
            <w:pPr>
              <w:rPr>
                <w:rFonts w:ascii="Times New Roman" w:hAnsi="Times New Roman" w:cs="Times New Roman"/>
                <w:bCs/>
                <w:lang w:val="en-GB"/>
              </w:rPr>
            </w:pPr>
            <w:r w:rsidRPr="006C7548">
              <w:rPr>
                <w:rFonts w:ascii="Times New Roman" w:hAnsi="Times New Roman" w:cs="Times New Roman"/>
                <w:bCs/>
                <w:lang w:val="en-GB"/>
              </w:rPr>
              <w:t>Pr[D</w:t>
            </w:r>
            <w:r w:rsidRPr="006C7548">
              <w:rPr>
                <w:rFonts w:ascii="Times New Roman" w:hAnsi="Times New Roman" w:cs="Times New Roman"/>
                <w:bCs/>
                <w:i/>
                <w:vertAlign w:val="subscript"/>
                <w:lang w:val="en-GB"/>
              </w:rPr>
              <w:t>t+1</w:t>
            </w:r>
            <w:r w:rsidRPr="006C7548">
              <w:rPr>
                <w:rFonts w:ascii="Times New Roman" w:hAnsi="Times New Roman" w:cs="Times New Roman"/>
                <w:bCs/>
                <w:lang w:val="en-GB"/>
              </w:rPr>
              <w:t xml:space="preserve"> = 0| D</w:t>
            </w:r>
            <w:r w:rsidRPr="006C7548">
              <w:rPr>
                <w:rFonts w:ascii="Times New Roman" w:hAnsi="Times New Roman" w:cs="Times New Roman"/>
                <w:bCs/>
                <w:i/>
                <w:vertAlign w:val="subscript"/>
                <w:lang w:val="en-GB"/>
              </w:rPr>
              <w:t>t</w:t>
            </w:r>
            <w:r w:rsidRPr="006C7548">
              <w:rPr>
                <w:rFonts w:ascii="Times New Roman" w:hAnsi="Times New Roman" w:cs="Times New Roman"/>
                <w:bCs/>
                <w:lang w:val="en-GB"/>
              </w:rPr>
              <w:t xml:space="preserve"> = 0, Y</w:t>
            </w:r>
            <w:r w:rsidRPr="006C7548">
              <w:rPr>
                <w:rFonts w:ascii="Times New Roman" w:hAnsi="Times New Roman" w:cs="Times New Roman"/>
                <w:bCs/>
                <w:i/>
                <w:vertAlign w:val="subscript"/>
                <w:lang w:val="en-GB"/>
              </w:rPr>
              <w:t>t</w:t>
            </w:r>
            <w:r w:rsidRPr="006C7548">
              <w:rPr>
                <w:rFonts w:ascii="Times New Roman" w:hAnsi="Times New Roman" w:cs="Times New Roman"/>
                <w:bCs/>
                <w:lang w:val="en-GB"/>
              </w:rPr>
              <w:t xml:space="preserve"> = 0, A</w:t>
            </w:r>
            <w:r w:rsidRPr="006C7548">
              <w:rPr>
                <w:rFonts w:ascii="Times New Roman" w:hAnsi="Times New Roman" w:cs="Times New Roman"/>
                <w:bCs/>
                <w:i/>
                <w:vertAlign w:val="subscript"/>
                <w:lang w:val="en-GB"/>
              </w:rPr>
              <w:t>t</w:t>
            </w:r>
            <w:r w:rsidRPr="006C7548">
              <w:rPr>
                <w:rFonts w:ascii="Times New Roman" w:hAnsi="Times New Roman" w:cs="Times New Roman"/>
                <w:bCs/>
                <w:lang w:val="en-GB"/>
              </w:rPr>
              <w:t xml:space="preserve">, T, V] </w:t>
            </w:r>
          </w:p>
          <w:p w14:paraId="02C0C204" w14:textId="77777777" w:rsidR="003D2FBA" w:rsidRPr="006C7548" w:rsidRDefault="003D2FBA" w:rsidP="009C38D7">
            <w:pPr>
              <w:rPr>
                <w:rFonts w:ascii="Times New Roman" w:hAnsi="Times New Roman" w:cs="Times New Roman"/>
                <w:bCs/>
                <w:lang w:val="en-GB"/>
              </w:rPr>
            </w:pPr>
          </w:p>
          <w:p w14:paraId="37DFBC71" w14:textId="77777777" w:rsidR="003D2FBA" w:rsidRPr="006C7548" w:rsidRDefault="003D2FBA" w:rsidP="009C38D7">
            <w:pPr>
              <w:rPr>
                <w:rFonts w:ascii="Times New Roman" w:hAnsi="Times New Roman" w:cs="Times New Roman"/>
                <w:bCs/>
              </w:rPr>
            </w:pPr>
            <w:r w:rsidRPr="006C7548">
              <w:rPr>
                <w:rFonts w:ascii="Times New Roman" w:hAnsi="Times New Roman" w:cs="Times New Roman"/>
                <w:bCs/>
              </w:rPr>
              <w:t>Where:</w:t>
            </w:r>
          </w:p>
          <w:p w14:paraId="204E4D57" w14:textId="6E0EA28B" w:rsidR="003D2FBA" w:rsidRPr="006C7548" w:rsidRDefault="003D2FBA" w:rsidP="00E74D8A">
            <w:pPr>
              <w:rPr>
                <w:rFonts w:ascii="Times New Roman" w:hAnsi="Times New Roman" w:cs="Times New Roman"/>
                <w:bCs/>
                <w:lang w:val="en-GB"/>
              </w:rPr>
            </w:pPr>
            <w:r w:rsidRPr="006C7548">
              <w:rPr>
                <w:rFonts w:ascii="Times New Roman" w:hAnsi="Times New Roman" w:cs="Times New Roman"/>
                <w:bCs/>
                <w:i/>
              </w:rPr>
              <w:t>D</w:t>
            </w:r>
            <w:r w:rsidRPr="006C7548">
              <w:rPr>
                <w:rFonts w:ascii="Times New Roman" w:hAnsi="Times New Roman" w:cs="Times New Roman"/>
                <w:bCs/>
              </w:rPr>
              <w:t xml:space="preserve"> = death (0 = no, 1 = yes); </w:t>
            </w:r>
            <w:r w:rsidRPr="006C7548">
              <w:rPr>
                <w:rFonts w:ascii="Times New Roman" w:hAnsi="Times New Roman" w:cs="Times New Roman"/>
                <w:bCs/>
                <w:i/>
              </w:rPr>
              <w:t xml:space="preserve">Y = </w:t>
            </w:r>
            <w:r w:rsidR="003269F3" w:rsidRPr="006C7548">
              <w:rPr>
                <w:rFonts w:ascii="Times New Roman" w:hAnsi="Times New Roman" w:cs="Times New Roman"/>
                <w:bCs/>
              </w:rPr>
              <w:t xml:space="preserve">dementia diagnosis (0 = no, 1 = yes); </w:t>
            </w:r>
            <w:r w:rsidRPr="006C7548">
              <w:rPr>
                <w:rFonts w:ascii="Times New Roman" w:hAnsi="Times New Roman" w:cs="Times New Roman"/>
                <w:bCs/>
              </w:rPr>
              <w:t xml:space="preserve"> </w:t>
            </w:r>
            <w:r w:rsidRPr="006C7548">
              <w:rPr>
                <w:rFonts w:ascii="Times New Roman" w:hAnsi="Times New Roman" w:cs="Times New Roman"/>
                <w:bCs/>
                <w:i/>
              </w:rPr>
              <w:t>A</w:t>
            </w:r>
            <w:r w:rsidRPr="006C7548">
              <w:rPr>
                <w:rFonts w:ascii="Times New Roman" w:hAnsi="Times New Roman" w:cs="Times New Roman"/>
                <w:bCs/>
              </w:rPr>
              <w:t xml:space="preserve"> = cancer diagnosis</w:t>
            </w:r>
            <w:r w:rsidR="003269F3" w:rsidRPr="006C7548">
              <w:rPr>
                <w:rFonts w:ascii="Times New Roman" w:hAnsi="Times New Roman" w:cs="Times New Roman"/>
                <w:bCs/>
              </w:rPr>
              <w:t xml:space="preserve"> (0 = no, 1 = yes)</w:t>
            </w:r>
            <w:r w:rsidRPr="006C7548">
              <w:rPr>
                <w:rFonts w:ascii="Times New Roman" w:hAnsi="Times New Roman" w:cs="Times New Roman"/>
                <w:bCs/>
              </w:rPr>
              <w:t xml:space="preserve">, </w:t>
            </w:r>
            <w:r w:rsidRPr="006C7548">
              <w:rPr>
                <w:rFonts w:ascii="Times New Roman" w:hAnsi="Times New Roman" w:cs="Times New Roman"/>
                <w:bCs/>
                <w:i/>
              </w:rPr>
              <w:t xml:space="preserve">Y </w:t>
            </w:r>
            <w:r w:rsidRPr="006C7548">
              <w:rPr>
                <w:rFonts w:ascii="Times New Roman" w:hAnsi="Times New Roman" w:cs="Times New Roman"/>
                <w:bCs/>
              </w:rPr>
              <w:t xml:space="preserve">= year with natural cubic splines; </w:t>
            </w:r>
            <w:r w:rsidRPr="006C7548">
              <w:rPr>
                <w:rFonts w:ascii="Times New Roman" w:hAnsi="Times New Roman" w:cs="Times New Roman"/>
                <w:bCs/>
                <w:i/>
              </w:rPr>
              <w:t>V</w:t>
            </w:r>
            <w:r w:rsidRPr="006C7548">
              <w:rPr>
                <w:rFonts w:ascii="Times New Roman" w:hAnsi="Times New Roman" w:cs="Times New Roman"/>
                <w:bCs/>
              </w:rPr>
              <w:t xml:space="preserve"> </w:t>
            </w:r>
            <w:r w:rsidR="003269F3" w:rsidRPr="006C7548">
              <w:rPr>
                <w:rFonts w:ascii="Times New Roman" w:hAnsi="Times New Roman" w:cs="Times New Roman"/>
                <w:bCs/>
              </w:rPr>
              <w:t xml:space="preserve">= </w:t>
            </w:r>
            <w:r w:rsidRPr="006C7548">
              <w:rPr>
                <w:rFonts w:ascii="Times New Roman" w:hAnsi="Times New Roman" w:cs="Times New Roman"/>
                <w:bCs/>
              </w:rPr>
              <w:t>cohort (two categories); no product terms between covariates</w:t>
            </w:r>
          </w:p>
        </w:tc>
        <w:tc>
          <w:tcPr>
            <w:tcW w:w="2312" w:type="pct"/>
          </w:tcPr>
          <w:p w14:paraId="2D75A20D" w14:textId="2A45A4C0" w:rsidR="003D2FBA" w:rsidRPr="006C7548" w:rsidRDefault="003D2FBA" w:rsidP="009C38D7">
            <w:pPr>
              <w:rPr>
                <w:rFonts w:ascii="Times New Roman" w:hAnsi="Times New Roman" w:cs="Times New Roman"/>
                <w:bCs/>
              </w:rPr>
            </w:pPr>
            <w:r w:rsidRPr="006C7548">
              <w:rPr>
                <w:rFonts w:ascii="Times New Roman" w:hAnsi="Times New Roman" w:cs="Times New Roman"/>
                <w:bCs/>
              </w:rPr>
              <w:t>Pr[D</w:t>
            </w:r>
            <w:r w:rsidRPr="006C7548">
              <w:rPr>
                <w:rFonts w:ascii="Times New Roman" w:hAnsi="Times New Roman" w:cs="Times New Roman"/>
                <w:bCs/>
                <w:i/>
                <w:vertAlign w:val="subscript"/>
              </w:rPr>
              <w:t>k+1</w:t>
            </w:r>
            <w:r w:rsidRPr="006C7548">
              <w:rPr>
                <w:rFonts w:ascii="Times New Roman" w:hAnsi="Times New Roman" w:cs="Times New Roman"/>
                <w:bCs/>
              </w:rPr>
              <w:t xml:space="preserve"> = 0| D</w:t>
            </w:r>
            <w:r w:rsidRPr="006C7548">
              <w:rPr>
                <w:rFonts w:ascii="Times New Roman" w:hAnsi="Times New Roman" w:cs="Times New Roman"/>
                <w:bCs/>
                <w:i/>
                <w:vertAlign w:val="subscript"/>
              </w:rPr>
              <w:t>k</w:t>
            </w:r>
            <w:r w:rsidRPr="006C7548">
              <w:rPr>
                <w:rFonts w:ascii="Times New Roman" w:hAnsi="Times New Roman" w:cs="Times New Roman"/>
                <w:bCs/>
              </w:rPr>
              <w:t xml:space="preserve"> = 0, </w:t>
            </w:r>
            <w:r w:rsidRPr="006C7548">
              <w:rPr>
                <w:rFonts w:ascii="Times New Roman" w:hAnsi="Times New Roman" w:cs="Times New Roman"/>
                <w:bCs/>
                <w:lang w:val="en-GB"/>
              </w:rPr>
              <w:t>Y</w:t>
            </w:r>
            <w:r w:rsidRPr="006C7548">
              <w:rPr>
                <w:rFonts w:ascii="Times New Roman" w:hAnsi="Times New Roman" w:cs="Times New Roman"/>
                <w:bCs/>
                <w:i/>
                <w:vertAlign w:val="subscript"/>
                <w:lang w:val="en-GB"/>
              </w:rPr>
              <w:t>t</w:t>
            </w:r>
            <w:r w:rsidRPr="006C7548">
              <w:rPr>
                <w:rFonts w:ascii="Times New Roman" w:hAnsi="Times New Roman" w:cs="Times New Roman"/>
                <w:bCs/>
                <w:lang w:val="en-GB"/>
              </w:rPr>
              <w:t xml:space="preserve"> = 0, A</w:t>
            </w:r>
            <w:r w:rsidRPr="006C7548">
              <w:rPr>
                <w:rFonts w:ascii="Times New Roman" w:hAnsi="Times New Roman" w:cs="Times New Roman"/>
                <w:bCs/>
                <w:i/>
                <w:vertAlign w:val="subscript"/>
                <w:lang w:val="en-GB"/>
              </w:rPr>
              <w:t>t</w:t>
            </w:r>
            <w:r w:rsidRPr="006C7548">
              <w:rPr>
                <w:rFonts w:ascii="Times New Roman" w:hAnsi="Times New Roman" w:cs="Times New Roman"/>
                <w:bCs/>
              </w:rPr>
              <w:t>, T, V, L</w:t>
            </w:r>
            <w:r w:rsidR="003269F3" w:rsidRPr="006C7548">
              <w:rPr>
                <w:rFonts w:ascii="Times New Roman" w:hAnsi="Times New Roman" w:cs="Times New Roman"/>
                <w:bCs/>
                <w:i/>
                <w:vertAlign w:val="subscript"/>
                <w:lang w:val="en-GB"/>
              </w:rPr>
              <w:t>t</w:t>
            </w:r>
            <w:r w:rsidRPr="006C7548">
              <w:rPr>
                <w:rFonts w:ascii="Times New Roman" w:hAnsi="Times New Roman" w:cs="Times New Roman"/>
                <w:bCs/>
              </w:rPr>
              <w:t xml:space="preserve">] </w:t>
            </w:r>
          </w:p>
          <w:p w14:paraId="14D6AA29" w14:textId="77777777" w:rsidR="003D2FBA" w:rsidRPr="006C7548" w:rsidRDefault="003D2FBA" w:rsidP="009C38D7">
            <w:pPr>
              <w:rPr>
                <w:rFonts w:ascii="Times New Roman" w:hAnsi="Times New Roman" w:cs="Times New Roman"/>
                <w:bCs/>
              </w:rPr>
            </w:pPr>
          </w:p>
          <w:p w14:paraId="76F9BE2C" w14:textId="55FB0A0C" w:rsidR="003D2FBA" w:rsidRPr="006C7548" w:rsidRDefault="003D2FBA" w:rsidP="00E74D8A">
            <w:pPr>
              <w:rPr>
                <w:rFonts w:ascii="Times New Roman" w:hAnsi="Times New Roman" w:cs="Times New Roman"/>
                <w:bCs/>
              </w:rPr>
            </w:pPr>
            <w:r w:rsidRPr="006C7548">
              <w:rPr>
                <w:rFonts w:ascii="Times New Roman" w:hAnsi="Times New Roman" w:cs="Times New Roman"/>
                <w:bCs/>
              </w:rPr>
              <w:t xml:space="preserve">Where </w:t>
            </w:r>
            <w:r w:rsidRPr="006C7548">
              <w:rPr>
                <w:rFonts w:ascii="Times New Roman" w:hAnsi="Times New Roman" w:cs="Times New Roman"/>
                <w:bCs/>
                <w:i/>
              </w:rPr>
              <w:t>D</w:t>
            </w:r>
            <w:r w:rsidRPr="006C7548">
              <w:rPr>
                <w:rFonts w:ascii="Times New Roman" w:hAnsi="Times New Roman" w:cs="Times New Roman"/>
                <w:bCs/>
              </w:rPr>
              <w:t xml:space="preserve"> = death (0 = no, 1 = yes); </w:t>
            </w:r>
            <w:r w:rsidRPr="006C7548">
              <w:rPr>
                <w:rFonts w:ascii="Times New Roman" w:hAnsi="Times New Roman" w:cs="Times New Roman"/>
                <w:bCs/>
                <w:i/>
              </w:rPr>
              <w:t>Y</w:t>
            </w:r>
            <w:r w:rsidRPr="006C7548">
              <w:rPr>
                <w:rFonts w:ascii="Times New Roman" w:hAnsi="Times New Roman" w:cs="Times New Roman"/>
                <w:bCs/>
              </w:rPr>
              <w:t xml:space="preserve"> = dementia diagnosis</w:t>
            </w:r>
            <w:r w:rsidR="003269F3" w:rsidRPr="006C7548">
              <w:rPr>
                <w:rFonts w:ascii="Times New Roman" w:hAnsi="Times New Roman" w:cs="Times New Roman"/>
                <w:bCs/>
              </w:rPr>
              <w:t xml:space="preserve"> (0 = no, 1 = yes); </w:t>
            </w:r>
            <w:r w:rsidRPr="006C7548">
              <w:rPr>
                <w:rFonts w:ascii="Times New Roman" w:hAnsi="Times New Roman" w:cs="Times New Roman"/>
                <w:bCs/>
              </w:rPr>
              <w:t xml:space="preserve">; </w:t>
            </w:r>
            <w:r w:rsidRPr="006C7548">
              <w:rPr>
                <w:rFonts w:ascii="Times New Roman" w:hAnsi="Times New Roman" w:cs="Times New Roman"/>
                <w:bCs/>
                <w:i/>
                <w:smallCaps/>
              </w:rPr>
              <w:t>A</w:t>
            </w:r>
            <w:r w:rsidRPr="006C7548">
              <w:rPr>
                <w:rFonts w:ascii="Times New Roman" w:hAnsi="Times New Roman" w:cs="Times New Roman"/>
                <w:bCs/>
                <w:i/>
                <w:vertAlign w:val="subscript"/>
                <w:lang w:val="en-GB"/>
              </w:rPr>
              <w:t xml:space="preserve"> </w:t>
            </w:r>
            <w:r w:rsidRPr="006C7548">
              <w:rPr>
                <w:rFonts w:ascii="Times New Roman" w:hAnsi="Times New Roman" w:cs="Times New Roman"/>
                <w:bCs/>
              </w:rPr>
              <w:t>= cancer diagnosis</w:t>
            </w:r>
            <w:r w:rsidR="003269F3" w:rsidRPr="006C7548">
              <w:rPr>
                <w:rFonts w:ascii="Times New Roman" w:hAnsi="Times New Roman" w:cs="Times New Roman"/>
                <w:bCs/>
              </w:rPr>
              <w:t xml:space="preserve"> (0 = no, 1 = yes)</w:t>
            </w:r>
            <w:r w:rsidRPr="006C7548">
              <w:rPr>
                <w:rFonts w:ascii="Times New Roman" w:hAnsi="Times New Roman" w:cs="Times New Roman"/>
                <w:bCs/>
              </w:rPr>
              <w:t xml:space="preserve">; </w:t>
            </w:r>
            <w:r w:rsidRPr="006C7548">
              <w:rPr>
                <w:rFonts w:ascii="Times New Roman" w:hAnsi="Times New Roman" w:cs="Times New Roman"/>
                <w:bCs/>
                <w:i/>
              </w:rPr>
              <w:t xml:space="preserve">T = </w:t>
            </w:r>
            <w:r w:rsidRPr="006C7548">
              <w:rPr>
                <w:rFonts w:ascii="Times New Roman" w:hAnsi="Times New Roman" w:cs="Times New Roman"/>
                <w:bCs/>
              </w:rPr>
              <w:t xml:space="preserve">year with natural cubic splines; </w:t>
            </w:r>
            <w:r w:rsidRPr="006C7548">
              <w:rPr>
                <w:rFonts w:ascii="Times New Roman" w:hAnsi="Times New Roman" w:cs="Times New Roman"/>
                <w:bCs/>
                <w:i/>
              </w:rPr>
              <w:t xml:space="preserve">V </w:t>
            </w:r>
            <w:r w:rsidRPr="006C7548">
              <w:rPr>
                <w:rFonts w:ascii="Times New Roman" w:hAnsi="Times New Roman" w:cs="Times New Roman"/>
                <w:bCs/>
              </w:rPr>
              <w:t>= age at study entry with cubic splines, sex (women vs. men), education (five categories), apoe (three categories), cohort (two categories);</w:t>
            </w:r>
            <w:r w:rsidRPr="006C7548">
              <w:rPr>
                <w:rFonts w:ascii="Times New Roman" w:hAnsi="Times New Roman" w:cs="Times New Roman"/>
                <w:bCs/>
                <w:i/>
              </w:rPr>
              <w:t xml:space="preserve"> L</w:t>
            </w:r>
            <w:r w:rsidRPr="006C7548">
              <w:rPr>
                <w:rFonts w:ascii="Times New Roman" w:hAnsi="Times New Roman" w:cs="Times New Roman"/>
                <w:bCs/>
                <w:vertAlign w:val="subscript"/>
              </w:rPr>
              <w:t>t</w:t>
            </w:r>
            <w:r w:rsidRPr="006C7548">
              <w:rPr>
                <w:rFonts w:ascii="Times New Roman" w:hAnsi="Times New Roman" w:cs="Times New Roman"/>
                <w:bCs/>
              </w:rPr>
              <w:t xml:space="preserve"> = time-varying smoking status (three categories), hypertension status (two categories), hypertension medication (two categories), diabetes status (three categories), heart disease condition (yes, no), incident stroke (yes, no), systolic blood pressure and body mass (continuous variables) and no product terms between covariates</w:t>
            </w:r>
          </w:p>
        </w:tc>
      </w:tr>
    </w:tbl>
    <w:p w14:paraId="1878263C" w14:textId="77777777" w:rsidR="004633E7" w:rsidRPr="006C7548" w:rsidRDefault="004633E7" w:rsidP="004633E7">
      <w:pPr>
        <w:pStyle w:val="BodyText"/>
        <w:rPr>
          <w:rFonts w:ascii="Times New Roman" w:hAnsi="Times New Roman" w:cs="Times New Roman"/>
        </w:rPr>
      </w:pPr>
    </w:p>
    <w:p w14:paraId="71126F6A" w14:textId="6BEECBC7" w:rsidR="00B9774E" w:rsidRPr="006C7548" w:rsidRDefault="006C7548">
      <w:pPr>
        <w:pStyle w:val="Heading3"/>
        <w:rPr>
          <w:rFonts w:ascii="Times New Roman" w:hAnsi="Times New Roman" w:cs="Times New Roman"/>
          <w:color w:val="auto"/>
        </w:rPr>
      </w:pPr>
      <w:bookmarkStart w:id="177" w:name="X78f077122fa772d37e7cf113e9b0158e8b915cd"/>
      <w:bookmarkEnd w:id="176"/>
      <w:r>
        <w:rPr>
          <w:rFonts w:ascii="Times New Roman" w:hAnsi="Times New Roman" w:cs="Times New Roman"/>
          <w:color w:val="auto"/>
        </w:rPr>
        <w:lastRenderedPageBreak/>
        <w:t>Figure 1</w:t>
      </w:r>
      <w:r w:rsidR="007D68A5" w:rsidRPr="006C7548">
        <w:rPr>
          <w:rFonts w:ascii="Times New Roman" w:hAnsi="Times New Roman" w:cs="Times New Roman"/>
          <w:color w:val="auto"/>
        </w:rPr>
        <w:t>. Distribution of participants under each health status, by age over follow-up</w:t>
      </w:r>
    </w:p>
    <w:p w14:paraId="6B491AE2" w14:textId="7BAF43A7" w:rsidR="00B9774E" w:rsidRPr="006C7548" w:rsidRDefault="001725D9">
      <w:pPr>
        <w:pStyle w:val="FirstParagraph"/>
        <w:rPr>
          <w:rFonts w:ascii="Times New Roman" w:hAnsi="Times New Roman" w:cs="Times New Roman"/>
        </w:rPr>
      </w:pPr>
      <w:r>
        <w:rPr>
          <w:rFonts w:ascii="Times New Roman" w:hAnsi="Times New Roman" w:cs="Times New Roman"/>
          <w:bCs/>
          <w:noProof/>
          <w:lang w:val="en-GB" w:eastAsia="en-GB"/>
        </w:rPr>
        <w:drawing>
          <wp:inline distT="0" distB="0" distL="0" distR="0" wp14:anchorId="598451CF" wp14:editId="0A48886F">
            <wp:extent cx="5950585" cy="3052445"/>
            <wp:effectExtent l="0" t="0" r="0" b="0"/>
            <wp:docPr id="17"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950585" cy="3052445"/>
                    </a:xfrm>
                    <a:prstGeom prst="rect">
                      <a:avLst/>
                    </a:prstGeom>
                    <a:noFill/>
                    <a:ln>
                      <a:noFill/>
                    </a:ln>
                  </pic:spPr>
                </pic:pic>
              </a:graphicData>
            </a:graphic>
          </wp:inline>
        </w:drawing>
      </w:r>
    </w:p>
    <w:p w14:paraId="7D03C7E2" w14:textId="77777777" w:rsidR="00E6207D" w:rsidRPr="006C7548" w:rsidRDefault="00E6207D" w:rsidP="00E6207D">
      <w:pPr>
        <w:pStyle w:val="BodyText"/>
        <w:rPr>
          <w:rFonts w:ascii="Times New Roman" w:hAnsi="Times New Roman" w:cs="Times New Roman"/>
        </w:rPr>
      </w:pPr>
    </w:p>
    <w:p w14:paraId="6E994729" w14:textId="019045AD" w:rsidR="00B9774E" w:rsidRPr="006C7548" w:rsidRDefault="006C7548">
      <w:pPr>
        <w:pStyle w:val="Heading3"/>
        <w:rPr>
          <w:rFonts w:ascii="Times New Roman" w:hAnsi="Times New Roman" w:cs="Times New Roman"/>
          <w:color w:val="auto"/>
        </w:rPr>
      </w:pPr>
      <w:bookmarkStart w:id="178" w:name="X271363ea58ffc2be2b7a088119ef8b2452e08d9"/>
      <w:bookmarkEnd w:id="177"/>
      <w:r>
        <w:rPr>
          <w:rFonts w:ascii="Times New Roman" w:hAnsi="Times New Roman" w:cs="Times New Roman"/>
          <w:color w:val="auto"/>
        </w:rPr>
        <w:t>Figure 2</w:t>
      </w:r>
      <w:r w:rsidR="007D68A5" w:rsidRPr="006C7548">
        <w:rPr>
          <w:rFonts w:ascii="Times New Roman" w:hAnsi="Times New Roman" w:cs="Times New Roman"/>
          <w:color w:val="auto"/>
        </w:rPr>
        <w:t>. Causes of death for participants who died prior to dementia diagnosis</w:t>
      </w:r>
    </w:p>
    <w:p w14:paraId="094BE1DD" w14:textId="090363B2" w:rsidR="00B9774E" w:rsidRPr="006C7548" w:rsidRDefault="00E6207D">
      <w:pPr>
        <w:pStyle w:val="FirstParagraph"/>
        <w:rPr>
          <w:rFonts w:ascii="Times New Roman" w:hAnsi="Times New Roman" w:cs="Times New Roman"/>
        </w:rPr>
      </w:pPr>
      <w:r w:rsidRPr="006C7548">
        <w:rPr>
          <w:rFonts w:ascii="Times New Roman" w:hAnsi="Times New Roman" w:cs="Times New Roman"/>
          <w:bCs/>
          <w:noProof/>
          <w:lang w:val="en-GB" w:eastAsia="en-GB"/>
        </w:rPr>
        <w:drawing>
          <wp:inline distT="0" distB="0" distL="0" distR="0" wp14:anchorId="3FAFCA13" wp14:editId="28CBB350">
            <wp:extent cx="5939790" cy="3045460"/>
            <wp:effectExtent l="0" t="0" r="0" b="0"/>
            <wp:docPr id="9" name="Picture 9" descr="C:\Users\040609\AppData\Local\Microsoft\Windows\INetCache\Content.Word\causes_death.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040609\AppData\Local\Microsoft\Windows\INetCache\Content.Word\causes_death.tiff"/>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39790" cy="3045460"/>
                    </a:xfrm>
                    <a:prstGeom prst="rect">
                      <a:avLst/>
                    </a:prstGeom>
                    <a:noFill/>
                    <a:ln>
                      <a:noFill/>
                    </a:ln>
                  </pic:spPr>
                </pic:pic>
              </a:graphicData>
            </a:graphic>
          </wp:inline>
        </w:drawing>
      </w:r>
    </w:p>
    <w:bookmarkEnd w:id="175"/>
    <w:bookmarkEnd w:id="178"/>
    <w:p w14:paraId="3F249967" w14:textId="3015D355" w:rsidR="00B9774E" w:rsidRDefault="00B9774E">
      <w:pPr>
        <w:pStyle w:val="BodyText"/>
      </w:pPr>
    </w:p>
    <w:sectPr w:rsidR="00B9774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K.D. van der Willik" w:date="2021-08-28T13:16:00Z" w:initials="KvdW">
    <w:p w14:paraId="6C177996" w14:textId="77777777" w:rsidR="003558D3" w:rsidRDefault="003558D3" w:rsidP="003558D3">
      <w:pPr>
        <w:pStyle w:val="CommentText"/>
      </w:pPr>
      <w:r>
        <w:rPr>
          <w:rStyle w:val="CommentReference"/>
        </w:rPr>
        <w:annotationRef/>
      </w:r>
      <w:r>
        <w:t>Maybe something like this? I think it is good to mention that targeting pin1 is not a current cancer treatment regimen and that chemotherapy has too many effects to focus on.</w:t>
      </w:r>
    </w:p>
  </w:comment>
  <w:comment w:id="32" w:author="K.D. van der Willik" w:date="2021-08-28T13:24:00Z" w:initials="KvdW">
    <w:p w14:paraId="333BC539" w14:textId="77777777" w:rsidR="003558D3" w:rsidRDefault="003558D3" w:rsidP="003558D3">
      <w:pPr>
        <w:pStyle w:val="CommentText"/>
      </w:pPr>
      <w:r>
        <w:rPr>
          <w:rStyle w:val="CommentReference"/>
        </w:rPr>
        <w:annotationRef/>
      </w:r>
      <w:r>
        <w:t>Do you mean here that if we have only a subset of L1 the question remains? Not sure if this is necessary?</w:t>
      </w:r>
    </w:p>
  </w:comment>
  <w:comment w:id="42" w:author="L.P. Rojas Saunero [2]" w:date="2021-08-30T11:12:00Z" w:initials="LPRS">
    <w:p w14:paraId="62DDCA04" w14:textId="77777777" w:rsidR="003558D3" w:rsidRDefault="003558D3" w:rsidP="003558D3">
      <w:pPr>
        <w:pStyle w:val="CommentText"/>
      </w:pPr>
      <w:r>
        <w:rPr>
          <w:rStyle w:val="CommentReference"/>
        </w:rPr>
        <w:annotationRef/>
      </w:r>
      <w:r>
        <w:t xml:space="preserve">Kim: </w:t>
      </w:r>
      <w:r>
        <w:rPr>
          <w:rStyle w:val="CommentReference"/>
        </w:rPr>
        <w:annotationRef/>
      </w:r>
      <w:r>
        <w:t>Would it be helpful to illustrate this with a figure?</w:t>
      </w:r>
    </w:p>
    <w:p w14:paraId="2B7B91C7" w14:textId="6EB9A437" w:rsidR="003558D3" w:rsidRDefault="003558D3">
      <w:pPr>
        <w:pStyle w:val="CommentText"/>
      </w:pPr>
    </w:p>
  </w:comment>
  <w:comment w:id="45" w:author="Arfan Ikram" w:date="2021-08-29T22:42:00Z" w:initials="AI">
    <w:p w14:paraId="7BD1C572" w14:textId="6C724CBB" w:rsidR="000F765E" w:rsidRDefault="000F765E">
      <w:pPr>
        <w:pStyle w:val="CommentText"/>
      </w:pPr>
      <w:r>
        <w:rPr>
          <w:rStyle w:val="CommentReference"/>
        </w:rPr>
        <w:annotationRef/>
      </w:r>
      <w:r>
        <w:t>Are you sure? Please double-check? Or did it only start from time of diagnosis onwards?</w:t>
      </w:r>
    </w:p>
  </w:comment>
  <w:comment w:id="46" w:author="Arfan Ikram" w:date="2021-08-29T22:43:00Z" w:initials="AI">
    <w:p w14:paraId="77F68FC7" w14:textId="07BE469E" w:rsidR="000F765E" w:rsidRDefault="000F765E">
      <w:pPr>
        <w:pStyle w:val="CommentText"/>
      </w:pPr>
      <w:r>
        <w:rPr>
          <w:rStyle w:val="CommentReference"/>
        </w:rPr>
        <w:annotationRef/>
      </w:r>
      <w:r>
        <w:t>Unclear what you mean with this</w:t>
      </w:r>
    </w:p>
  </w:comment>
  <w:comment w:id="50" w:author="K.D. van der Willik" w:date="2021-08-28T13:39:00Z" w:initials="KvdW">
    <w:p w14:paraId="583E9483" w14:textId="77777777" w:rsidR="003558D3" w:rsidRDefault="003558D3" w:rsidP="003558D3">
      <w:pPr>
        <w:pStyle w:val="Pa12"/>
        <w:jc w:val="both"/>
        <w:rPr>
          <w:color w:val="000000"/>
          <w:sz w:val="14"/>
          <w:szCs w:val="14"/>
        </w:rPr>
      </w:pPr>
      <w:r>
        <w:rPr>
          <w:rStyle w:val="CommentReference"/>
        </w:rPr>
        <w:annotationRef/>
      </w:r>
      <w:r>
        <w:rPr>
          <w:color w:val="000000"/>
        </w:rPr>
        <w:t xml:space="preserve">Nadler D, Zurbenko I. Developing a Weibull Model Extension to Estimate Cancer Latency. </w:t>
      </w:r>
      <w:r>
        <w:rPr>
          <w:i/>
          <w:iCs/>
          <w:color w:val="000000"/>
          <w:sz w:val="14"/>
          <w:szCs w:val="14"/>
        </w:rPr>
        <w:t xml:space="preserve">ISRN Epidemiology. </w:t>
      </w:r>
    </w:p>
    <w:p w14:paraId="73D44618" w14:textId="77777777" w:rsidR="003558D3" w:rsidRDefault="003558D3" w:rsidP="003558D3">
      <w:pPr>
        <w:pStyle w:val="CommentText"/>
      </w:pPr>
      <w:r>
        <w:rPr>
          <w:color w:val="000000"/>
          <w:sz w:val="14"/>
          <w:szCs w:val="14"/>
        </w:rPr>
        <w:t>2012;2013.</w:t>
      </w:r>
    </w:p>
  </w:comment>
  <w:comment w:id="66" w:author="Arfan Ikram" w:date="2021-08-29T23:11:00Z" w:initials="AI">
    <w:p w14:paraId="265CF266" w14:textId="45C59456" w:rsidR="00C20EC1" w:rsidRDefault="00C20EC1">
      <w:pPr>
        <w:pStyle w:val="CommentText"/>
      </w:pPr>
      <w:r>
        <w:rPr>
          <w:rStyle w:val="CommentReference"/>
        </w:rPr>
        <w:annotationRef/>
      </w:r>
      <w:r>
        <w:t>Double check direction</w:t>
      </w:r>
    </w:p>
  </w:comment>
  <w:comment w:id="70" w:author="Paloma Rojas Saunero" w:date="2021-07-19T19:45:00Z" w:initials="PRS">
    <w:p w14:paraId="6EF9C689" w14:textId="34DABAB2" w:rsidR="00B01072" w:rsidRDefault="00B01072">
      <w:pPr>
        <w:pStyle w:val="CommentText"/>
      </w:pPr>
      <w:r>
        <w:rPr>
          <w:rStyle w:val="CommentReference"/>
        </w:rPr>
        <w:annotationRef/>
      </w:r>
      <w:r>
        <w:rPr>
          <w:rFonts w:eastAsia="Times New Roman"/>
          <w:color w:val="000000"/>
          <w:sz w:val="24"/>
          <w:szCs w:val="24"/>
        </w:rPr>
        <w:t>Note: Sonja plans to add a paragraph on interpretation as a sharp null here.</w:t>
      </w:r>
    </w:p>
  </w:comment>
  <w:comment w:id="88" w:author="L.P. Rojas Saunero" w:date="2021-07-16T19:59:00Z" w:initials="LRS">
    <w:p w14:paraId="7AAC4465" w14:textId="77777777" w:rsidR="007D68A5" w:rsidRDefault="007D68A5">
      <w:pPr>
        <w:pStyle w:val="CommentText"/>
      </w:pPr>
      <w:r>
        <w:rPr>
          <w:rStyle w:val="CommentReference"/>
        </w:rPr>
        <w:annotationRef/>
      </w:r>
      <w:r>
        <w:t>Suggestions on how to improve this?</w:t>
      </w:r>
    </w:p>
  </w:comment>
  <w:comment w:id="104" w:author="K.D. van der Willik" w:date="2021-08-28T15:13:00Z" w:initials="KvdW">
    <w:p w14:paraId="50320BAA" w14:textId="77777777" w:rsidR="003558D3" w:rsidRDefault="003558D3" w:rsidP="003558D3">
      <w:pPr>
        <w:pStyle w:val="CommentText"/>
      </w:pPr>
      <w:r>
        <w:rPr>
          <w:rStyle w:val="CommentReference"/>
        </w:rPr>
        <w:annotationRef/>
      </w:r>
      <w:r>
        <w:rPr>
          <w:rStyle w:val="CommentReference"/>
        </w:rPr>
        <w:t>Do you somewhere want to say that previous studies censor for death and that censoring could also lead to bias?</w:t>
      </w:r>
    </w:p>
  </w:comment>
  <w:comment w:id="160" w:author="Arfan Ikram" w:date="2021-08-29T23:24:00Z" w:initials="AI">
    <w:p w14:paraId="39C92DA2" w14:textId="67FBFECC" w:rsidR="00766707" w:rsidRDefault="00766707">
      <w:pPr>
        <w:pStyle w:val="CommentText"/>
      </w:pPr>
      <w:r>
        <w:rPr>
          <w:rStyle w:val="CommentReference"/>
        </w:rPr>
        <w:annotationRef/>
      </w:r>
      <w:r>
        <w:t>I would group all A- scenarios together and all B-scenarios together</w:t>
      </w:r>
    </w:p>
  </w:comment>
  <w:comment w:id="162" w:author="Arfan Ikram" w:date="2021-08-29T22:37:00Z" w:initials="AI">
    <w:p w14:paraId="4413EE5B" w14:textId="2CB0262E" w:rsidR="00C1667D" w:rsidRDefault="00C1667D">
      <w:pPr>
        <w:pStyle w:val="CommentText"/>
      </w:pPr>
      <w:r>
        <w:rPr>
          <w:rStyle w:val="CommentReference"/>
        </w:rPr>
        <w:annotationRef/>
      </w:r>
      <w:r>
        <w:t>You will need to indicate somewhere what the greyed out part of the DAG means and why it is there and why it is greyed out. Perhaps leave out the greyed parts in the incremental DAGs as you go from one figure to the other?</w:t>
      </w:r>
    </w:p>
  </w:comment>
  <w:comment w:id="166" w:author="K.D. van der Willik" w:date="2021-08-28T13:29:00Z" w:initials="KvdW">
    <w:p w14:paraId="59425DF9" w14:textId="77777777" w:rsidR="003558D3" w:rsidRDefault="003558D3" w:rsidP="003558D3">
      <w:pPr>
        <w:pStyle w:val="CommentText"/>
      </w:pPr>
      <w:r>
        <w:rPr>
          <w:rStyle w:val="CommentReference"/>
        </w:rPr>
        <w:annotationRef/>
      </w:r>
      <w:r>
        <w:t>Maybe this part can already be shown in the legend of figure 1?</w:t>
      </w:r>
    </w:p>
  </w:comment>
  <w:comment w:id="170" w:author="Arfan Ikram" w:date="2021-08-29T22:48:00Z" w:initials="AI">
    <w:p w14:paraId="20CF5A1D" w14:textId="20B408D1" w:rsidR="000F765E" w:rsidRDefault="000F765E">
      <w:pPr>
        <w:pStyle w:val="CommentText"/>
      </w:pPr>
      <w:r>
        <w:rPr>
          <w:rStyle w:val="CommentReference"/>
        </w:rPr>
        <w:annotationRef/>
      </w:r>
      <w:r>
        <w:t>You also use ‘k’ for the delta-time for death. Should this for Y not be a different value than k? Because otherwise t+k will be exactly the same value for D and Y, whereas Y occurs after D.</w:t>
      </w:r>
    </w:p>
  </w:comment>
  <w:comment w:id="171" w:author="Arfan Ikram" w:date="2021-08-29T22:47:00Z" w:initials="AI">
    <w:p w14:paraId="7B5213BD" w14:textId="6570508F" w:rsidR="000F765E" w:rsidRDefault="000F765E">
      <w:pPr>
        <w:pStyle w:val="CommentText"/>
      </w:pPr>
      <w:r>
        <w:rPr>
          <w:rStyle w:val="CommentReference"/>
        </w:rPr>
        <w:annotationRef/>
      </w:r>
      <w:r>
        <w:t>Please check direction</w:t>
      </w:r>
    </w:p>
  </w:comment>
  <w:comment w:id="172" w:author="Arfan Ikram" w:date="2021-08-29T22:46:00Z" w:initials="AI">
    <w:p w14:paraId="29A7DCF6" w14:textId="49346D4E" w:rsidR="000F765E" w:rsidRDefault="000F765E">
      <w:pPr>
        <w:pStyle w:val="CommentText"/>
      </w:pPr>
      <w:r>
        <w:rPr>
          <w:rStyle w:val="CommentReference"/>
        </w:rPr>
        <w:annotationRef/>
      </w:r>
      <w:r>
        <w:t>Please check this arrow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177996" w15:done="0"/>
  <w15:commentEx w15:paraId="333BC539" w15:done="0"/>
  <w15:commentEx w15:paraId="2B7B91C7" w15:done="0"/>
  <w15:commentEx w15:paraId="7BD1C572" w15:done="0"/>
  <w15:commentEx w15:paraId="77F68FC7" w15:done="0"/>
  <w15:commentEx w15:paraId="73D44618" w15:done="0"/>
  <w15:commentEx w15:paraId="265CF266" w15:done="0"/>
  <w15:commentEx w15:paraId="6EF9C689" w15:done="0"/>
  <w15:commentEx w15:paraId="7AAC4465" w15:done="0"/>
  <w15:commentEx w15:paraId="50320BAA" w15:done="0"/>
  <w15:commentEx w15:paraId="39C92DA2" w15:done="0"/>
  <w15:commentEx w15:paraId="4413EE5B" w15:done="0"/>
  <w15:commentEx w15:paraId="59425DF9" w15:done="0"/>
  <w15:commentEx w15:paraId="20CF5A1D" w15:done="0"/>
  <w15:commentEx w15:paraId="7B5213BD" w15:done="0"/>
  <w15:commentEx w15:paraId="29A7DC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68BE6" w16cex:dateUtc="2021-08-29T20:42:00Z"/>
  <w16cex:commentExtensible w16cex:durableId="24D68C19" w16cex:dateUtc="2021-08-29T20:43:00Z"/>
  <w16cex:commentExtensible w16cex:durableId="24D692A0" w16cex:dateUtc="2021-08-29T21:11:00Z"/>
  <w16cex:commentExtensible w16cex:durableId="24A054F5" w16cex:dateUtc="2021-07-19T17:45:00Z"/>
  <w16cex:commentExtensible w16cex:durableId="24D6959A" w16cex:dateUtc="2021-08-29T21:24:00Z"/>
  <w16cex:commentExtensible w16cex:durableId="24D68AAA" w16cex:dateUtc="2021-08-29T20:37:00Z"/>
  <w16cex:commentExtensible w16cex:durableId="24D68D26" w16cex:dateUtc="2021-08-29T20:48:00Z"/>
  <w16cex:commentExtensible w16cex:durableId="24D68D1C" w16cex:dateUtc="2021-08-29T20:47:00Z"/>
  <w16cex:commentExtensible w16cex:durableId="24D68CC2" w16cex:dateUtc="2021-08-29T2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D1C572" w16cid:durableId="24D68BE6"/>
  <w16cid:commentId w16cid:paraId="77F68FC7" w16cid:durableId="24D68C19"/>
  <w16cid:commentId w16cid:paraId="265CF266" w16cid:durableId="24D692A0"/>
  <w16cid:commentId w16cid:paraId="6EF9C689" w16cid:durableId="24A054F5"/>
  <w16cid:commentId w16cid:paraId="7AAC4465" w16cid:durableId="24A054E2"/>
  <w16cid:commentId w16cid:paraId="39C92DA2" w16cid:durableId="24D6959A"/>
  <w16cid:commentId w16cid:paraId="4413EE5B" w16cid:durableId="24D68AAA"/>
  <w16cid:commentId w16cid:paraId="20CF5A1D" w16cid:durableId="24D68D26"/>
  <w16cid:commentId w16cid:paraId="7B5213BD" w16cid:durableId="24D68D1C"/>
  <w16cid:commentId w16cid:paraId="29A7DCF6" w16cid:durableId="24D68CC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94A8E0" w14:textId="77777777" w:rsidR="00A44782" w:rsidRDefault="00A44782">
      <w:pPr>
        <w:spacing w:after="0"/>
      </w:pPr>
      <w:r>
        <w:separator/>
      </w:r>
    </w:p>
  </w:endnote>
  <w:endnote w:type="continuationSeparator" w:id="0">
    <w:p w14:paraId="044ED9C3" w14:textId="77777777" w:rsidR="00A44782" w:rsidRDefault="00A447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CF65DB" w14:textId="77777777" w:rsidR="00A44782" w:rsidRDefault="00A44782">
      <w:r>
        <w:separator/>
      </w:r>
    </w:p>
  </w:footnote>
  <w:footnote w:type="continuationSeparator" w:id="0">
    <w:p w14:paraId="6A8E9F80" w14:textId="77777777" w:rsidR="00A44782" w:rsidRDefault="00A447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61F8C4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72E807CB"/>
    <w:multiLevelType w:val="hybridMultilevel"/>
    <w:tmpl w:val="FF1A38C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P. Rojas Saunero [2]">
    <w15:presenceInfo w15:providerId="AD" w15:userId="S-1-5-21-932686498-1610486119-1155464205-235496"/>
  </w15:person>
  <w15:person w15:author="Arfan Ikram">
    <w15:presenceInfo w15:providerId="Windows Live" w15:userId="b648709b50e86373"/>
  </w15:person>
  <w15:person w15:author="K.D. van der Willik">
    <w15:presenceInfo w15:providerId="AD" w15:userId="S-1-5-21-932686498-1610486119-1155464205-192841"/>
  </w15:person>
  <w15:person w15:author="Liliana Paloma Rojas Saunero">
    <w15:presenceInfo w15:providerId="AD" w15:userId="S-1-5-21-932686498-1610486119-1155464205-235496"/>
  </w15:person>
  <w15:person w15:author="Paloma Rojas Saunero">
    <w15:presenceInfo w15:providerId="Windows Live" w15:userId="4877c03b8c303747"/>
  </w15:person>
  <w15:person w15:author="L.P. Rojas Saunero">
    <w15:presenceInfo w15:providerId="AD" w15:userId="S-1-5-21-932686498-1610486119-1155464205-2354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F765E"/>
    <w:rsid w:val="001725D9"/>
    <w:rsid w:val="002E5BAE"/>
    <w:rsid w:val="003269F3"/>
    <w:rsid w:val="003558D3"/>
    <w:rsid w:val="003D1A42"/>
    <w:rsid w:val="003D2FBA"/>
    <w:rsid w:val="004633E7"/>
    <w:rsid w:val="004767E4"/>
    <w:rsid w:val="004E29B3"/>
    <w:rsid w:val="004E4FC7"/>
    <w:rsid w:val="004F3ABF"/>
    <w:rsid w:val="00537283"/>
    <w:rsid w:val="00590D07"/>
    <w:rsid w:val="006C7548"/>
    <w:rsid w:val="00766707"/>
    <w:rsid w:val="007718F4"/>
    <w:rsid w:val="00784D58"/>
    <w:rsid w:val="007D68A5"/>
    <w:rsid w:val="008D6863"/>
    <w:rsid w:val="009C38D7"/>
    <w:rsid w:val="00A44782"/>
    <w:rsid w:val="00B01072"/>
    <w:rsid w:val="00B26CD5"/>
    <w:rsid w:val="00B86B75"/>
    <w:rsid w:val="00B9774E"/>
    <w:rsid w:val="00BC48D5"/>
    <w:rsid w:val="00C1667D"/>
    <w:rsid w:val="00C20EC1"/>
    <w:rsid w:val="00C36279"/>
    <w:rsid w:val="00E20F0D"/>
    <w:rsid w:val="00E315A3"/>
    <w:rsid w:val="00E467D1"/>
    <w:rsid w:val="00E6207D"/>
    <w:rsid w:val="00E74D8A"/>
    <w:rsid w:val="00F841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36BA"/>
  <w15:docId w15:val="{C0D43C00-51A5-4BEC-B269-4716B7A03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7D68A5"/>
    <w:rPr>
      <w:sz w:val="16"/>
      <w:szCs w:val="16"/>
    </w:rPr>
  </w:style>
  <w:style w:type="paragraph" w:styleId="CommentText">
    <w:name w:val="annotation text"/>
    <w:basedOn w:val="Normal"/>
    <w:link w:val="CommentTextChar"/>
    <w:unhideWhenUsed/>
    <w:rsid w:val="007D68A5"/>
    <w:rPr>
      <w:sz w:val="20"/>
      <w:szCs w:val="20"/>
    </w:rPr>
  </w:style>
  <w:style w:type="character" w:customStyle="1" w:styleId="CommentTextChar">
    <w:name w:val="Comment Text Char"/>
    <w:basedOn w:val="DefaultParagraphFont"/>
    <w:link w:val="CommentText"/>
    <w:rsid w:val="007D68A5"/>
    <w:rPr>
      <w:sz w:val="20"/>
      <w:szCs w:val="20"/>
    </w:rPr>
  </w:style>
  <w:style w:type="paragraph" w:styleId="BalloonText">
    <w:name w:val="Balloon Text"/>
    <w:basedOn w:val="Normal"/>
    <w:link w:val="BalloonTextChar"/>
    <w:semiHidden/>
    <w:unhideWhenUsed/>
    <w:rsid w:val="007D68A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D68A5"/>
    <w:rPr>
      <w:rFonts w:ascii="Segoe UI" w:hAnsi="Segoe UI" w:cs="Segoe UI"/>
      <w:sz w:val="18"/>
      <w:szCs w:val="18"/>
    </w:rPr>
  </w:style>
  <w:style w:type="paragraph" w:styleId="CommentSubject">
    <w:name w:val="annotation subject"/>
    <w:basedOn w:val="CommentText"/>
    <w:next w:val="CommentText"/>
    <w:link w:val="CommentSubjectChar"/>
    <w:semiHidden/>
    <w:unhideWhenUsed/>
    <w:rsid w:val="007D68A5"/>
    <w:rPr>
      <w:b/>
      <w:bCs/>
    </w:rPr>
  </w:style>
  <w:style w:type="character" w:customStyle="1" w:styleId="CommentSubjectChar">
    <w:name w:val="Comment Subject Char"/>
    <w:basedOn w:val="CommentTextChar"/>
    <w:link w:val="CommentSubject"/>
    <w:semiHidden/>
    <w:rsid w:val="007D68A5"/>
    <w:rPr>
      <w:b/>
      <w:bCs/>
      <w:sz w:val="20"/>
      <w:szCs w:val="20"/>
    </w:rPr>
  </w:style>
  <w:style w:type="table" w:styleId="PlainTable2">
    <w:name w:val="Plain Table 2"/>
    <w:basedOn w:val="TableNormal"/>
    <w:rsid w:val="007D68A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rsid w:val="004633E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9C38D7"/>
    <w:pPr>
      <w:ind w:left="720"/>
      <w:contextualSpacing/>
    </w:pPr>
  </w:style>
  <w:style w:type="paragraph" w:customStyle="1" w:styleId="Pa12">
    <w:name w:val="Pa12"/>
    <w:basedOn w:val="Normal"/>
    <w:next w:val="Normal"/>
    <w:uiPriority w:val="99"/>
    <w:rsid w:val="003558D3"/>
    <w:pPr>
      <w:autoSpaceDE w:val="0"/>
      <w:autoSpaceDN w:val="0"/>
      <w:adjustRightInd w:val="0"/>
      <w:spacing w:after="0" w:line="141" w:lineRule="atLeast"/>
    </w:pPr>
    <w:rPr>
      <w:rFonts w:ascii="Helvetica" w:hAnsi="Helvetica" w:cs="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eci.13019" TargetMode="External"/><Relationship Id="rId18" Type="http://schemas.openxmlformats.org/officeDocument/2006/relationships/hyperlink" Target="https://doi.org/10.3390/brainsci10110862" TargetMode="External"/><Relationship Id="rId26" Type="http://schemas.openxmlformats.org/officeDocument/2006/relationships/hyperlink" Target="https://doi.org/10.1136/bmj.e1442" TargetMode="External"/><Relationship Id="rId39" Type="http://schemas.openxmlformats.org/officeDocument/2006/relationships/hyperlink" Target="https://doi.org/10.1002/sim.6280" TargetMode="External"/><Relationship Id="rId3" Type="http://schemas.openxmlformats.org/officeDocument/2006/relationships/styles" Target="styles.xml"/><Relationship Id="rId21" Type="http://schemas.openxmlformats.org/officeDocument/2006/relationships/hyperlink" Target="https://doi.org/10.1097/WAD.0000000000000086" TargetMode="External"/><Relationship Id="rId34" Type="http://schemas.openxmlformats.org/officeDocument/2006/relationships/hyperlink" Target="https://doi.org/10.1002/sim.8471" TargetMode="External"/><Relationship Id="rId42" Type="http://schemas.openxmlformats.org/officeDocument/2006/relationships/image" Target="media/image1.png"/><Relationship Id="rId47" Type="http://schemas.openxmlformats.org/officeDocument/2006/relationships/image" Target="media/image6.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93/geronb/gbw040" TargetMode="External"/><Relationship Id="rId17" Type="http://schemas.openxmlformats.org/officeDocument/2006/relationships/hyperlink" Target="https://doi.org/10.1007/s12035-019-1591-5" TargetMode="External"/><Relationship Id="rId25" Type="http://schemas.openxmlformats.org/officeDocument/2006/relationships/hyperlink" Target="https://doi.org/10.1016/S0140-6736(20)30367-6" TargetMode="External"/><Relationship Id="rId33" Type="http://schemas.openxmlformats.org/officeDocument/2006/relationships/hyperlink" Target="https://doi.org/10.1016/j.jclinepi.2016.04.014" TargetMode="External"/><Relationship Id="rId38" Type="http://schemas.openxmlformats.org/officeDocument/2006/relationships/hyperlink" Target="https://doi.org/10.1073/pnas.73.1.11" TargetMode="External"/><Relationship Id="rId46"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doi.org/10.1007/s10522-014-9534-z" TargetMode="External"/><Relationship Id="rId20" Type="http://schemas.openxmlformats.org/officeDocument/2006/relationships/hyperlink" Target="https://doi.org/10.1016/j.jalz.2016.11.002" TargetMode="External"/><Relationship Id="rId29" Type="http://schemas.openxmlformats.org/officeDocument/2006/relationships/hyperlink" Target="https://doi.org/10.1016/j.jalz.2017.04.012" TargetMode="External"/><Relationship Id="rId41" Type="http://schemas.openxmlformats.org/officeDocument/2006/relationships/hyperlink" Target="https://doi.org/10.13063/2327-9214.1234" TargetMode="External"/><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233/JAD-140168" TargetMode="External"/><Relationship Id="rId24" Type="http://schemas.openxmlformats.org/officeDocument/2006/relationships/hyperlink" Target="https://doi.org/10.4161/cbt.9.2.10341" TargetMode="External"/><Relationship Id="rId32" Type="http://schemas.openxmlformats.org/officeDocument/2006/relationships/hyperlink" Target="https://doi.org/10.1002/alz.12090" TargetMode="External"/><Relationship Id="rId37" Type="http://schemas.openxmlformats.org/officeDocument/2006/relationships/hyperlink" Target="https://doi.org/10.1097/00001648-200009000-00012" TargetMode="External"/><Relationship Id="rId40" Type="http://schemas.openxmlformats.org/officeDocument/2006/relationships/hyperlink" Target="https://doi.org/10.1177/0962280216628900" TargetMode="External"/><Relationship Id="rId45" Type="http://schemas.openxmlformats.org/officeDocument/2006/relationships/image" Target="media/image4.png"/><Relationship Id="rId53"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i.org/10.2174/156720509788486608" TargetMode="External"/><Relationship Id="rId23" Type="http://schemas.openxmlformats.org/officeDocument/2006/relationships/hyperlink" Target="https://doi.org/10.1177/1758834016665776" TargetMode="External"/><Relationship Id="rId28" Type="http://schemas.openxmlformats.org/officeDocument/2006/relationships/hyperlink" Target="https://doi.org/10.1371/journal.pone.0179857" TargetMode="External"/><Relationship Id="rId36" Type="http://schemas.openxmlformats.org/officeDocument/2006/relationships/hyperlink" Target="https://doi.org/10.1007/s10654-020-00640-5" TargetMode="External"/><Relationship Id="rId49" Type="http://schemas.openxmlformats.org/officeDocument/2006/relationships/image" Target="media/image8.tiff"/><Relationship Id="rId10" Type="http://schemas.openxmlformats.org/officeDocument/2006/relationships/hyperlink" Target="https://github.com/palolili23/2021_cancer_dementia" TargetMode="External"/><Relationship Id="rId19" Type="http://schemas.openxmlformats.org/officeDocument/2006/relationships/hyperlink" Target="https://doi.org/10.1007/s10522-014-9523-2" TargetMode="External"/><Relationship Id="rId31" Type="http://schemas.openxmlformats.org/officeDocument/2006/relationships/hyperlink" Target="https://doi.org/10.3389/fonc.2020.00073" TargetMode="External"/><Relationship Id="rId44" Type="http://schemas.openxmlformats.org/officeDocument/2006/relationships/image" Target="media/image3.png"/><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01/jamanetworkopen.2020.25515" TargetMode="External"/><Relationship Id="rId22" Type="http://schemas.openxmlformats.org/officeDocument/2006/relationships/hyperlink" Target="https://doi.org/10.1007/s10654-017-0293-4" TargetMode="External"/><Relationship Id="rId27" Type="http://schemas.openxmlformats.org/officeDocument/2006/relationships/hyperlink" Target="https://doi.org/10.1002/cam4.850" TargetMode="External"/><Relationship Id="rId30" Type="http://schemas.openxmlformats.org/officeDocument/2006/relationships/hyperlink" Target="https://doi.org/10.1371/journal.pone.0171527" TargetMode="External"/><Relationship Id="rId35" Type="http://schemas.openxmlformats.org/officeDocument/2006/relationships/hyperlink" Target="https://doi.org/10.1080/01621459.2020.1765783" TargetMode="External"/><Relationship Id="rId43" Type="http://schemas.openxmlformats.org/officeDocument/2006/relationships/image" Target="media/image2.png"/><Relationship Id="rId48" Type="http://schemas.openxmlformats.org/officeDocument/2006/relationships/image" Target="media/image7.png"/><Relationship Id="rId8" Type="http://schemas.openxmlformats.org/officeDocument/2006/relationships/comments" Target="comments.xml"/><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09AF0-2B78-44A4-A070-1EF13D2E7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6550</Words>
  <Characters>37338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Towards a clearer causal question underlying the association between cancer and ADRD</vt:lpstr>
    </vt:vector>
  </TitlesOfParts>
  <Company>Erasmus MC</Company>
  <LinksUpToDate>false</LinksUpToDate>
  <CharactersWithSpaces>43801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clearer causal question underlying the association between cancer and ADRD</dc:title>
  <dc:creator>Arfan Ikram</dc:creator>
  <cp:keywords/>
  <cp:lastModifiedBy>Liliana Paloma Rojas Saunero</cp:lastModifiedBy>
  <cp:revision>2</cp:revision>
  <dcterms:created xsi:type="dcterms:W3CDTF">2021-08-30T09:19:00Z</dcterms:created>
  <dcterms:modified xsi:type="dcterms:W3CDTF">2021-08-30T09:19:00Z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cancer_dementia.bib</vt:lpwstr>
  </property>
  <property fmtid="{D5CDD505-2E9C-101B-9397-08002B2CF9AE}" pid="4" name="csl">
    <vt:lpwstr>AnD_journal.csl</vt:lpwstr>
  </property>
  <property fmtid="{D5CDD505-2E9C-101B-9397-08002B2CF9AE}" pid="5" name="date">
    <vt:lpwstr/>
  </property>
  <property fmtid="{D5CDD505-2E9C-101B-9397-08002B2CF9AE}" pid="6" name="editor_options">
    <vt:lpwstr/>
  </property>
  <property fmtid="{D5CDD505-2E9C-101B-9397-08002B2CF9AE}" pid="7" name="output">
    <vt:lpwstr/>
  </property>
</Properties>
</file>