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4BB61" w14:textId="77777777" w:rsidR="00547492" w:rsidRDefault="00547492" w:rsidP="00547492">
      <w:pPr>
        <w:pStyle w:val="NoSpacing"/>
      </w:pPr>
    </w:p>
    <w:p w14:paraId="78653CCB" w14:textId="77777777" w:rsidR="00547492" w:rsidRDefault="00547492" w:rsidP="00547492">
      <w:pPr>
        <w:pStyle w:val="NoSpacing"/>
      </w:pPr>
      <w:r>
        <w:t>## 1. Introduction</w:t>
      </w:r>
    </w:p>
    <w:p w14:paraId="5EDA3FAA" w14:textId="77777777" w:rsidR="00547492" w:rsidRDefault="00547492" w:rsidP="00547492">
      <w:pPr>
        <w:pStyle w:val="NoSpacing"/>
      </w:pPr>
    </w:p>
    <w:p w14:paraId="75C949C7" w14:textId="095E79C5"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ins w:id="0" w:author="Paloma Rojas Saunero" w:date="2021-04-16T09:09:00Z">
        <w:r w:rsidR="00000FC4">
          <w:fldChar w:fldCharType="begin" w:fldLock="1"/>
        </w:r>
      </w:ins>
      <w:r w:rsidR="00762A99">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(1–4)"},"properties":{"noteIndex":0},"schema":"https://github.com/citation-style-language/schema/raw/master/csl-citation.json"}</w:instrText>
      </w:r>
      <w:r w:rsidR="00000FC4">
        <w:fldChar w:fldCharType="separate"/>
      </w:r>
      <w:r w:rsidR="00762A99" w:rsidRPr="00762A99">
        <w:rPr>
          <w:noProof/>
          <w:vertAlign w:val="superscript"/>
        </w:rPr>
        <w:t>1–4</w:t>
      </w:r>
      <w:ins w:id="1" w:author="Paloma Rojas Saunero" w:date="2021-04-16T09:09:00Z">
        <w:r w:rsidR="00000FC4">
          <w:fldChar w:fldCharType="end"/>
        </w:r>
      </w:ins>
      <w:r>
        <w:t xml:space="preserve">. </w:t>
      </w:r>
      <w:commentRangeStart w:id="2"/>
      <w:commentRangeStart w:id="3"/>
      <w:r>
        <w:t>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ins w:id="4" w:author="Paloma Rojas Saunero" w:date="2021-04-16T09:11:00Z">
        <w:r w:rsidR="00000FC4">
          <w:fldChar w:fldCharType="begin" w:fldLock="1"/>
        </w:r>
      </w:ins>
      <w:r w:rsidR="00762A99">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(5–12)"},"properties":{"noteIndex":0},"schema":"https://github.com/citation-style-language/schema/raw/master/csl-citation.json"}</w:instrText>
      </w:r>
      <w:r w:rsidR="00000FC4">
        <w:fldChar w:fldCharType="separate"/>
      </w:r>
      <w:r w:rsidR="00762A99" w:rsidRPr="00762A99">
        <w:rPr>
          <w:noProof/>
          <w:vertAlign w:val="superscript"/>
        </w:rPr>
        <w:t>5–12</w:t>
      </w:r>
      <w:ins w:id="5" w:author="Paloma Rojas Saunero" w:date="2021-04-16T09:11:00Z">
        <w:r w:rsidR="00000FC4">
          <w:fldChar w:fldCharType="end"/>
        </w:r>
      </w:ins>
      <w:r>
        <w:t xml:space="preserve">. </w:t>
      </w:r>
      <w:r w:rsidR="001E6335">
        <w:t>These research inquiries inevitably lead to discussions of repurposing or augmenting current cancer chemotherapeutics for ADRD</w:t>
      </w:r>
      <w:ins w:id="6" w:author="Paloma Rojas Saunero" w:date="2021-04-16T09:05:00Z">
        <w:r w:rsidR="00000FC4">
          <w:fldChar w:fldCharType="begin" w:fldLock="1"/>
        </w:r>
      </w:ins>
      <w:r w:rsidR="00762A99">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(13)"},"properties":{"noteIndex":0},"schema":"https://github.com/citation-style-language/schema/raw/master/csl-citation.json"}</w:instrText>
      </w:r>
      <w:r w:rsidR="00000FC4">
        <w:fldChar w:fldCharType="separate"/>
      </w:r>
      <w:r w:rsidR="00762A99" w:rsidRPr="00762A99">
        <w:rPr>
          <w:noProof/>
          <w:vertAlign w:val="superscript"/>
        </w:rPr>
        <w:t>13</w:t>
      </w:r>
      <w:ins w:id="7" w:author="Paloma Rojas Saunero" w:date="2021-04-16T09:05:00Z">
        <w:r w:rsidR="00000FC4">
          <w:fldChar w:fldCharType="end"/>
        </w:r>
      </w:ins>
      <w:r w:rsidR="001E6335">
        <w:t>.</w:t>
      </w:r>
      <w:commentRangeEnd w:id="2"/>
      <w:r w:rsidR="001E6335">
        <w:rPr>
          <w:rStyle w:val="CommentReference"/>
        </w:rPr>
        <w:commentReference w:id="2"/>
      </w:r>
      <w:commentRangeEnd w:id="3"/>
      <w:r w:rsidR="00000FC4">
        <w:rPr>
          <w:rStyle w:val="CommentReference"/>
        </w:rPr>
        <w:commentReference w:id="3"/>
      </w:r>
    </w:p>
    <w:p w14:paraId="46203C25" w14:textId="77777777" w:rsidR="00547492" w:rsidRDefault="00547492" w:rsidP="00547492">
      <w:pPr>
        <w:pStyle w:val="NoSpacing"/>
      </w:pPr>
    </w:p>
    <w:p w14:paraId="27DABC64" w14:textId="59FA2734" w:rsidR="000509A1" w:rsidRDefault="00547492" w:rsidP="00547492">
      <w:pPr>
        <w:pStyle w:val="NoSpacing"/>
      </w:pPr>
      <w:r>
        <w:t xml:space="preserve">Nevertheless, </w:t>
      </w:r>
      <w:r w:rsidR="001E6335">
        <w:t>inferring any treatment or mechanistic effects from the observed cancer-ADRD inverse association is not straightforward</w:t>
      </w:r>
      <w:r>
        <w:t>, and researchers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8" w:author="Paloma Rojas Saunero" w:date="2021-04-16T09:13:00Z">
        <w:r w:rsidR="003A5963">
          <w:fldChar w:fldCharType="begin" w:fldLock="1"/>
        </w:r>
      </w:ins>
      <w:r w:rsidR="00762A99">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(9,14)"},"properties":{"noteIndex":0},"schema":"https://github.com/citation-style-language/schema/raw/master/csl-citation.json"}</w:instrText>
      </w:r>
      <w:r w:rsidR="003A5963">
        <w:fldChar w:fldCharType="separate"/>
      </w:r>
      <w:r w:rsidR="00762A99" w:rsidRPr="00762A99">
        <w:rPr>
          <w:noProof/>
          <w:vertAlign w:val="superscript"/>
        </w:rPr>
        <w:t>9,14</w:t>
      </w:r>
      <w:ins w:id="9"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that we make explicit </w:t>
      </w:r>
      <w:r>
        <w:t>the causal question.</w:t>
      </w:r>
      <w:r w:rsidR="001E6335">
        <w:t xml:space="preserve"> </w:t>
      </w:r>
      <w:commentRangeStart w:id="10"/>
      <w:r w:rsidR="001E6335" w:rsidRPr="006E4114">
        <w:rPr>
          <w:highlight w:val="yellow"/>
        </w:rPr>
        <w:t xml:space="preserve">Moreover, making explicit the causal question ensures that the </w:t>
      </w:r>
      <w:r w:rsidR="000509A1" w:rsidRPr="006E4114">
        <w:rPr>
          <w:highlight w:val="yellow"/>
        </w:rPr>
        <w:t>research addresses a question that is relevant to clinical decision-making or population health</w:t>
      </w:r>
      <w:commentRangeEnd w:id="10"/>
      <w:r w:rsidR="00F37040">
        <w:rPr>
          <w:rStyle w:val="CommentReference"/>
        </w:rPr>
        <w:commentReference w:id="10"/>
      </w:r>
      <w:r w:rsidR="000509A1">
        <w:t>.</w:t>
      </w:r>
      <w:r>
        <w:t xml:space="preserve"> </w:t>
      </w:r>
    </w:p>
    <w:p w14:paraId="4E33C83D" w14:textId="090B6ADA" w:rsidR="00547492" w:rsidRDefault="00547492" w:rsidP="00547492">
      <w:pPr>
        <w:pStyle w:val="NoSpacing"/>
      </w:pPr>
    </w:p>
    <w:p w14:paraId="7A56B604" w14:textId="7AC8E95B" w:rsidR="00F37040" w:rsidRDefault="000509A1" w:rsidP="00547492">
      <w:pPr>
        <w:pStyle w:val="NoSpacing"/>
      </w:pPr>
      <w:r>
        <w:t xml:space="preserve">To illustrate the </w:t>
      </w:r>
      <w:r w:rsidR="00675DA9">
        <w:t>complexities</w:t>
      </w:r>
      <w:r>
        <w:t xml:space="preserve"> of inferring </w:t>
      </w:r>
      <w:r w:rsidR="00675DA9">
        <w:t>hypothetical or available treatments’ effects on ADRD from the observed cancer-ADRD association, we consider the case study of focusing on Pin1</w:t>
      </w:r>
      <w:r w:rsidR="003A5963">
        <w:t xml:space="preserve"> enzyme. Previous studies have shown that Pin1 enzyme over-expression promotes tumorigenesis, while its down-regulation is attributed to mechanisms that contribute to Alzheimer’s Disease</w:t>
      </w:r>
      <w:r w:rsidR="003A5963">
        <w:fldChar w:fldCharType="begin" w:fldLock="1"/>
      </w:r>
      <w:r w:rsidR="00762A99">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11,12,15&lt;/sup&gt;","plainTextFormattedCitation":"11,12,15","previouslyFormattedCitation":"(11,12,15)"},"properties":{"noteIndex":0},"schema":"https://github.com/citation-style-language/schema/raw/master/csl-citation.json"}</w:instrText>
      </w:r>
      <w:r w:rsidR="003A5963">
        <w:fldChar w:fldCharType="separate"/>
      </w:r>
      <w:r w:rsidR="00762A99" w:rsidRPr="00762A99">
        <w:rPr>
          <w:noProof/>
          <w:vertAlign w:val="superscript"/>
        </w:rPr>
        <w:t>11,12,15</w:t>
      </w:r>
      <w:r w:rsidR="003A5963">
        <w:fldChar w:fldCharType="end"/>
      </w:r>
      <w:r w:rsidR="00675DA9">
        <w:t xml:space="preserve">. </w:t>
      </w:r>
      <w:r w:rsidR="0031501D">
        <w:t xml:space="preserve">If there was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direct effect of </w:t>
      </w:r>
      <w:r w:rsidR="0031501D">
        <w:t>this drug</w:t>
      </w:r>
      <w:r w:rsidR="00F37040">
        <w:t xml:space="preserve"> i</w:t>
      </w:r>
      <w:r w:rsidR="00547492">
        <w:t xml:space="preserve">n the risk of ADRD after </w:t>
      </w:r>
      <w:commentRangeStart w:id="11"/>
      <w:r w:rsidR="0031501D">
        <w:t xml:space="preserve">5 </w:t>
      </w:r>
      <w:r w:rsidR="00547492">
        <w:t xml:space="preserve">years </w:t>
      </w:r>
      <w:commentRangeEnd w:id="11"/>
      <w:r w:rsidR="0031501D">
        <w:rPr>
          <w:rStyle w:val="CommentReference"/>
        </w:rPr>
        <w:commentReference w:id="11"/>
      </w:r>
      <w:r w:rsidR="00547492">
        <w:t xml:space="preserve">of follow-up compared to </w:t>
      </w:r>
      <w:r w:rsidR="0031501D">
        <w:t>standard treatments</w:t>
      </w:r>
      <w:r>
        <w:t>?</w:t>
      </w:r>
      <w:r w:rsidR="00F37040">
        <w:t>_</w:t>
      </w:r>
    </w:p>
    <w:p w14:paraId="4DFDB3D9" w14:textId="77777777" w:rsidR="00F37040" w:rsidRDefault="00F37040" w:rsidP="00547492">
      <w:pPr>
        <w:pStyle w:val="NoSpacing"/>
      </w:pPr>
    </w:p>
    <w:p w14:paraId="3395A2DA" w14:textId="50B0F5CA" w:rsidR="00547492" w:rsidRDefault="00675DA9" w:rsidP="00547492">
      <w:pPr>
        <w:pStyle w:val="NoSpacing"/>
      </w:pPr>
      <w:commentRangeStart w:id="12"/>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 xml:space="preserve">directed acyclic graph (DAG) which help us connect the causal question to the observable data and the assumptions we rely on to identify the effect. </w:t>
      </w:r>
      <w:commentRangeEnd w:id="12"/>
      <w:r>
        <w:rPr>
          <w:rStyle w:val="CommentReference"/>
        </w:rPr>
        <w:commentReference w:id="12"/>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p w14:paraId="0E95651B" w14:textId="77777777" w:rsidR="00547492" w:rsidRDefault="00547492" w:rsidP="00547492">
      <w:pPr>
        <w:pStyle w:val="NoSpacing"/>
      </w:pPr>
    </w:p>
    <w:p w14:paraId="14548378" w14:textId="77777777" w:rsidR="00547492" w:rsidRDefault="00547492" w:rsidP="00547492">
      <w:pPr>
        <w:pStyle w:val="NoSpacing"/>
      </w:pPr>
      <w:r>
        <w:t>## 2. Overview of the causal structure and assumptions related to cancer diagnosis as a proxy for Pin1</w:t>
      </w:r>
    </w:p>
    <w:p w14:paraId="79B248E4" w14:textId="27F55766" w:rsidR="0031501D" w:rsidRDefault="0031501D" w:rsidP="00547492">
      <w:pPr>
        <w:pStyle w:val="NoSpacing"/>
      </w:pPr>
    </w:p>
    <w:p w14:paraId="1CE77F34" w14:textId="209B4898" w:rsidR="00547492" w:rsidRDefault="00EB7687" w:rsidP="00547492">
      <w:pPr>
        <w:pStyle w:val="NoSpacing"/>
      </w:pPr>
      <w:r>
        <w:t xml:space="preserve">Since there is no drug developed at the moment that targets Pin1, at best we can use observational data on Pin 1 </w:t>
      </w:r>
      <w:r w:rsidR="009E60E7">
        <w:t xml:space="preserve">expression </w:t>
      </w:r>
      <w:r>
        <w:t>measurement</w:t>
      </w:r>
      <w:r w:rsidR="009E60E7">
        <w:t>s</w:t>
      </w:r>
      <w:r>
        <w:t xml:space="preserve">. We can imagine an scenario where a biomarker test is developed to measure Pin1 and we measure this biomarker from stored blood samples in a population based-cohort that is recruited in all participants in late midlife (for example between age 50 and 60). </w:t>
      </w:r>
      <w:r w:rsidR="00547492">
        <w:t xml:space="preserve">Based on the measurement of Pin1, participant's exposure is classified as 1) Over-expressed Pin1 or 2) Regulated Pin1. </w:t>
      </w:r>
      <w:r>
        <w:t>This hypothetical scenario is illustrated in the causal graph of Figure 1, that depicts a situation where Pin1</w:t>
      </w:r>
      <w:r w:rsidR="009E60E7">
        <w:t xml:space="preserve"> is </w:t>
      </w:r>
      <w:r>
        <w:t xml:space="preserve">represented as $P$. </w:t>
      </w:r>
      <w:r w:rsidR="00547492">
        <w:t xml:space="preserve"> </w:t>
      </w:r>
      <w:r w:rsidR="009E60E7">
        <w:t xml:space="preserve">In this cohort </w:t>
      </w:r>
      <w:r w:rsidR="00547492">
        <w:t>each participant followed a strict monitoring for ADRD onset</w:t>
      </w:r>
      <w:r w:rsidR="009E60E7">
        <w:t xml:space="preserve"> for twenty years</w:t>
      </w:r>
      <w:r w:rsidR="00547492">
        <w:t>, represented as $Y_{20}$, and no participant was lost to follow-up</w:t>
      </w:r>
      <w:r w:rsidR="007F6E6D">
        <w:t>.</w:t>
      </w:r>
      <w:r w:rsidR="00547492">
        <w:t xml:space="preserve">. </w:t>
      </w:r>
    </w:p>
    <w:p w14:paraId="7807A8EE" w14:textId="77777777" w:rsidR="00547492" w:rsidRDefault="00547492" w:rsidP="00547492">
      <w:pPr>
        <w:pStyle w:val="NoSpacing"/>
      </w:pPr>
    </w:p>
    <w:p w14:paraId="58E8B7C2" w14:textId="20538E55" w:rsidR="00547492" w:rsidRDefault="00547492" w:rsidP="00547492">
      <w:pPr>
        <w:pStyle w:val="NoSpacing"/>
      </w:pPr>
      <w:r>
        <w:t xml:space="preserve">Since </w:t>
      </w:r>
      <w:r w:rsidR="007F6E6D">
        <w:t>the biomarker Pin1 is measured within an observational study</w:t>
      </w:r>
      <w:r>
        <w:t xml:space="preserve">, we </w:t>
      </w:r>
      <w:r w:rsidR="007F6E6D">
        <w:t xml:space="preserve">have to </w:t>
      </w:r>
      <w:r>
        <w:t xml:space="preserve">consider a set of measured covariates $L$ for which conditional exchangeability holds. Previous studies have described age, sex, educational level and race/ethnicity as the minimal adjusting set of covariates (Ospina). However, environmental and behavioral factors such as smoking, which are known to cause microenvironmental changes such as inflammation and changes in tissue </w:t>
      </w:r>
      <w:proofErr w:type="spellStart"/>
      <w:r>
        <w:t>remodelling</w:t>
      </w:r>
      <w:proofErr w:type="spellEnd"/>
      <w:r>
        <w:t xml:space="preserve">, may translate </w:t>
      </w:r>
      <w:r>
        <w:lastRenderedPageBreak/>
        <w:t>into Pin1 over-expression and are also related to the development of ADRD. Therefore, had we measured all $L$ we could identify the effect of $P$ in $Y_{20}$ by conditioning on $L$.</w:t>
      </w:r>
      <w:r w:rsidR="007F6E6D" w:rsidRPr="007F6E6D">
        <w:t xml:space="preserve"> </w:t>
      </w:r>
      <w:r w:rsidR="007F6E6D">
        <w:t>F</w:t>
      </w:r>
      <w:r w:rsidR="007F6E6D" w:rsidRPr="007F6E6D">
        <w:t>or simplicity, we</w:t>
      </w:r>
      <w:r w:rsidR="007F6E6D">
        <w:t xml:space="preserve"> treat Pin1 expression as a point intervention and we assume we know the time-ordering of $L$ (that is we assume $L$ happens prior to $P$</w:t>
      </w:r>
      <w:r w:rsidR="007F6E6D" w:rsidRPr="007F6E6D">
        <w:t>. In reality</w:t>
      </w:r>
      <w:r w:rsidR="007F6E6D">
        <w:t xml:space="preserve"> we would assume that $P$ changes over time and is affected by time-varying $L$, which produces </w:t>
      </w:r>
      <w:r w:rsidR="007F6E6D" w:rsidRPr="007F6E6D">
        <w:t xml:space="preserve">treatment-confounder feedback loops, </w:t>
      </w:r>
      <w:r w:rsidR="007F6E6D">
        <w:t>thus to emulate a target trial we would ideally measure $</w:t>
      </w:r>
      <w:r w:rsidR="007F6E6D" w:rsidRPr="007F6E6D">
        <w:t>L</w:t>
      </w:r>
      <w:r w:rsidR="007F6E6D">
        <w:t xml:space="preserve">$ and $P$ </w:t>
      </w:r>
      <w:r w:rsidR="007F6E6D" w:rsidRPr="007F6E6D">
        <w:t xml:space="preserve">repeatedly </w:t>
      </w:r>
      <w:r w:rsidR="007F6E6D">
        <w:t>over follow-up</w:t>
      </w:r>
      <w:ins w:id="13" w:author="Paloma Rojas Saunero" w:date="2021-04-16T11:42:00Z">
        <w:r w:rsidR="00377611">
          <w:fldChar w:fldCharType="begin" w:fldLock="1"/>
        </w:r>
      </w:ins>
      <w:r w:rsidR="00762A99">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(16)"},"properties":{"noteIndex":0},"schema":"https://github.com/citation-style-language/schema/raw/master/csl-citation.json"}</w:instrText>
      </w:r>
      <w:r w:rsidR="00377611">
        <w:fldChar w:fldCharType="separate"/>
      </w:r>
      <w:r w:rsidR="00762A99" w:rsidRPr="00762A99">
        <w:rPr>
          <w:noProof/>
          <w:vertAlign w:val="superscript"/>
        </w:rPr>
        <w:t>16</w:t>
      </w:r>
      <w:ins w:id="14" w:author="Paloma Rojas Saunero" w:date="2021-04-16T11:42:00Z">
        <w:r w:rsidR="00377611">
          <w:fldChar w:fldCharType="end"/>
        </w:r>
      </w:ins>
      <w:r w:rsidR="007F6E6D" w:rsidRPr="007F6E6D">
        <w:t>.</w:t>
      </w:r>
    </w:p>
    <w:p w14:paraId="72DE6CB5" w14:textId="64E0D214" w:rsidR="00547492" w:rsidRDefault="007F6E6D" w:rsidP="00547492">
      <w:pPr>
        <w:pStyle w:val="NoSpacing"/>
      </w:pPr>
      <w:ins w:id="15" w:author="Paloma Rojas Saunero" w:date="2021-04-16T10:21:00Z">
        <w:r>
          <w:t xml:space="preserve"> </w:t>
        </w:r>
      </w:ins>
    </w:p>
    <w:p w14:paraId="59FD56C9"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w:t>
      </w:r>
    </w:p>
    <w:p w14:paraId="66F740BF" w14:textId="77777777" w:rsidR="00547492" w:rsidRDefault="00547492" w:rsidP="00547492">
      <w:pPr>
        <w:pStyle w:val="NoSpacing"/>
      </w:pPr>
      <w:r>
        <w:t>\</w:t>
      </w:r>
      <w:proofErr w:type="spellStart"/>
      <w:r>
        <w:t>usetikzlibrary</w:t>
      </w:r>
      <w:proofErr w:type="spellEnd"/>
      <w:r>
        <w:t>{arrows}</w:t>
      </w:r>
    </w:p>
    <w:p w14:paraId="367BD686" w14:textId="77777777" w:rsidR="00547492" w:rsidRDefault="00547492" w:rsidP="00547492">
      <w:pPr>
        <w:pStyle w:val="NoSpacing"/>
      </w:pPr>
      <w:r>
        <w:t>\begin{</w:t>
      </w:r>
      <w:proofErr w:type="spellStart"/>
      <w:r>
        <w:t>tikzpicture</w:t>
      </w:r>
      <w:proofErr w:type="spellEnd"/>
      <w:r>
        <w:t>}[node distance=2cm, auto,&gt;=latex, scale = 0.5]</w:t>
      </w:r>
    </w:p>
    <w:p w14:paraId="47E1A52D" w14:textId="77777777" w:rsidR="00547492" w:rsidRDefault="00547492" w:rsidP="00547492">
      <w:pPr>
        <w:pStyle w:val="NoSpacing"/>
      </w:pPr>
      <w:r>
        <w:t>\node (p) {$P$};</w:t>
      </w:r>
    </w:p>
    <w:p w14:paraId="368A88AA"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7BA9A903" w14:textId="77777777" w:rsidR="00547492" w:rsidRDefault="00547492" w:rsidP="00547492">
      <w:pPr>
        <w:pStyle w:val="NoSpacing"/>
      </w:pPr>
      <w:r>
        <w:t>\node [right of = p] (y) {$Y_{20}$};</w:t>
      </w:r>
    </w:p>
    <w:p w14:paraId="36C5CE54" w14:textId="77777777" w:rsidR="00547492" w:rsidRDefault="00547492" w:rsidP="00547492">
      <w:pPr>
        <w:pStyle w:val="NoSpacing"/>
      </w:pPr>
      <w:r>
        <w:t>\draw[-&gt;] (l) -- (p);</w:t>
      </w:r>
    </w:p>
    <w:p w14:paraId="5D893844" w14:textId="77777777" w:rsidR="00547492" w:rsidRDefault="00547492" w:rsidP="00547492">
      <w:pPr>
        <w:pStyle w:val="NoSpacing"/>
      </w:pPr>
      <w:r>
        <w:t>\draw[-&gt;, violet] (p) -- (y);</w:t>
      </w:r>
    </w:p>
    <w:p w14:paraId="74407B0A" w14:textId="77777777" w:rsidR="00547492" w:rsidRDefault="00547492" w:rsidP="00547492">
      <w:pPr>
        <w:pStyle w:val="NoSpacing"/>
      </w:pPr>
      <w:r>
        <w:t>\draw[-&gt;] (l) -- (y);</w:t>
      </w:r>
    </w:p>
    <w:p w14:paraId="68BD35E0" w14:textId="77777777" w:rsidR="00547492" w:rsidRDefault="00547492" w:rsidP="00547492">
      <w:pPr>
        <w:pStyle w:val="NoSpacing"/>
      </w:pPr>
      <w:r>
        <w:t>\end{</w:t>
      </w:r>
      <w:proofErr w:type="spellStart"/>
      <w:r>
        <w:t>tikzpicture</w:t>
      </w:r>
      <w:proofErr w:type="spellEnd"/>
      <w:r>
        <w:t>}</w:t>
      </w:r>
    </w:p>
    <w:p w14:paraId="3DC8CD55" w14:textId="77777777" w:rsidR="00547492" w:rsidRDefault="00547492" w:rsidP="00547492">
      <w:pPr>
        <w:pStyle w:val="NoSpacing"/>
      </w:pPr>
      <w:r>
        <w:t>```</w:t>
      </w:r>
    </w:p>
    <w:p w14:paraId="5B7A127D" w14:textId="77777777" w:rsidR="00547492" w:rsidRDefault="00547492" w:rsidP="00547492">
      <w:pPr>
        <w:pStyle w:val="NoSpacing"/>
      </w:pPr>
    </w:p>
    <w:p w14:paraId="752432BA" w14:textId="65B305CE" w:rsidR="00547492" w:rsidRDefault="00547492" w:rsidP="00547492">
      <w:pPr>
        <w:pStyle w:val="NoSpacing"/>
      </w:pPr>
      <w:r>
        <w:t>Unfortunately, Pin1 expression measurement is not available at the moment in real-world settings,</w:t>
      </w:r>
      <w:r w:rsidR="007F6E6D">
        <w:t xml:space="preserve"> thus we</w:t>
      </w:r>
      <w:r>
        <w:t xml:space="preserve"> can only rely on a proxy of this exposure. Since Pin1 over-expression is present in tumors and tumors are only measured through screening and diagnosis, we considered cancer diagnosis as the proxy for Pin1 over-expression, as most observational studies have defined</w:t>
      </w:r>
      <w:ins w:id="16" w:author="Paloma Rojas Saunero" w:date="2021-04-16T10:29:00Z">
        <w:r w:rsidR="007F6E6D">
          <w:fldChar w:fldCharType="begin" w:fldLock="1"/>
        </w:r>
      </w:ins>
      <w:r w:rsidR="00762A99">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4,17–24&lt;/sup&gt;","plainTextFormattedCitation":"4,17–24","previouslyFormattedCitation":"(4,17–24)"},"properties":{"noteIndex":0},"schema":"https://github.com/citation-style-language/schema/raw/master/csl-citation.json"}</w:instrText>
      </w:r>
      <w:r w:rsidR="007F6E6D">
        <w:fldChar w:fldCharType="separate"/>
      </w:r>
      <w:r w:rsidR="00762A99" w:rsidRPr="00762A99">
        <w:rPr>
          <w:noProof/>
          <w:vertAlign w:val="superscript"/>
        </w:rPr>
        <w:t>4,17–24</w:t>
      </w:r>
      <w:ins w:id="17" w:author="Paloma Rojas Saunero" w:date="2021-04-16T10:29:00Z">
        <w:r w:rsidR="007F6E6D">
          <w:fldChar w:fldCharType="end"/>
        </w:r>
      </w:ins>
      <w:r>
        <w:t>. We depict this feature in Figure 2, where $P^*$ represents _incident cancer diagnosis_, the measured proxy of $P$. In this DAG we colored the path $P^* \</w:t>
      </w:r>
      <w:proofErr w:type="spellStart"/>
      <w:r>
        <w:t>leftarrow</w:t>
      </w:r>
      <w:proofErr w:type="spellEnd"/>
      <w:r>
        <w:t xml:space="preserve"> P \</w:t>
      </w:r>
      <w:proofErr w:type="spellStart"/>
      <w:r>
        <w:t>rightarrow</w:t>
      </w:r>
      <w:proofErr w:type="spellEnd"/>
      <w:r>
        <w:t xml:space="preserve"> Y_{85}$ because although we are measuring the association between $P^*$ and $Y_{20}$ in the observed data, we are assuming that the captured effect is only through $P$.</w:t>
      </w:r>
      <w:ins w:id="18" w:author="Paloma Rojas Saunero" w:date="2021-04-16T10:42:00Z">
        <w:r w:rsidR="0005306C">
          <w:t xml:space="preserve"> </w:t>
        </w:r>
      </w:ins>
    </w:p>
    <w:p w14:paraId="08BB0A4D" w14:textId="77777777" w:rsidR="00547492" w:rsidRDefault="00547492" w:rsidP="00547492">
      <w:pPr>
        <w:pStyle w:val="NoSpacing"/>
      </w:pPr>
    </w:p>
    <w:p w14:paraId="0A86E1DA"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 with cancer diagnosis as proxy of Pin1"}</w:t>
      </w:r>
    </w:p>
    <w:p w14:paraId="73930C4F" w14:textId="77777777" w:rsidR="00547492" w:rsidRDefault="00547492" w:rsidP="00547492">
      <w:pPr>
        <w:pStyle w:val="NoSpacing"/>
      </w:pPr>
      <w:r>
        <w:t>\</w:t>
      </w:r>
      <w:proofErr w:type="spellStart"/>
      <w:r>
        <w:t>usetikzlibrary</w:t>
      </w:r>
      <w:proofErr w:type="spellEnd"/>
      <w:r>
        <w:t>{arrows}</w:t>
      </w:r>
    </w:p>
    <w:p w14:paraId="6B4C21AA" w14:textId="77777777" w:rsidR="00547492" w:rsidRDefault="00547492" w:rsidP="00547492">
      <w:pPr>
        <w:pStyle w:val="NoSpacing"/>
      </w:pPr>
      <w:r>
        <w:t>\begin{</w:t>
      </w:r>
      <w:proofErr w:type="spellStart"/>
      <w:r>
        <w:t>tikzpicture</w:t>
      </w:r>
      <w:proofErr w:type="spellEnd"/>
      <w:r>
        <w:t>}[node distance=2cm, auto,&gt;=latex, scale = 0.5]</w:t>
      </w:r>
    </w:p>
    <w:p w14:paraId="62B47768" w14:textId="77777777" w:rsidR="00547492" w:rsidRDefault="00547492" w:rsidP="00547492">
      <w:pPr>
        <w:pStyle w:val="NoSpacing"/>
      </w:pPr>
      <w:r>
        <w:t>\node (p) {$P$};</w:t>
      </w:r>
    </w:p>
    <w:p w14:paraId="4055CC57"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368CED3D"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57760983" w14:textId="77777777" w:rsidR="00547492" w:rsidRDefault="00547492" w:rsidP="00547492">
      <w:pPr>
        <w:pStyle w:val="NoSpacing"/>
      </w:pPr>
      <w:r>
        <w:t>\node [right of = p] (y) {$Y_{85}$};</w:t>
      </w:r>
    </w:p>
    <w:p w14:paraId="6657C3F3" w14:textId="77777777" w:rsidR="00547492" w:rsidRDefault="00547492" w:rsidP="00547492">
      <w:pPr>
        <w:pStyle w:val="NoSpacing"/>
      </w:pPr>
      <w:r>
        <w:t>\draw[-&gt;, violet] (p) -- (</w:t>
      </w:r>
      <w:proofErr w:type="spellStart"/>
      <w:r>
        <w:t>pstar</w:t>
      </w:r>
      <w:proofErr w:type="spellEnd"/>
      <w:r>
        <w:t>);</w:t>
      </w:r>
    </w:p>
    <w:p w14:paraId="5005278E" w14:textId="77777777" w:rsidR="00547492" w:rsidRDefault="00547492" w:rsidP="00547492">
      <w:pPr>
        <w:pStyle w:val="NoSpacing"/>
      </w:pPr>
      <w:r>
        <w:t>\draw[-&gt;, violet] (p) -- (y);</w:t>
      </w:r>
    </w:p>
    <w:p w14:paraId="70CB4A19" w14:textId="77777777" w:rsidR="00547492" w:rsidRDefault="00547492" w:rsidP="00547492">
      <w:pPr>
        <w:pStyle w:val="NoSpacing"/>
      </w:pPr>
      <w:r>
        <w:t>\draw[-&gt;] (l) -- (p);</w:t>
      </w:r>
    </w:p>
    <w:p w14:paraId="41E6A747" w14:textId="77777777" w:rsidR="00547492" w:rsidRDefault="00547492" w:rsidP="00547492">
      <w:pPr>
        <w:pStyle w:val="NoSpacing"/>
      </w:pPr>
      <w:r>
        <w:t>\draw[-&gt;] (l) -- (y);</w:t>
      </w:r>
    </w:p>
    <w:p w14:paraId="48AC34EC" w14:textId="77777777" w:rsidR="00547492" w:rsidRDefault="00547492" w:rsidP="00547492">
      <w:pPr>
        <w:pStyle w:val="NoSpacing"/>
      </w:pPr>
    </w:p>
    <w:p w14:paraId="11770B51" w14:textId="77777777" w:rsidR="00547492" w:rsidRDefault="00547492" w:rsidP="00547492">
      <w:pPr>
        <w:pStyle w:val="NoSpacing"/>
      </w:pPr>
      <w:r>
        <w:t>\end{</w:t>
      </w:r>
      <w:proofErr w:type="spellStart"/>
      <w:r>
        <w:t>tikzpicture</w:t>
      </w:r>
      <w:proofErr w:type="spellEnd"/>
      <w:r>
        <w:t>}</w:t>
      </w:r>
    </w:p>
    <w:p w14:paraId="1EF9E424" w14:textId="77777777" w:rsidR="00547492" w:rsidRDefault="00547492" w:rsidP="00547492">
      <w:pPr>
        <w:pStyle w:val="NoSpacing"/>
      </w:pPr>
      <w:r>
        <w:t>```</w:t>
      </w:r>
    </w:p>
    <w:p w14:paraId="73B1F804" w14:textId="77777777" w:rsidR="00547492" w:rsidRDefault="00547492" w:rsidP="00547492">
      <w:pPr>
        <w:pStyle w:val="NoSpacing"/>
      </w:pPr>
    </w:p>
    <w:p w14:paraId="0D84A179" w14:textId="77777777" w:rsidR="00547492" w:rsidRDefault="00547492" w:rsidP="00547492">
      <w:pPr>
        <w:pStyle w:val="NoSpacing"/>
      </w:pPr>
    </w:p>
    <w:p w14:paraId="343367B7" w14:textId="0BCB7395" w:rsidR="00547492" w:rsidRDefault="00547492" w:rsidP="00547492">
      <w:pPr>
        <w:pStyle w:val="NoSpacing"/>
      </w:pPr>
      <w:commentRangeStart w:id="19"/>
      <w:r>
        <w: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"regulated Pin1" since study entry up to the time of cancer diagnosis and later on to the "Over-expressed Pin1" arm. Other studies have included participants with cancer diagnosis at the time of the diagnosis (for example from cancer registries</w:t>
      </w:r>
      <w:ins w:id="20" w:author="Paloma Rojas Saunero" w:date="2021-04-16T10:32:00Z">
        <w:r w:rsidR="00953E34">
          <w:fldChar w:fldCharType="begin" w:fldLock="1"/>
        </w:r>
      </w:ins>
      <w:r w:rsidR="00762A99">
        <w:instrText>ADDIN CSL_CITATION {"citationItems":[{"id":"ITEM-1","itemData":{"DOI":"10.1002/cam4.850","ISSN":"20457634","PMID":"27628596","abstract":"Several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Medicine","id":"ITEM-1","issue":"10","issued":{"date-parts":[["2016"]]},"page":"2965-2976","title":"Associations between cancer and Alzheimer's disease in a U.S. Medicare population","type":"article-journal","volume":"5"},"uris":["http://www.mendeley.com/documents/?uuid=218728e2-9908-4f10-8d13-fd066e907ef0"]},{"id":"ITEM-2","itemData":{"DOI":"10.1186/s12874-017-0367-8","ISSN":"14712288","PMID":"28693428","abstract":"To illustrate the 10-year risks of urinary adverse events (UAEs) among men diagnosed with prostate cancer and treated with different types of therapy, accounting for the competing risk of death. Prostate cancer is the second most common malignancy among adult males in the United States. Few studies have reported the long-term post-treatment risk of UAEs and those that have, have not appropriately accounted for competing deaths. This paper conducts an inverse probability of treatment (IPT) weighted competing risks analysis to estimate the effects of different prostate cancer treatments on the risk of UAE, using a matched-cohort of prostate cancer/non-cancer control patients from the Surveillance, Epidemiology and End Results (SEER) Medicare database. Study dataset included men age 66 years or older that are 83% white and had a median follow-up time of 4.14 years. Patients that underwent combination radical prostatectomy and external beam radiotherapy experienced the highest risk of UAE (IPT-weighted competing risks: HR 3.65 with 95% CI (3.28, 4.07); 10-yr. cumulative incidence = 36.5%). Findings suggest that IPT-weighted competing risks analysis provides an accurate estimator of the cumulative incidence of UAE taking into account the competing deaths as well as measured confounding bias.","author":[{"dropping-particle":"","family":"Bolch","given":"Charlotte A.","non-dropping-particle":"","parse-names":false,"suffix":""},{"dropping-particle":"","family":"Chu","given":"Haitao","non-dropping-particle":"","parse-names":false,"suffix":""},{"dropping-particle":"","family":"Jarosek","given":"Stephanie","non-dropping-particle":"","parse-names":false,"suffix":""},{"dropping-particle":"","family":"Cole","given":"Stephen R.","non-dropping-particle":"","parse-names":false,"suffix":""},{"dropping-particle":"","family":"Elliott","given":"Sean","non-dropping-particle":"","parse-names":false,"suffix":""},{"dropping-particle":"","family":"Virnig","given":"Beth","non-dropping-particle":"","parse-names":false,"suffix":""}],"container-title":"BMC Medical Research Methodology","id":"ITEM-2","issued":{"date-parts":[["2017"]]},"title":"Inverse probability of treatment-weighted competing risks analysis: An application on long-term risk of urinary adverse events after prostate cancer treatments","type":"article-journal"},"uris":["http://www.mendeley.com/documents/?uuid=c9a57741-1fdf-3c0e-afee-0178fd19d0c8"]},{"id":"ITEM-3","itemData":{"DOI":"10.3390/cancers12040796","ISSN":"20726694","abstract":"Previous studies have reported an inverse association between cancer and Alzheimer’s disease (AD), which are leading causes of human morbidity and mortality. We analyzed the SEER (Surveillance, Epidemiology, and End Results) data to estimate the risk of AD death in (i) cancer patients relative to reference populations stratified on demographic and clinical variables, and (ii) female breast cancer (BC) patients treated with chemotherapy or radiotherapy, relative to those with no/unknown treatment status. Our results demonstrate the impact of race, cancer type, age and time since cancer diagnosis on the risk of AD death in cancer patients. While the risk of AD death was decreased in white patients diagnosed with various cancers at 45 or more years of age, it was increased in black patients diagnosed with cancers before 45 years of age (likely due to early onset AD). Chemotherapy decreased the risk of AD death in white women diagnosed with BC at the age of 65 or more, however radiotherapy displayed a more complex pattern with early decrease and late increase in the risk of AD death during a prolonged time interval after the treatment. Our data point to links between molecular mechanisms involved in cancer and AD, and to the potential applicability of some anti-cancer treatments against AD.","author":[{"dropping-particle":"","family":"Mezencev","given":"Roman","non-dropping-particle":"","parse-names":false,"suffix":""},{"dropping-particle":"","family":"Chernoff","given":"Yury O.","non-dropping-particle":"","parse-names":false,"suffix":""}],"container-title":"Cancers","id":"ITEM-3","issue":"4","issued":{"date-parts":[["2020"]]},"title":"Risk of alzheimer’s disease in cancer patients: Analysis of mortality data from the US SEER population-based registries","type":"article-journal","volume":"12"},"uris":["http://www.mendeley.com/documents/?uuid=e55d20f4-618f-464e-bbdd-849143414694"]},{"id":"ITEM-4","itemData":{"DOI":"10.1002/alz.12090","ISSN":"15525279","PMID":"32432415","abstract":"Introduction: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Dementia","id":"ITEM-4","issue":"7","issued":{"date-parts":[["2020"]]},"page":"953-964","title":"Cancer and risk of Alzheimer's disease: Small association in a nationwide cohort study","type":"article-journal","volume":"16"},"uris":["http://www.mendeley.com/documents/?uuid=7aeb0c2b-da80-49e2-98a7-f4097f8fad37"]}],"mendeley":{"formattedCitation":"&lt;sup&gt;19,23,25,26&lt;/sup&gt;","plainTextFormattedCitation":"19,23,25,26","previouslyFormattedCitation":"(19,23,25,26)"},"properties":{"noteIndex":0},"schema":"https://github.com/citation-style-language/schema/raw/master/csl-citation.json"}</w:instrText>
      </w:r>
      <w:r w:rsidR="00953E34">
        <w:fldChar w:fldCharType="separate"/>
      </w:r>
      <w:r w:rsidR="00762A99" w:rsidRPr="00762A99">
        <w:rPr>
          <w:noProof/>
          <w:vertAlign w:val="superscript"/>
        </w:rPr>
        <w:t>19,23,25,26</w:t>
      </w:r>
      <w:ins w:id="21" w:author="Paloma Rojas Saunero" w:date="2021-04-16T10:32:00Z">
        <w:r w:rsidR="00953E34">
          <w:fldChar w:fldCharType="end"/>
        </w:r>
      </w:ins>
      <w:r>
        <w:t xml:space="preserve">) and matched participants by age. In both cases we must remember that the </w:t>
      </w:r>
      <w:proofErr w:type="spellStart"/>
      <w:r>
        <w:t>the</w:t>
      </w:r>
      <w:proofErr w:type="spellEnd"/>
      <w:r>
        <w:t xml:space="preserve"> main interest is on the unmeasured $P$ thus we should only adjust for covariates prior to $P$ and be careful to adjust for post-baseline covariates of $P$ or mediators between $P$ and $P^*$. </w:t>
      </w:r>
      <w:commentRangeEnd w:id="19"/>
      <w:r w:rsidR="000F210A">
        <w:rPr>
          <w:rStyle w:val="CommentReference"/>
        </w:rPr>
        <w:commentReference w:id="19"/>
      </w:r>
    </w:p>
    <w:p w14:paraId="331E9945" w14:textId="77777777" w:rsidR="00547492" w:rsidRDefault="00547492" w:rsidP="00547492">
      <w:pPr>
        <w:pStyle w:val="NoSpacing"/>
      </w:pPr>
    </w:p>
    <w:p w14:paraId="37EAB1FA" w14:textId="77777777" w:rsidR="00547492" w:rsidRDefault="00547492" w:rsidP="00547492">
      <w:pPr>
        <w:pStyle w:val="NoSpacing"/>
      </w:pPr>
      <w:r>
        <w: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w:t>
      </w:r>
      <w:proofErr w:type="spellStart"/>
      <w:r>
        <w:t>rightarrow</w:t>
      </w:r>
      <w:proofErr w:type="spellEnd"/>
      <w:r>
        <w:t xml:space="preserve"> P^*$ in Figure 3. In this DAG we include </w:t>
      </w:r>
    </w:p>
    <w:p w14:paraId="13E87560" w14:textId="595B63D6" w:rsidR="0005306C" w:rsidRDefault="00547492" w:rsidP="0005306C">
      <w:pPr>
        <w:pStyle w:val="NoSpacing"/>
      </w:pPr>
      <w:r>
        <w:t>$D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t>
      </w:r>
      <w:ins w:id="22" w:author="Paloma Rojas Saunero" w:date="2021-04-16T11:44:00Z">
        <w:r w:rsidR="00377611">
          <w:fldChar w:fldCharType="begin" w:fldLock="1"/>
        </w:r>
      </w:ins>
      <w:r w:rsidR="00762A99">
        <w: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instrText>
      </w:r>
      <w:r w:rsidR="00377611">
        <w:fldChar w:fldCharType="separate"/>
      </w:r>
      <w:r w:rsidR="00762A99" w:rsidRPr="00762A99">
        <w:rPr>
          <w:noProof/>
          <w:vertAlign w:val="superscript"/>
        </w:rPr>
        <w:t>27</w:t>
      </w:r>
      <w:ins w:id="23" w:author="Paloma Rojas Saunero" w:date="2021-04-16T11:44:00Z">
        <w:r w:rsidR="00377611">
          <w:fldChar w:fldCharType="end"/>
        </w:r>
      </w:ins>
      <w:r>
        <w: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t>
      </w:r>
      <w:ins w:id="24" w:author="Paloma Rojas Saunero" w:date="2021-04-16T11:45:00Z">
        <w:r w:rsidR="00377611">
          <w:fldChar w:fldCharType="begin" w:fldLock="1"/>
        </w:r>
      </w:ins>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377611">
        <w:fldChar w:fldCharType="separate"/>
      </w:r>
      <w:r w:rsidR="00762A99" w:rsidRPr="00762A99">
        <w:rPr>
          <w:noProof/>
          <w:vertAlign w:val="superscript"/>
        </w:rPr>
        <w:t>28</w:t>
      </w:r>
      <w:ins w:id="25" w:author="Paloma Rojas Saunero" w:date="2021-04-16T11:45:00Z">
        <w:r w:rsidR="00377611">
          <w:fldChar w:fldCharType="end"/>
        </w:r>
      </w:ins>
      <w:r>
        <w:t>. This assumption must hold regardless of whether we use incident cancer as a time-varying exposure, or match cancer patients to participants free of cancer by age.</w:t>
      </w:r>
      <w:r w:rsidR="0005306C">
        <w:t xml:space="preserve"> Furthermore, we note that this is only one of issues with considering cancer diagnosis as the proxy for Pin1 expression, in terms of measurement. We could add more complexity by assigning measurement error to</w:t>
      </w:r>
      <w:r w:rsidR="00377611">
        <w:t xml:space="preserve"> cancer and</w:t>
      </w:r>
      <w:r w:rsidR="0005306C">
        <w:t xml:space="preserve"> dementia diagnosis and unmeasured shared causes that affect </w:t>
      </w:r>
      <w:r w:rsidR="00377611">
        <w:t>both diseases, such as physician’s recommendations and type of health insurance</w:t>
      </w:r>
      <w:r w:rsidR="0005306C">
        <w:t xml:space="preserve">. </w:t>
      </w:r>
    </w:p>
    <w:p w14:paraId="1090891A" w14:textId="77777777" w:rsidR="0005306C" w:rsidRDefault="0005306C" w:rsidP="00547492">
      <w:pPr>
        <w:pStyle w:val="NoSpacing"/>
      </w:pPr>
    </w:p>
    <w:p w14:paraId="2C34311D" w14:textId="77777777" w:rsidR="00547492" w:rsidRDefault="00547492" w:rsidP="00547492">
      <w:pPr>
        <w:pStyle w:val="NoSpacing"/>
      </w:pPr>
    </w:p>
    <w:p w14:paraId="694D033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"Zoom in the association between P and P star"}</w:t>
      </w:r>
    </w:p>
    <w:p w14:paraId="4A8070F3" w14:textId="77777777" w:rsidR="00547492" w:rsidRDefault="00547492" w:rsidP="00547492">
      <w:pPr>
        <w:pStyle w:val="NoSpacing"/>
      </w:pPr>
      <w:r>
        <w:t>\</w:t>
      </w:r>
      <w:proofErr w:type="spellStart"/>
      <w:r>
        <w:t>usetikzlibrary</w:t>
      </w:r>
      <w:proofErr w:type="spellEnd"/>
      <w:r>
        <w:t>{arrows}</w:t>
      </w:r>
    </w:p>
    <w:p w14:paraId="3C7A07AC" w14:textId="77777777" w:rsidR="00547492" w:rsidRDefault="00547492" w:rsidP="00547492">
      <w:pPr>
        <w:pStyle w:val="NoSpacing"/>
      </w:pPr>
      <w:r>
        <w:t>\begin{</w:t>
      </w:r>
      <w:proofErr w:type="spellStart"/>
      <w:r>
        <w:t>tikzpicture</w:t>
      </w:r>
      <w:proofErr w:type="spellEnd"/>
      <w:r>
        <w:t>}[node distance=2cm, auto,&gt;=latex, scale = 0.5]</w:t>
      </w:r>
    </w:p>
    <w:p w14:paraId="308532D1" w14:textId="77777777" w:rsidR="00547492" w:rsidRDefault="00547492" w:rsidP="00547492">
      <w:pPr>
        <w:pStyle w:val="NoSpacing"/>
      </w:pPr>
      <w:r>
        <w:t>\node (p) {$P$};</w:t>
      </w:r>
    </w:p>
    <w:p w14:paraId="00FB53E5" w14:textId="77777777" w:rsidR="00547492" w:rsidRDefault="00547492" w:rsidP="00547492">
      <w:pPr>
        <w:pStyle w:val="NoSpacing"/>
      </w:pPr>
      <w:r>
        <w:t>\node [draw, right of = p] (d) {$D = 0$};</w:t>
      </w:r>
    </w:p>
    <w:p w14:paraId="44CE351C" w14:textId="77777777" w:rsidR="00547492" w:rsidRDefault="00547492" w:rsidP="00547492">
      <w:pPr>
        <w:pStyle w:val="NoSpacing"/>
      </w:pPr>
      <w:r>
        <w:t>\node [right of = d] (</w:t>
      </w:r>
      <w:proofErr w:type="spellStart"/>
      <w:r>
        <w:t>pstar</w:t>
      </w:r>
      <w:proofErr w:type="spellEnd"/>
      <w:r>
        <w:t>) {$P^*$};</w:t>
      </w:r>
    </w:p>
    <w:p w14:paraId="35D84080"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{$C_1$};</w:t>
      </w:r>
    </w:p>
    <w:p w14:paraId="442F3ED3"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{$C_2$};</w:t>
      </w:r>
    </w:p>
    <w:p w14:paraId="6389F3B3" w14:textId="77777777" w:rsidR="00547492" w:rsidRDefault="00547492" w:rsidP="00547492">
      <w:pPr>
        <w:pStyle w:val="NoSpacing"/>
      </w:pPr>
      <w:r>
        <w:t>\draw[-&gt;] (p) -- (d);</w:t>
      </w:r>
    </w:p>
    <w:p w14:paraId="3E570C12" w14:textId="77777777" w:rsidR="00547492" w:rsidRDefault="00547492" w:rsidP="00547492">
      <w:pPr>
        <w:pStyle w:val="NoSpacing"/>
      </w:pPr>
      <w:r>
        <w:t>\draw[-&gt;, violet] (p) to [out=45,in=135, looseness=0.4] (</w:t>
      </w:r>
      <w:proofErr w:type="spellStart"/>
      <w:r>
        <w:t>pstar</w:t>
      </w:r>
      <w:proofErr w:type="spellEnd"/>
      <w:r>
        <w:t>);</w:t>
      </w:r>
    </w:p>
    <w:p w14:paraId="2C76D38D" w14:textId="77777777" w:rsidR="00547492" w:rsidRDefault="00547492" w:rsidP="00547492">
      <w:pPr>
        <w:pStyle w:val="NoSpacing"/>
      </w:pPr>
      <w:r>
        <w:t>\draw[-&gt;] (d) -- (</w:t>
      </w:r>
      <w:proofErr w:type="spellStart"/>
      <w:r>
        <w:t>pstar</w:t>
      </w:r>
      <w:proofErr w:type="spellEnd"/>
      <w:r>
        <w:t>);</w:t>
      </w:r>
    </w:p>
    <w:p w14:paraId="659E86DC" w14:textId="77777777" w:rsidR="00547492" w:rsidRDefault="00547492" w:rsidP="00547492">
      <w:pPr>
        <w:pStyle w:val="NoSpacing"/>
      </w:pPr>
      <w:r>
        <w:t>\draw[-&gt;] (l) -- (p);</w:t>
      </w:r>
    </w:p>
    <w:p w14:paraId="0DA8A06F" w14:textId="77777777" w:rsidR="00547492" w:rsidRDefault="00547492" w:rsidP="00547492">
      <w:pPr>
        <w:pStyle w:val="NoSpacing"/>
      </w:pPr>
      <w:r>
        <w:t>\draw[-&gt;] (l) -- (d);</w:t>
      </w:r>
    </w:p>
    <w:p w14:paraId="191F7521" w14:textId="77777777" w:rsidR="00547492" w:rsidRDefault="00547492" w:rsidP="00547492">
      <w:pPr>
        <w:pStyle w:val="NoSpacing"/>
      </w:pPr>
      <w:r>
        <w:t>\draw[-&gt;] (c) -- (</w:t>
      </w:r>
      <w:proofErr w:type="spellStart"/>
      <w:r>
        <w:t>pstar</w:t>
      </w:r>
      <w:proofErr w:type="spellEnd"/>
      <w:r>
        <w:t>);</w:t>
      </w:r>
    </w:p>
    <w:p w14:paraId="66DD2C4E" w14:textId="77777777" w:rsidR="00547492" w:rsidRDefault="00547492" w:rsidP="00547492">
      <w:pPr>
        <w:pStyle w:val="NoSpacing"/>
      </w:pPr>
      <w:r>
        <w:t>\draw[-&gt;] (c) -- (d);</w:t>
      </w:r>
    </w:p>
    <w:p w14:paraId="4DF9AAD0" w14:textId="77777777" w:rsidR="00547492" w:rsidRDefault="00547492" w:rsidP="00547492">
      <w:pPr>
        <w:pStyle w:val="NoSpacing"/>
      </w:pPr>
      <w:r>
        <w:t>\end{</w:t>
      </w:r>
      <w:proofErr w:type="spellStart"/>
      <w:r>
        <w:t>tikzpicture</w:t>
      </w:r>
      <w:proofErr w:type="spellEnd"/>
      <w:r>
        <w:t>}</w:t>
      </w:r>
    </w:p>
    <w:p w14:paraId="7E1ADEC7" w14:textId="77777777" w:rsidR="00547492" w:rsidRDefault="00547492" w:rsidP="00547492">
      <w:pPr>
        <w:pStyle w:val="NoSpacing"/>
      </w:pPr>
      <w:r>
        <w:t>```</w:t>
      </w:r>
    </w:p>
    <w:p w14:paraId="67E163BD" w14:textId="77777777" w:rsidR="00547492" w:rsidRDefault="00547492" w:rsidP="00547492">
      <w:pPr>
        <w:pStyle w:val="NoSpacing"/>
      </w:pPr>
    </w:p>
    <w:p w14:paraId="4CBC35C8" w14:textId="79DEB58E" w:rsidR="00547492" w:rsidRDefault="00547492" w:rsidP="00547492">
      <w:pPr>
        <w:pStyle w:val="NoSpacing"/>
      </w:pPr>
      <w:r>
        <w:t xml:space="preserve">Up to this point we have outlined </w:t>
      </w:r>
      <w:r w:rsidR="0005306C">
        <w:t>certain</w:t>
      </w:r>
      <w:r>
        <w:t xml:space="preserve"> underlying assumptions of using incident cancer diagnosis as a proxy for Pin1 expression. We continue outlining the additional assumptions related to death as a competing event of ADRD. </w:t>
      </w:r>
    </w:p>
    <w:p w14:paraId="7B2A2333" w14:textId="1A955D15" w:rsidR="000F210A" w:rsidRDefault="000F210A" w:rsidP="00547492">
      <w:pPr>
        <w:pStyle w:val="NoSpacing"/>
      </w:pPr>
    </w:p>
    <w:p w14:paraId="6B68179D" w14:textId="77777777" w:rsidR="00547492" w:rsidRDefault="00547492" w:rsidP="00547492">
      <w:pPr>
        <w:pStyle w:val="NoSpacing"/>
      </w:pPr>
    </w:p>
    <w:p w14:paraId="135ED9B3" w14:textId="77777777" w:rsidR="00547492" w:rsidRDefault="00547492" w:rsidP="00547492">
      <w:pPr>
        <w:pStyle w:val="NoSpacing"/>
      </w:pPr>
      <w:r>
        <w:t>## 3. Overview of the causal question and assumptions related to death as a competing event of ADRD</w:t>
      </w:r>
    </w:p>
    <w:p w14:paraId="530F616D" w14:textId="77777777" w:rsidR="00C24615" w:rsidRDefault="00C24615" w:rsidP="00547492">
      <w:pPr>
        <w:pStyle w:val="NoSpacing"/>
      </w:pPr>
    </w:p>
    <w:p w14:paraId="7985F01A" w14:textId="4E9508B2" w:rsidR="00547492" w:rsidRDefault="00C24615" w:rsidP="00547492">
      <w:pPr>
        <w:pStyle w:val="NoSpacing"/>
      </w:pPr>
      <w:r>
        <w:t>M</w:t>
      </w:r>
      <w:commentRangeStart w:id="26"/>
      <w:commentRangeStart w:id="27"/>
      <w:commentRangeStart w:id="28"/>
      <w:r w:rsidR="00547492">
        <w:t>ortality increases steeply in late life</w:t>
      </w:r>
      <w:r w:rsidR="00516BFC">
        <w:t xml:space="preserve">, which </w:t>
      </w:r>
      <w:r w:rsidR="00547492">
        <w:t xml:space="preserve">means that </w:t>
      </w:r>
      <w:r w:rsidR="00516BFC">
        <w:t xml:space="preserve">even in the setting of the randomized controlled trial, </w:t>
      </w:r>
      <w:r w:rsidR="00547492">
        <w:t xml:space="preserve">in order to measure ADRD over follow-up individuals have </w:t>
      </w:r>
      <w:r w:rsidR="00516BFC">
        <w:t>to survive long enough</w:t>
      </w:r>
      <w:r w:rsidR="005D4739">
        <w:t xml:space="preserve"> to have a diagnosis</w:t>
      </w:r>
      <w:r w:rsidR="00547492">
        <w:t xml:space="preserve">. For this reason death is a competing event of ADRD because if a participant dies prior to ADRD diagnosis, death prevents from observing ADRD at future time-points. </w:t>
      </w:r>
      <w:commentRangeEnd w:id="26"/>
      <w:r w:rsidR="000F210A">
        <w:rPr>
          <w:rStyle w:val="CommentReference"/>
        </w:rPr>
        <w:commentReference w:id="26"/>
      </w:r>
      <w:commentRangeEnd w:id="27"/>
      <w:r w:rsidR="00051409">
        <w:rPr>
          <w:rStyle w:val="CommentReference"/>
        </w:rPr>
        <w:commentReference w:id="27"/>
      </w:r>
      <w:commentRangeEnd w:id="28"/>
      <w:r w:rsidR="005D4739">
        <w:rPr>
          <w:rStyle w:val="CommentReference"/>
        </w:rPr>
        <w:commentReference w:id="28"/>
      </w:r>
      <w:r w:rsidR="00516BFC">
        <w:t>In our setting, this becomes a major challenge, since we are measuring cancer diagnosis as the proxy for Pin1, and cancer is a leading cause of mortality in midlife and late life</w:t>
      </w:r>
      <w:ins w:id="29" w:author="Paloma Rojas Saunero" w:date="2021-04-16T11:41:00Z">
        <w:r w:rsidR="00377611">
          <w:fldChar w:fldCharType="begin" w:fldLock="1"/>
        </w:r>
      </w:ins>
      <w:r w:rsidR="00762A99">
        <w:instrText>ADDIN CSL_CITATION {"citationItems":[{"id":"ITEM-1","itemData":{"DOI":"10.1016/S0140-6736(18)31992-5","ISSN":"1474547X","PMID":"30264707","abstract":"The third UN High-Level Meeting on Non-Communicable Diseases (NCDs) on Sept 27, 2018, will review national and global progress towards the prevention and control of NCDs, and provide an opportunity to renew, reinforce, and enhance commitments to reduce their burden. NCD Countdown 2030 is an independent collaboration to inform policies that aim to reduce the worldwide burden of NCDs, and to ensure accountability towards this aim. In 2016, an estimated 40·5 million (71%) of the 56·9 million worldwide deaths were from NCDs. Of these, an estimated 1·7 million (4% of NCD deaths) occurred in people younger than 30 years of age, 15·2 million (38%) in people aged between 30 years and 70 years, and 23·6 million (58%) in people aged 70 years and older. An estimated 32·2 million NCD deaths (80%) were due to cancers, cardiovascular diseases, chronic respiratory diseases, and diabetes, and another 8·3 million (20%) were from other NCDs. Women in 164 (88%) and men in 165 (89%) of 186 countries and territories had a higher probability of dying before 70 years of age from an NCD than from communicable, maternal, perinatal, and nutritional conditions combined. Globally, the lowest risks of NCD mortality in 2016 were seen in high-income countries in Asia-Pacific, western Europe, and Australasia, and in Canada. The highest risks of dying from NCDs were observed in low-income and middle-income countries, especially in sub-Saharan Africa, and, for men, in central Asia and eastern Europe. Sustainable Development Goal (SDG) target 3.4—a one-third reduction, relative to 2015 levels, in the probability of dying between 30 years and 70 years of age from cancers, cardiovascular diseases, chronic respiratory diseases, and diabetes by 2030—will be achieved in 35 countries (19%) for women, and 30 (16%) for men, if these countries maintain or surpass their 2010–2016 rate of decline in NCD mortality. Most of these are high-income countries with already-low NCD mortality, and countries in central and eastern Europe. An additional 50 (27%) countries for women and 35 (19%) for men are projected to achieve such a reduction in the subsequent decade, and thus, with slight acceleration of decline, could meet the 2030 target. 86 (46%) countries for women and 97 (52%) for men need implementation of policies that substantially increase the rates of decline. Mortality from the four NCDs included in SDG target 3.4 has stagnated or increased since 2010 among women in 15 (8%) countries and men in 2…","author":[{"dropping-particle":"","family":"Bennett","given":"James E.","non-dropping-particle":"","parse-names":false,"suffix":""},{"dropping-particle":"","family":"Stevens","given":"Gretchen A.","non-dropping-particle":"","parse-names":false,"suffix":""},{"dropping-particle":"","family":"Mathers","given":"Colin D.","non-dropping-particle":"","parse-names":false,"suffix":""},{"dropping-particle":"","family":"Bonita","given":"Ruth","non-dropping-particle":"","parse-names":false,"suffix":""},{"dropping-particle":"","family":"Rehm","given":"Jürgen","non-dropping-particle":"","parse-names":false,"suffix":""},{"dropping-particle":"","family":"Kruk","given":"Margaret E.","non-dropping-particle":"","parse-names":false,"suffix":""},{"dropping-particle":"","family":"Riley","given":"Leanne M.","non-dropping-particle":"","parse-names":false,"suffix":""},{"dropping-particle":"","family":"Dain","given":"Katie","non-dropping-particle":"","parse-names":false,"suffix":""},{"dropping-particle":"","family":"Kengne","given":"Andre P.","non-dropping-particle":"","parse-names":false,"suffix":""},{"dropping-particle":"","family":"Chalkidou","given":"Kalipso","non-dropping-particle":"","parse-names":false,"suffix":""},{"dropping-particle":"","family":"Beagley","given":"Jessica","non-dropping-particle":"","parse-names":false,"suffix":""},{"dropping-particle":"","family":"Kishore","given":"Sandeep P.","non-dropping-particle":"","parse-names":false,"suffix":""},{"dropping-particle":"","family":"Chen","given":"Wanqing","non-dropping-particle":"","parse-names":false,"suffix":""},{"dropping-particle":"","family":"Saxena","given":"Shekhar","non-dropping-particle":"","parse-names":false,"suffix":""},{"dropping-particle":"","family":"Bettcher","given":"Douglas W.","non-dropping-particle":"","parse-names":false,"suffix":""},{"dropping-particle":"","family":"Grove","given":"John T.","non-dropping-particle":"","parse-names":false,"suffix":""},{"dropping-particle":"","family":"Beaglehole","given":"Robert","non-dropping-particle":"","parse-names":false,"suffix":""},{"dropping-particle":"","family":"Ezzati","given":"Majid","non-dropping-particle":"","parse-names":false,"suffix":""}],"container-title":"The Lancet","id":"ITEM-1","issue":"10152","issued":{"date-parts":[["2018"]]},"page":"1072-1088","title":"NCD Countdown 2030: worldwide trends in non-communicable disease mortality and progress towards Sustainable Development Goal target 3.4","type":"article-journal","volume":"392"},"uris":["http://www.mendeley.com/documents/?uuid=e7dcae7f-9953-4fac-82c8-3c53ea0ae0aa"]}],"mendeley":{"formattedCitation":"&lt;sup&gt;29&lt;/sup&gt;","plainTextFormattedCitation":"29","previouslyFormattedCitation":"(29)"},"properties":{"noteIndex":0},"schema":"https://github.com/citation-style-language/schema/raw/master/csl-citation.json"}</w:instrText>
      </w:r>
      <w:r w:rsidR="00377611">
        <w:fldChar w:fldCharType="separate"/>
      </w:r>
      <w:r w:rsidR="00762A99" w:rsidRPr="00762A99">
        <w:rPr>
          <w:noProof/>
          <w:vertAlign w:val="superscript"/>
        </w:rPr>
        <w:t>29</w:t>
      </w:r>
      <w:ins w:id="30" w:author="Paloma Rojas Saunero" w:date="2021-04-16T11:41:00Z">
        <w:r w:rsidR="00377611">
          <w:fldChar w:fldCharType="end"/>
        </w:r>
      </w:ins>
      <w:r w:rsidR="00516BFC">
        <w:t xml:space="preserve">. </w:t>
      </w:r>
      <w:r w:rsidR="00547492">
        <w:t>We can visualize this data feature in the causal diagram in Figure 4. In this DAG we include $D_{15}$ as a representation of death at 15 years of follow-up, an arrow between $P$ and $D_{15}$ since $P$ may increase the mortality risk. We also include an arrow between $P^*$ and $D_{15}$ since cancer diagnosis, and subsequent treatment (or lack of treatment) may have an effect on death. Last, the arrow from $D_{15}$ and $Y_{20}$ represents the key feature of a competing events data structure: an individual who dies at 15 years of follow-up cannot subsequently develop ADRD, and since $D_{15}$ and $Y_{20}$ are events related to aging, $C$ represent the shared causes of both events.</w:t>
      </w:r>
    </w:p>
    <w:p w14:paraId="22590192" w14:textId="77777777" w:rsidR="00547492" w:rsidRDefault="00547492" w:rsidP="00547492">
      <w:pPr>
        <w:pStyle w:val="NoSpacing"/>
      </w:pPr>
    </w:p>
    <w:p w14:paraId="4B9DF5B6" w14:textId="4163E454" w:rsidR="00547492" w:rsidRDefault="00547492" w:rsidP="00547492">
      <w:pPr>
        <w:pStyle w:val="NoSpacing"/>
      </w:pPr>
      <w:r>
        <w:t>In this DAG we observe that, had we measured and adjusted for $L$, we could estimate the total effect of $P$ in $Y_{20}$ without further assumptions. However the total effect includes all pathways between $P$ and $Y_{20}$</w:t>
      </w:r>
      <w:ins w:id="31" w:author="Paloma Rojas Saunero" w:date="2021-04-16T12:02:00Z">
        <w:r w:rsidR="00A8211B">
          <w:fldChar w:fldCharType="begin" w:fldLock="1"/>
        </w:r>
      </w:ins>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A8211B">
        <w:fldChar w:fldCharType="separate"/>
      </w:r>
      <w:r w:rsidR="00762A99" w:rsidRPr="00762A99">
        <w:rPr>
          <w:noProof/>
          <w:vertAlign w:val="superscript"/>
        </w:rPr>
        <w:t>28</w:t>
      </w:r>
      <w:ins w:id="32" w:author="Paloma Rojas Saunero" w:date="2021-04-16T12:02:00Z">
        <w:r w:rsidR="00A8211B">
          <w:fldChar w:fldCharType="end"/>
        </w:r>
      </w:ins>
      <w:r>
        <w:t>. This means that if Pin1 has an effect on mortality through cancer or other mechanisms, we will observe a protective effect of Pin1 over-expression in ADRD, partially or fully mediated through death</w:t>
      </w:r>
      <w:commentRangeStart w:id="33"/>
      <w:r>
        <w:t>. Since the question of interest is focused on the direct effect of $P$ in $Y_{20}$ as in Figure 4 (violet arrows)</w:t>
      </w:r>
      <w:r w:rsidR="002118F4">
        <w:t xml:space="preserve"> we need to conceptualize the different mechanisms through which $P$ could affect $D_{15}$ and $Y_{20}$. With this in mind we can conceive different causal </w:t>
      </w:r>
      <w:r>
        <w:t>questions (estimands) to represent this direct effect</w:t>
      </w:r>
      <w:commentRangeEnd w:id="33"/>
      <w:r w:rsidR="001220DD">
        <w:rPr>
          <w:rStyle w:val="CommentReference"/>
        </w:rPr>
        <w:commentReference w:id="33"/>
      </w:r>
      <w:r>
        <w:t>, such as the controlled direct effect (CDE</w:t>
      </w:r>
      <w:r w:rsidR="002118F4">
        <w:t xml:space="preserve">) </w:t>
      </w:r>
      <w:r>
        <w:t xml:space="preserve"> and the natural separable direct effect. In this section we discuss the controlled direct effect as the causal question of interest since it translates to frequently used methods in this literature (such as Kaplan-Meier estimator and Cox-proportional hazard model)</w:t>
      </w:r>
      <w:r w:rsidR="001220DD">
        <w:t xml:space="preserve"> and leave the separable direct effects question for discussion</w:t>
      </w:r>
      <w:r>
        <w:t>.</w:t>
      </w:r>
    </w:p>
    <w:p w14:paraId="2D6F9E89" w14:textId="77777777" w:rsidR="00547492" w:rsidRDefault="00547492" w:rsidP="00547492">
      <w:pPr>
        <w:pStyle w:val="NoSpacing"/>
      </w:pPr>
    </w:p>
    <w:p w14:paraId="2E21B42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"Direct effect of Pin1 in the risk of ADRD at 20 years of follow-up, with cancer diagnosis as proxy of Pin1"}</w:t>
      </w:r>
    </w:p>
    <w:p w14:paraId="5E081EF8" w14:textId="77777777" w:rsidR="00547492" w:rsidRDefault="00547492" w:rsidP="00547492">
      <w:pPr>
        <w:pStyle w:val="NoSpacing"/>
      </w:pPr>
      <w:r>
        <w:t>\</w:t>
      </w:r>
      <w:proofErr w:type="spellStart"/>
      <w:r>
        <w:t>usetikzlibrary</w:t>
      </w:r>
      <w:proofErr w:type="spellEnd"/>
      <w:r>
        <w:t>{arrows}</w:t>
      </w:r>
    </w:p>
    <w:p w14:paraId="7898E6C8" w14:textId="77777777" w:rsidR="00547492" w:rsidRDefault="00547492" w:rsidP="00547492">
      <w:pPr>
        <w:pStyle w:val="NoSpacing"/>
      </w:pPr>
      <w:r>
        <w:t>\begin{</w:t>
      </w:r>
      <w:proofErr w:type="spellStart"/>
      <w:r>
        <w:t>tikzpicture</w:t>
      </w:r>
      <w:proofErr w:type="spellEnd"/>
      <w:r>
        <w:t>}[node distance=2cm, auto,&gt;=latex, scale = 0.5]</w:t>
      </w:r>
    </w:p>
    <w:p w14:paraId="1CDA8CEE" w14:textId="77777777" w:rsidR="00547492" w:rsidRDefault="00547492" w:rsidP="00547492">
      <w:pPr>
        <w:pStyle w:val="NoSpacing"/>
      </w:pPr>
      <w:r>
        <w:t>\node (p) {$P$};</w:t>
      </w:r>
    </w:p>
    <w:p w14:paraId="075D4D1F"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21645CC1"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22471E53" w14:textId="77777777" w:rsidR="00547492" w:rsidRDefault="00547492" w:rsidP="00547492">
      <w:pPr>
        <w:pStyle w:val="NoSpacing"/>
      </w:pPr>
      <w:r>
        <w:t>\node [draw, right of = p] (d) {$D_{15}$};</w:t>
      </w:r>
    </w:p>
    <w:p w14:paraId="1D631133" w14:textId="77777777" w:rsidR="00547492" w:rsidRDefault="00547492" w:rsidP="00547492">
      <w:pPr>
        <w:pStyle w:val="NoSpacing"/>
      </w:pPr>
      <w:r>
        <w:t>\node [right of = d] (y) {$Y_{20}$};</w:t>
      </w:r>
    </w:p>
    <w:p w14:paraId="7C978A18"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w:t>
      </w:r>
    </w:p>
    <w:p w14:paraId="5C99C03D" w14:textId="77777777" w:rsidR="00547492" w:rsidRDefault="00547492" w:rsidP="00547492">
      <w:pPr>
        <w:pStyle w:val="NoSpacing"/>
      </w:pPr>
      <w:r>
        <w:t>\draw[-&gt;, violet] (p) -- (</w:t>
      </w:r>
      <w:proofErr w:type="spellStart"/>
      <w:r>
        <w:t>pstar</w:t>
      </w:r>
      <w:proofErr w:type="spellEnd"/>
      <w:r>
        <w:t>);</w:t>
      </w:r>
    </w:p>
    <w:p w14:paraId="1170D861" w14:textId="77777777" w:rsidR="00547492" w:rsidRDefault="00547492" w:rsidP="00547492">
      <w:pPr>
        <w:pStyle w:val="NoSpacing"/>
      </w:pPr>
      <w:r>
        <w:t>\draw[-&gt;] (</w:t>
      </w:r>
      <w:proofErr w:type="spellStart"/>
      <w:r>
        <w:t>pstar</w:t>
      </w:r>
      <w:proofErr w:type="spellEnd"/>
      <w:r>
        <w:t>) -- (d);</w:t>
      </w:r>
    </w:p>
    <w:p w14:paraId="3129AA26" w14:textId="77777777" w:rsidR="00547492" w:rsidRDefault="00547492" w:rsidP="00547492">
      <w:pPr>
        <w:pStyle w:val="NoSpacing"/>
      </w:pPr>
      <w:r>
        <w:t>\draw[-&gt;] (p) -- (d);</w:t>
      </w:r>
    </w:p>
    <w:p w14:paraId="26715464" w14:textId="77777777" w:rsidR="00547492" w:rsidRDefault="00547492" w:rsidP="00547492">
      <w:pPr>
        <w:pStyle w:val="NoSpacing"/>
      </w:pPr>
      <w:r>
        <w:t>\draw[-&gt;] (d) -- (y);</w:t>
      </w:r>
    </w:p>
    <w:p w14:paraId="64BF38F9" w14:textId="77777777" w:rsidR="00547492" w:rsidRDefault="00547492" w:rsidP="00547492">
      <w:pPr>
        <w:pStyle w:val="NoSpacing"/>
      </w:pPr>
      <w:r>
        <w:t>\draw[-&gt;] (l) -- (p);</w:t>
      </w:r>
    </w:p>
    <w:p w14:paraId="16F98E96" w14:textId="77777777" w:rsidR="00547492" w:rsidRDefault="00547492" w:rsidP="00547492">
      <w:pPr>
        <w:pStyle w:val="NoSpacing"/>
      </w:pPr>
      <w:r>
        <w:t>\draw[-&gt;] (l) -- (y);</w:t>
      </w:r>
    </w:p>
    <w:p w14:paraId="7EDFDA11" w14:textId="77777777" w:rsidR="00547492" w:rsidRDefault="00547492" w:rsidP="00547492">
      <w:pPr>
        <w:pStyle w:val="NoSpacing"/>
      </w:pPr>
      <w:r>
        <w:t>\draw[-&gt;] (c) -- (d);</w:t>
      </w:r>
    </w:p>
    <w:p w14:paraId="6CBDCC9D" w14:textId="77777777" w:rsidR="00547492" w:rsidRDefault="00547492" w:rsidP="00547492">
      <w:pPr>
        <w:pStyle w:val="NoSpacing"/>
      </w:pPr>
      <w:r>
        <w:t>\draw[-&gt;] (c) -- (y);</w:t>
      </w:r>
    </w:p>
    <w:p w14:paraId="485F886A" w14:textId="77777777" w:rsidR="00547492" w:rsidRDefault="00547492" w:rsidP="00547492">
      <w:pPr>
        <w:pStyle w:val="NoSpacing"/>
      </w:pPr>
      <w:r>
        <w:t>\draw[-&gt;, violet] (p) to [out=45,in=135, looseness=0.4] (y);</w:t>
      </w:r>
    </w:p>
    <w:p w14:paraId="14011B35" w14:textId="77777777" w:rsidR="00547492" w:rsidRDefault="00547492" w:rsidP="00547492">
      <w:pPr>
        <w:pStyle w:val="NoSpacing"/>
      </w:pPr>
      <w:r>
        <w:t>\end{</w:t>
      </w:r>
      <w:proofErr w:type="spellStart"/>
      <w:r>
        <w:t>tikzpicture</w:t>
      </w:r>
      <w:proofErr w:type="spellEnd"/>
      <w:r>
        <w:t>}</w:t>
      </w:r>
    </w:p>
    <w:p w14:paraId="097D8BC9" w14:textId="77777777" w:rsidR="00547492" w:rsidRDefault="00547492" w:rsidP="00547492">
      <w:pPr>
        <w:pStyle w:val="NoSpacing"/>
      </w:pPr>
      <w:r>
        <w:t>```</w:t>
      </w:r>
    </w:p>
    <w:p w14:paraId="69381EAB" w14:textId="20F19182" w:rsidR="001220DD" w:rsidRDefault="001220DD" w:rsidP="001220DD">
      <w:pPr>
        <w:pStyle w:val="NoSpacing"/>
      </w:pPr>
      <w:r>
        <w:t>The CDE represents the effect of Pin1 over-expression in ADRD in a setting where we could have prevented death over the study period. It relies on the assumption that we have measured all $C$ to block the pathway $Y20 \</w:t>
      </w:r>
      <w:proofErr w:type="spellStart"/>
      <w:r>
        <w:t>leftarrow</w:t>
      </w:r>
      <w:proofErr w:type="spellEnd"/>
      <w:r>
        <w:t xml:space="preserve"> C  \</w:t>
      </w:r>
      <w:proofErr w:type="spellStart"/>
      <w:r>
        <w:t>rightarrow</w:t>
      </w:r>
      <w:proofErr w:type="spellEnd"/>
      <w:r>
        <w:t xml:space="preserve"> D_{15} \</w:t>
      </w:r>
      <w:proofErr w:type="spellStart"/>
      <w:r>
        <w:t>rightarrow</w:t>
      </w:r>
      <w:proofErr w:type="spellEnd"/>
      <w:r>
        <w:t xml:space="preserve"> P \</w:t>
      </w:r>
      <w:proofErr w:type="spellStart"/>
      <w:r>
        <w:t>rightarrow</w:t>
      </w:r>
      <w:proofErr w:type="spellEnd"/>
      <w:r>
        <w:t xml:space="preserve"> P*$. This assumption is defined as the independent censoring assumption conditional on covariates. In this setting death is treated as a censoring event and it can be interpreted as those who died would have the same risk of developing dementia if prevented from dying than those who remained alive and free of dementia at a given time point, conditional on shared causes of dementia and death.</w:t>
      </w:r>
    </w:p>
    <w:p w14:paraId="30685518" w14:textId="54ACE2B6" w:rsidR="00547492" w:rsidRDefault="00547492" w:rsidP="00547492">
      <w:pPr>
        <w:pStyle w:val="NoSpacing"/>
      </w:pPr>
    </w:p>
    <w:p w14:paraId="2C3D1F73" w14:textId="65D61565" w:rsidR="001220DD" w:rsidRDefault="00F16DFF" w:rsidP="00547492">
      <w:pPr>
        <w:pStyle w:val="NoSpacing"/>
        <w:rPr>
          <w:ins w:id="34" w:author="L.P. Rojas Saunero" w:date="2021-04-16T13:34:00Z"/>
        </w:rPr>
      </w:pPr>
      <w:ins w:id="35" w:author="L.P. Rojas Saunero" w:date="2021-04-16T13:33:00Z">
        <w:r w:rsidRPr="00F16DFF">
          <w:t>Therefore, if we combine the challenges in section two related to cancer diagnosis as a proxy for Pin1 over-expression, and having death as a competing event of ADRD we observe the complexity of the DAG in Figure 5. Though this is yet a simplified version since we omitted time varying $P*$, $L$ and $C's$.</w:t>
        </w:r>
      </w:ins>
    </w:p>
    <w:p w14:paraId="2E9D6CBB" w14:textId="68610A76" w:rsidR="00F16DFF" w:rsidRDefault="00F16DFF" w:rsidP="00547492">
      <w:pPr>
        <w:pStyle w:val="NoSpacing"/>
        <w:rPr>
          <w:ins w:id="36" w:author="Paloma Rojas Saunero" w:date="2021-04-16T13:04:00Z"/>
        </w:rPr>
      </w:pPr>
    </w:p>
    <w:p w14:paraId="6258501E" w14:textId="3841CBFB" w:rsidR="00F851C6" w:rsidRDefault="00F851C6" w:rsidP="00F851C6">
      <w:pPr>
        <w:pStyle w:val="NoSpacing"/>
        <w:rPr>
          <w:ins w:id="37" w:author="Paloma Rojas Saunero" w:date="2021-04-16T13:04:00Z"/>
        </w:rPr>
      </w:pPr>
      <w:ins w:id="38" w:author="Paloma Rojas Saunero" w:date="2021-04-16T13:04:00Z">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w:t>
        </w:r>
        <w:r w:rsidRPr="00F851C6">
          <w:t xml:space="preserve"> </w:t>
        </w:r>
        <w:r>
          <w:t>Direct effect of Pin1 in the risk of ADRD at 20 years of follow-up, with cancer diagnosis as proxy of Pin1"}</w:t>
        </w:r>
      </w:ins>
    </w:p>
    <w:p w14:paraId="71067240" w14:textId="77777777" w:rsidR="00F851C6" w:rsidRDefault="00F851C6" w:rsidP="00F851C6">
      <w:pPr>
        <w:pStyle w:val="NoSpacing"/>
        <w:rPr>
          <w:ins w:id="39" w:author="Paloma Rojas Saunero" w:date="2021-04-16T13:04:00Z"/>
        </w:rPr>
      </w:pPr>
      <w:ins w:id="40" w:author="Paloma Rojas Saunero" w:date="2021-04-16T13:04:00Z">
        <w:r>
          <w:t>\</w:t>
        </w:r>
        <w:proofErr w:type="spellStart"/>
        <w:r>
          <w:t>usetikzlibrary</w:t>
        </w:r>
        <w:proofErr w:type="spellEnd"/>
        <w:r>
          <w:t>{arrows}</w:t>
        </w:r>
      </w:ins>
    </w:p>
    <w:p w14:paraId="1F59FBE9" w14:textId="77777777" w:rsidR="00F851C6" w:rsidRDefault="00F851C6" w:rsidP="00F851C6">
      <w:pPr>
        <w:pStyle w:val="NoSpacing"/>
        <w:rPr>
          <w:ins w:id="41" w:author="Paloma Rojas Saunero" w:date="2021-04-16T13:04:00Z"/>
        </w:rPr>
      </w:pPr>
      <w:ins w:id="42" w:author="Paloma Rojas Saunero" w:date="2021-04-16T13:04:00Z">
        <w:r>
          <w:t>\begin{</w:t>
        </w:r>
        <w:proofErr w:type="spellStart"/>
        <w:r>
          <w:t>tikzpicture</w:t>
        </w:r>
        <w:proofErr w:type="spellEnd"/>
        <w:r>
          <w:t>}[node distance=2cm, auto,&gt;=latex, scale = 0.5]</w:t>
        </w:r>
      </w:ins>
    </w:p>
    <w:p w14:paraId="5A21DA75" w14:textId="77777777" w:rsidR="00F851C6" w:rsidRDefault="00F851C6" w:rsidP="00F851C6">
      <w:pPr>
        <w:pStyle w:val="NoSpacing"/>
        <w:rPr>
          <w:ins w:id="43" w:author="Paloma Rojas Saunero" w:date="2021-04-16T13:04:00Z"/>
        </w:rPr>
      </w:pPr>
      <w:ins w:id="44" w:author="Paloma Rojas Saunero" w:date="2021-04-16T13:04:00Z">
        <w:r>
          <w:t>\node (p) {$P$};</w:t>
        </w:r>
      </w:ins>
    </w:p>
    <w:p w14:paraId="5FC698E9" w14:textId="77777777" w:rsidR="00F851C6" w:rsidRDefault="00F851C6" w:rsidP="00F851C6">
      <w:pPr>
        <w:pStyle w:val="NoSpacing"/>
        <w:rPr>
          <w:ins w:id="45" w:author="Paloma Rojas Saunero" w:date="2021-04-16T13:04:00Z"/>
        </w:rPr>
      </w:pPr>
      <w:ins w:id="46" w:author="Paloma Rojas Saunero" w:date="2021-04-16T13:04:00Z">
        <w:r>
          <w:t xml:space="preserve">\node [below of = p, </w:t>
        </w:r>
        <w:proofErr w:type="spellStart"/>
        <w:r>
          <w:t>yshift</w:t>
        </w:r>
        <w:proofErr w:type="spellEnd"/>
        <w:r>
          <w:t xml:space="preserve"> = 1cm, </w:t>
        </w:r>
        <w:proofErr w:type="spellStart"/>
        <w:r>
          <w:t>xshift</w:t>
        </w:r>
        <w:proofErr w:type="spellEnd"/>
        <w:r>
          <w:t xml:space="preserve"> = -1cm](l) {$L$};</w:t>
        </w:r>
      </w:ins>
    </w:p>
    <w:p w14:paraId="60E51DC0" w14:textId="77777777" w:rsidR="00F851C6" w:rsidRDefault="00F851C6" w:rsidP="00F851C6">
      <w:pPr>
        <w:pStyle w:val="NoSpacing"/>
        <w:rPr>
          <w:ins w:id="47" w:author="Paloma Rojas Saunero" w:date="2021-04-16T13:04:00Z"/>
        </w:rPr>
      </w:pPr>
      <w:ins w:id="48" w:author="Paloma Rojas Saunero" w:date="2021-04-16T13:04:00Z">
        <w:r>
          <w:t>\node [right of = p] (</w:t>
        </w:r>
        <w:proofErr w:type="spellStart"/>
        <w:r>
          <w:t>dp</w:t>
        </w:r>
        <w:proofErr w:type="spellEnd"/>
        <w:r>
          <w:t>) {$D_{&lt;P*}$};</w:t>
        </w:r>
      </w:ins>
    </w:p>
    <w:p w14:paraId="50B3394C" w14:textId="77777777" w:rsidR="00F851C6" w:rsidRDefault="00F851C6" w:rsidP="00F851C6">
      <w:pPr>
        <w:pStyle w:val="NoSpacing"/>
        <w:rPr>
          <w:ins w:id="49" w:author="Paloma Rojas Saunero" w:date="2021-04-16T13:04:00Z"/>
        </w:rPr>
      </w:pPr>
      <w:ins w:id="50" w:author="Paloma Rojas Saunero" w:date="2021-04-16T13:04:00Z">
        <w:r>
          <w:t xml:space="preserve">\node [right of = </w:t>
        </w:r>
        <w:proofErr w:type="spellStart"/>
        <w:r>
          <w:t>dp</w:t>
        </w:r>
        <w:proofErr w:type="spellEnd"/>
        <w:r>
          <w:t>] (</w:t>
        </w:r>
        <w:proofErr w:type="spellStart"/>
        <w:r>
          <w:t>pstar</w:t>
        </w:r>
        <w:proofErr w:type="spellEnd"/>
        <w:r>
          <w:t>) {$P*$};</w:t>
        </w:r>
      </w:ins>
    </w:p>
    <w:p w14:paraId="06A9FDB1" w14:textId="77777777" w:rsidR="00F851C6" w:rsidRDefault="00F851C6" w:rsidP="00F851C6">
      <w:pPr>
        <w:pStyle w:val="NoSpacing"/>
        <w:rPr>
          <w:ins w:id="51" w:author="Paloma Rojas Saunero" w:date="2021-04-16T13:04:00Z"/>
        </w:rPr>
      </w:pPr>
      <w:ins w:id="52" w:author="Paloma Rojas Saunero" w:date="2021-04-16T13:04:00Z">
        <w:r>
          <w:t xml:space="preserve">\node [right of = </w:t>
        </w:r>
        <w:proofErr w:type="spellStart"/>
        <w:r>
          <w:t>pstar</w:t>
        </w:r>
        <w:proofErr w:type="spellEnd"/>
        <w:r>
          <w:t>] (d) {$D_{15}$};</w:t>
        </w:r>
      </w:ins>
    </w:p>
    <w:p w14:paraId="4276240D" w14:textId="77777777" w:rsidR="00F851C6" w:rsidRDefault="00F851C6" w:rsidP="00F851C6">
      <w:pPr>
        <w:pStyle w:val="NoSpacing"/>
        <w:rPr>
          <w:ins w:id="53" w:author="Paloma Rojas Saunero" w:date="2021-04-16T13:04:00Z"/>
        </w:rPr>
      </w:pPr>
      <w:ins w:id="54" w:author="Paloma Rojas Saunero" w:date="2021-04-16T13:04:00Z">
        <w:r>
          <w:t>\node [right of = d] (y) {$Y_{20}$};</w:t>
        </w:r>
      </w:ins>
    </w:p>
    <w:p w14:paraId="4951DBC4" w14:textId="77777777" w:rsidR="00F851C6" w:rsidRDefault="00F851C6" w:rsidP="00F851C6">
      <w:pPr>
        <w:pStyle w:val="NoSpacing"/>
        <w:rPr>
          <w:ins w:id="55" w:author="Paloma Rojas Saunero" w:date="2021-04-16T13:04:00Z"/>
        </w:rPr>
      </w:pPr>
      <w:ins w:id="56" w:author="Paloma Rojas Saunero" w:date="2021-04-16T13:04:00Z">
        <w:r>
          <w:t xml:space="preserve">\node [above of = </w:t>
        </w:r>
        <w:proofErr w:type="spellStart"/>
        <w:r>
          <w:t>dp</w:t>
        </w:r>
        <w:proofErr w:type="spellEnd"/>
        <w:r>
          <w:t xml:space="preserve">, </w:t>
        </w:r>
        <w:proofErr w:type="spellStart"/>
        <w:r>
          <w:t>yshift</w:t>
        </w:r>
        <w:proofErr w:type="spellEnd"/>
        <w:r>
          <w:t xml:space="preserve"> = -1cm, </w:t>
        </w:r>
        <w:proofErr w:type="spellStart"/>
        <w:r>
          <w:t>xshift</w:t>
        </w:r>
        <w:proofErr w:type="spellEnd"/>
        <w:r>
          <w:t xml:space="preserve"> = +1cm](c) {$C_1$};</w:t>
        </w:r>
      </w:ins>
    </w:p>
    <w:p w14:paraId="6468CE42" w14:textId="77777777" w:rsidR="00F851C6" w:rsidRDefault="00F851C6" w:rsidP="00F851C6">
      <w:pPr>
        <w:pStyle w:val="NoSpacing"/>
        <w:rPr>
          <w:ins w:id="57" w:author="Paloma Rojas Saunero" w:date="2021-04-16T13:04:00Z"/>
        </w:rPr>
      </w:pPr>
      <w:ins w:id="58" w:author="Paloma Rojas Saunero" w:date="2021-04-16T13:04:00Z">
        <w:r>
          <w:t xml:space="preserve">\node [above of = d, </w:t>
        </w:r>
        <w:proofErr w:type="spellStart"/>
        <w:r>
          <w:t>yshift</w:t>
        </w:r>
        <w:proofErr w:type="spellEnd"/>
        <w:r>
          <w:t xml:space="preserve"> = -1cm, </w:t>
        </w:r>
        <w:proofErr w:type="spellStart"/>
        <w:r>
          <w:t>xshift</w:t>
        </w:r>
        <w:proofErr w:type="spellEnd"/>
        <w:r>
          <w:t xml:space="preserve"> = +1cm](cd) {$C_2$};</w:t>
        </w:r>
      </w:ins>
    </w:p>
    <w:p w14:paraId="23BDB4F0" w14:textId="77777777" w:rsidR="00F851C6" w:rsidRDefault="00F851C6" w:rsidP="00F851C6">
      <w:pPr>
        <w:pStyle w:val="NoSpacing"/>
        <w:rPr>
          <w:ins w:id="59" w:author="Paloma Rojas Saunero" w:date="2021-04-16T13:04:00Z"/>
        </w:rPr>
      </w:pPr>
      <w:ins w:id="60" w:author="Paloma Rojas Saunero" w:date="2021-04-16T13:04:00Z">
        <w:r>
          <w:t>\draw[-&gt;] (p) -- (</w:t>
        </w:r>
        <w:proofErr w:type="spellStart"/>
        <w:r>
          <w:t>dp</w:t>
        </w:r>
        <w:proofErr w:type="spellEnd"/>
        <w:r>
          <w:t>);</w:t>
        </w:r>
      </w:ins>
    </w:p>
    <w:p w14:paraId="3FD31170" w14:textId="77777777" w:rsidR="00F851C6" w:rsidRDefault="00F851C6" w:rsidP="00F851C6">
      <w:pPr>
        <w:pStyle w:val="NoSpacing"/>
        <w:rPr>
          <w:ins w:id="61" w:author="Paloma Rojas Saunero" w:date="2021-04-16T13:04:00Z"/>
        </w:rPr>
      </w:pPr>
      <w:ins w:id="62" w:author="Paloma Rojas Saunero" w:date="2021-04-16T13:04:00Z">
        <w:r>
          <w:t>\draw[-&gt;] (</w:t>
        </w:r>
        <w:proofErr w:type="spellStart"/>
        <w:r>
          <w:t>dp</w:t>
        </w:r>
        <w:proofErr w:type="spellEnd"/>
        <w:r>
          <w:t>) -- (</w:t>
        </w:r>
        <w:proofErr w:type="spellStart"/>
        <w:r>
          <w:t>pstar</w:t>
        </w:r>
        <w:proofErr w:type="spellEnd"/>
        <w:r>
          <w:t>);</w:t>
        </w:r>
      </w:ins>
    </w:p>
    <w:p w14:paraId="1F50BCA6" w14:textId="77777777" w:rsidR="00F851C6" w:rsidRDefault="00F851C6" w:rsidP="00F851C6">
      <w:pPr>
        <w:pStyle w:val="NoSpacing"/>
        <w:rPr>
          <w:ins w:id="63" w:author="Paloma Rojas Saunero" w:date="2021-04-16T13:04:00Z"/>
        </w:rPr>
      </w:pPr>
      <w:ins w:id="64" w:author="Paloma Rojas Saunero" w:date="2021-04-16T13:04:00Z">
        <w:r>
          <w:t>\draw[-&gt;, violet] (p) to [out=-45,in=-135, looseness=0.3] (</w:t>
        </w:r>
        <w:proofErr w:type="spellStart"/>
        <w:r>
          <w:t>pstar</w:t>
        </w:r>
        <w:proofErr w:type="spellEnd"/>
        <w:r>
          <w:t>);</w:t>
        </w:r>
      </w:ins>
    </w:p>
    <w:p w14:paraId="7761E04D" w14:textId="77777777" w:rsidR="00F851C6" w:rsidRDefault="00F851C6" w:rsidP="00F851C6">
      <w:pPr>
        <w:pStyle w:val="NoSpacing"/>
        <w:rPr>
          <w:ins w:id="65" w:author="Paloma Rojas Saunero" w:date="2021-04-16T13:04:00Z"/>
        </w:rPr>
      </w:pPr>
      <w:ins w:id="66" w:author="Paloma Rojas Saunero" w:date="2021-04-16T13:04:00Z">
        <w:r>
          <w:t>\draw[-&gt;] (</w:t>
        </w:r>
        <w:proofErr w:type="spellStart"/>
        <w:r>
          <w:t>pstar</w:t>
        </w:r>
        <w:proofErr w:type="spellEnd"/>
        <w:r>
          <w:t>) -- (d);</w:t>
        </w:r>
      </w:ins>
    </w:p>
    <w:p w14:paraId="00E6EC6D" w14:textId="77777777" w:rsidR="00F851C6" w:rsidRDefault="00F851C6" w:rsidP="00F851C6">
      <w:pPr>
        <w:pStyle w:val="NoSpacing"/>
        <w:rPr>
          <w:ins w:id="67" w:author="Paloma Rojas Saunero" w:date="2021-04-16T13:04:00Z"/>
        </w:rPr>
      </w:pPr>
      <w:ins w:id="68" w:author="Paloma Rojas Saunero" w:date="2021-04-16T13:04:00Z">
        <w:r>
          <w:t>\draw[-&gt;, violet] (p) to [out=-45,in=-135, looseness=0.3] (y);</w:t>
        </w:r>
      </w:ins>
    </w:p>
    <w:p w14:paraId="3608CE37" w14:textId="77777777" w:rsidR="00F851C6" w:rsidRDefault="00F851C6" w:rsidP="00F851C6">
      <w:pPr>
        <w:pStyle w:val="NoSpacing"/>
        <w:rPr>
          <w:ins w:id="69" w:author="Paloma Rojas Saunero" w:date="2021-04-16T13:04:00Z"/>
        </w:rPr>
      </w:pPr>
      <w:ins w:id="70" w:author="Paloma Rojas Saunero" w:date="2021-04-16T13:04:00Z">
        <w:r>
          <w:t>\draw[-&gt;] (d) -- (y);</w:t>
        </w:r>
      </w:ins>
    </w:p>
    <w:p w14:paraId="0ADBEBCD" w14:textId="77777777" w:rsidR="00F851C6" w:rsidRDefault="00F851C6" w:rsidP="00F851C6">
      <w:pPr>
        <w:pStyle w:val="NoSpacing"/>
        <w:rPr>
          <w:ins w:id="71" w:author="Paloma Rojas Saunero" w:date="2021-04-16T13:04:00Z"/>
        </w:rPr>
      </w:pPr>
      <w:ins w:id="72" w:author="Paloma Rojas Saunero" w:date="2021-04-16T13:04:00Z">
        <w:r>
          <w:t>\draw[-&gt;] (l) -- (p);</w:t>
        </w:r>
      </w:ins>
    </w:p>
    <w:p w14:paraId="31F1D1EB" w14:textId="77777777" w:rsidR="00F851C6" w:rsidRDefault="00F851C6" w:rsidP="00F851C6">
      <w:pPr>
        <w:pStyle w:val="NoSpacing"/>
        <w:rPr>
          <w:ins w:id="73" w:author="Paloma Rojas Saunero" w:date="2021-04-16T13:04:00Z"/>
        </w:rPr>
      </w:pPr>
      <w:ins w:id="74" w:author="Paloma Rojas Saunero" w:date="2021-04-16T13:04:00Z">
        <w:r>
          <w:t>\draw[-&gt;] (l) to [out=0,in=270, looseness=0.4] (y);</w:t>
        </w:r>
      </w:ins>
    </w:p>
    <w:p w14:paraId="250EF1ED" w14:textId="77777777" w:rsidR="00F851C6" w:rsidRDefault="00F851C6" w:rsidP="00F851C6">
      <w:pPr>
        <w:pStyle w:val="NoSpacing"/>
        <w:rPr>
          <w:ins w:id="75" w:author="Paloma Rojas Saunero" w:date="2021-04-16T13:04:00Z"/>
        </w:rPr>
      </w:pPr>
      <w:ins w:id="76" w:author="Paloma Rojas Saunero" w:date="2021-04-16T13:04:00Z">
        <w:r>
          <w:t>\draw[-&gt;] (c) -- (</w:t>
        </w:r>
        <w:proofErr w:type="spellStart"/>
        <w:r>
          <w:t>dp</w:t>
        </w:r>
        <w:proofErr w:type="spellEnd"/>
        <w:r>
          <w:t>);</w:t>
        </w:r>
      </w:ins>
    </w:p>
    <w:p w14:paraId="4963C480" w14:textId="77777777" w:rsidR="00F851C6" w:rsidRDefault="00F851C6" w:rsidP="00F851C6">
      <w:pPr>
        <w:pStyle w:val="NoSpacing"/>
        <w:rPr>
          <w:ins w:id="77" w:author="Paloma Rojas Saunero" w:date="2021-04-16T13:04:00Z"/>
        </w:rPr>
      </w:pPr>
      <w:ins w:id="78" w:author="Paloma Rojas Saunero" w:date="2021-04-16T13:04:00Z">
        <w:r>
          <w:t>\draw[-&gt;] (c) -- (</w:t>
        </w:r>
        <w:proofErr w:type="spellStart"/>
        <w:r>
          <w:t>pstar</w:t>
        </w:r>
        <w:proofErr w:type="spellEnd"/>
        <w:r>
          <w:t>);</w:t>
        </w:r>
      </w:ins>
    </w:p>
    <w:p w14:paraId="13762D35" w14:textId="77777777" w:rsidR="00F851C6" w:rsidRDefault="00F851C6" w:rsidP="00F851C6">
      <w:pPr>
        <w:pStyle w:val="NoSpacing"/>
        <w:rPr>
          <w:ins w:id="79" w:author="Paloma Rojas Saunero" w:date="2021-04-16T13:04:00Z"/>
        </w:rPr>
      </w:pPr>
      <w:ins w:id="80" w:author="Paloma Rojas Saunero" w:date="2021-04-16T13:04:00Z">
        <w:r>
          <w:t>\draw[-&gt;] (cd) -- (d);</w:t>
        </w:r>
      </w:ins>
    </w:p>
    <w:p w14:paraId="37B10167" w14:textId="77777777" w:rsidR="00F851C6" w:rsidRDefault="00F851C6" w:rsidP="00F851C6">
      <w:pPr>
        <w:pStyle w:val="NoSpacing"/>
        <w:rPr>
          <w:ins w:id="81" w:author="Paloma Rojas Saunero" w:date="2021-04-16T13:04:00Z"/>
        </w:rPr>
      </w:pPr>
      <w:ins w:id="82" w:author="Paloma Rojas Saunero" w:date="2021-04-16T13:04:00Z">
        <w:r>
          <w:t>\draw[-&gt;] (cd) -- (y);</w:t>
        </w:r>
      </w:ins>
    </w:p>
    <w:p w14:paraId="1C8F9A45" w14:textId="77777777" w:rsidR="00F851C6" w:rsidRDefault="00F851C6" w:rsidP="00F851C6">
      <w:pPr>
        <w:pStyle w:val="NoSpacing"/>
        <w:rPr>
          <w:ins w:id="83" w:author="Paloma Rojas Saunero" w:date="2021-04-16T13:04:00Z"/>
        </w:rPr>
      </w:pPr>
      <w:ins w:id="84" w:author="Paloma Rojas Saunero" w:date="2021-04-16T13:04:00Z">
        <w:r>
          <w:t>\end{</w:t>
        </w:r>
        <w:proofErr w:type="spellStart"/>
        <w:r>
          <w:t>tikzpicture</w:t>
        </w:r>
        <w:proofErr w:type="spellEnd"/>
        <w:r>
          <w:t>}</w:t>
        </w:r>
      </w:ins>
    </w:p>
    <w:p w14:paraId="086037DF" w14:textId="4C1E1857" w:rsidR="00F851C6" w:rsidRDefault="00F851C6" w:rsidP="00F851C6">
      <w:pPr>
        <w:pStyle w:val="NoSpacing"/>
      </w:pPr>
      <w:ins w:id="85" w:author="Paloma Rojas Saunero" w:date="2021-04-16T13:04:00Z">
        <w:r>
          <w:t>```</w:t>
        </w:r>
      </w:ins>
    </w:p>
    <w:p w14:paraId="043086B8" w14:textId="77777777" w:rsidR="001220DD" w:rsidRDefault="001220DD" w:rsidP="00547492">
      <w:pPr>
        <w:pStyle w:val="NoSpacing"/>
      </w:pPr>
    </w:p>
    <w:p w14:paraId="2D95409A" w14:textId="77777777" w:rsidR="00547492" w:rsidRDefault="00547492" w:rsidP="00547492">
      <w:pPr>
        <w:pStyle w:val="NoSpacing"/>
      </w:pPr>
      <w:r>
        <w:t>## 4. Application to the Rotterdam Study</w:t>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86"/>
      <w:commentRangeStart w:id="87"/>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86"/>
      <w:r w:rsidR="00051409">
        <w:rPr>
          <w:rStyle w:val="CommentReference"/>
        </w:rPr>
        <w:commentReference w:id="86"/>
      </w:r>
      <w:commentRangeEnd w:id="87"/>
      <w:r w:rsidR="005721F5">
        <w:rPr>
          <w:rStyle w:val="CommentReference"/>
        </w:rPr>
        <w:commentReference w:id="87"/>
      </w:r>
      <w:r>
        <w:t xml:space="preserve">. We use data collected in the Rotterdam Study, a population-based prospective cohort study among persons living in the Ommoord district in Rotterdam, the Netherlands. Recruitment and initial assessments were held 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77777777" w:rsidR="00547492" w:rsidRDefault="00547492" w:rsidP="00547492">
      <w:pPr>
        <w:pStyle w:val="NoSpacing"/>
      </w:pPr>
      <w:commentRangeStart w:id="88"/>
      <w:r>
        <w:t>We illustrate the association between cancer and dementia diagnosis under different scenarios that resemble the DAGs discussed above. First we considered the most simple scenario, were Pin1 over-expression is defined as _"cancer ever vs. never"_ as if Pin1 measurement and cancer diagnosis 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88"/>
      <w:r w:rsidR="00051409">
        <w:rPr>
          <w:rStyle w:val="CommentReference"/>
        </w:rPr>
        <w:commentReference w:id="88"/>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77777777" w:rsidR="00547492" w:rsidRDefault="00547492" w:rsidP="00547492">
      <w:pPr>
        <w:pStyle w:val="NoSpacing"/>
      </w:pPr>
      <w:r>
        <w:t>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$D_{15}$ and $Y_{20}$)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t xml:space="preserve">HR: `r </w:t>
      </w:r>
      <w:proofErr w:type="spellStart"/>
      <w:r>
        <w:t>table_results</w:t>
      </w:r>
      <w:proofErr w:type="spellEnd"/>
      <w:r>
        <w:t xml:space="preserve">[3,7]`)] if we relax the assumption of independent censoring conditional on baseline covariates related to death. </w:t>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89" w:author="sonja.swanson@gmail.com" w:date="2021-04-15T11:58:00Z">
        <w:r>
          <w:t>[should include some final comments on this being interpreted as back to the original question about Pin1, rather than being results abo</w:t>
        </w:r>
      </w:ins>
      <w:ins w:id="90"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r>
        <w:t>## 5. Discussion (brainstorming points)</w:t>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We observed how definition of cancer diagnosis as the proxy of Pin1 over-expression changes results.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As opposed to Ospina's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estimand.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91"/>
      <w:r>
        <w:t xml:space="preserve">- Besides, all estimands can be presented as risks, but depending on the estimand it treats death differently, and under different assumptions, and time-varying hazards (period specific hazards) are not useful. </w:t>
      </w:r>
      <w:commentRangeEnd w:id="91"/>
      <w:r w:rsidR="00880C0A">
        <w:rPr>
          <w:rStyle w:val="CommentReference"/>
        </w:rPr>
        <w:commentReference w:id="91"/>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estimands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92"/>
      <w:r>
        <w:t xml:space="preserve">- This is a crucial since these studies are providing insights that are guiding other fields of research in the area, from bench science to biostatistics and epidemiological methods. </w:t>
      </w:r>
      <w:commentRangeEnd w:id="92"/>
      <w:r w:rsidR="00880C0A">
        <w:rPr>
          <w:rStyle w:val="CommentReference"/>
        </w:rPr>
        <w:commentReference w:id="92"/>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7495A665" w:rsidR="00547492" w:rsidRDefault="00547492" w:rsidP="00547492">
      <w:pPr>
        <w:pStyle w:val="NoSpacing"/>
      </w:pPr>
      <w:r>
        <w:t>- We could have change Pin1 to other molecular mechanism</w:t>
      </w:r>
      <w:ins w:id="93" w:author="sonja.swanson@gmail.com" w:date="2021-04-15T12:03:00Z">
        <w:r w:rsidR="007965E1">
          <w:t xml:space="preserve"> (MAYBE)</w:t>
        </w:r>
      </w:ins>
      <w:r>
        <w:t xml:space="preserve">. This also extends to other questions that study the effect of one disease in the risk of another disease to understand the biological mechanisms behind </w:t>
      </w:r>
      <w:proofErr w:type="spellStart"/>
      <w:r>
        <w:t>the</w:t>
      </w:r>
      <w:proofErr w:type="spellEnd"/>
      <w:r>
        <w:t>.</w:t>
      </w:r>
    </w:p>
    <w:p w14:paraId="489022A9" w14:textId="1605660E" w:rsidR="00547492" w:rsidRDefault="00547492" w:rsidP="00547492">
      <w:pPr>
        <w:pStyle w:val="NoSpacing"/>
        <w:rPr>
          <w:ins w:id="94" w:author="L.P. Rojas Saunero" w:date="2021-04-16T13:26:00Z"/>
        </w:rPr>
      </w:pPr>
    </w:p>
    <w:p w14:paraId="2AA9AE2D" w14:textId="77777777" w:rsidR="005721F5" w:rsidRDefault="005721F5" w:rsidP="005721F5">
      <w:pPr>
        <w:pStyle w:val="NoSpacing"/>
        <w:numPr>
          <w:ilvl w:val="0"/>
          <w:numId w:val="3"/>
        </w:numPr>
        <w:rPr>
          <w:ins w:id="95" w:author="L.P. Rojas Saunero" w:date="2021-04-16T13:26:00Z"/>
        </w:rPr>
      </w:pPr>
      <w:ins w:id="96" w:author="L.P. Rojas Saunero" w:date="2021-04-16T13:26:00Z">
        <w:r>
          <w:t xml:space="preserve">I don’t know if it is here or elsewhere, but somewhere we need to make super clear that up to this point you also are still not ESTIMATING the effect from the target trial at all. You are helping rule out or think through a bunch of backdoor paths, but the measurement error layers can be </w:t>
        </w:r>
        <w:proofErr w:type="spellStart"/>
        <w:r>
          <w:t>reconceptualized</w:t>
        </w:r>
        <w:proofErr w:type="spellEnd"/>
        <w:r>
          <w:t xml:space="preserve"> as saying that we are either bounding (?) the effect size MAYBE (have to think about that), or more humbly we are just testing the sharp null hypothesis. (Again being humble about what we learn is okay! This isn’t your doing. This is you trying to make sense of what others are doing. Let’s be super clear what they are able to learn with what assumptions.)</w:t>
        </w:r>
      </w:ins>
    </w:p>
    <w:p w14:paraId="6828DC6F" w14:textId="00DDD57D" w:rsidR="005721F5" w:rsidRDefault="005721F5" w:rsidP="005721F5">
      <w:pPr>
        <w:pStyle w:val="NoSpacing"/>
        <w:numPr>
          <w:ilvl w:val="0"/>
          <w:numId w:val="3"/>
        </w:numPr>
        <w:rPr>
          <w:ins w:id="97" w:author="sonja.swanson@gmail.com" w:date="2021-04-15T12:03:00Z"/>
        </w:rPr>
      </w:pPr>
    </w:p>
    <w:p w14:paraId="22867A4D" w14:textId="1C0EAC60" w:rsidR="003D49EE" w:rsidRDefault="003D49EE" w:rsidP="00547492">
      <w:pPr>
        <w:pStyle w:val="NoSpacing"/>
        <w:rPr>
          <w:ins w:id="98" w:author="sonja.swanson@gmail.com" w:date="2021-04-15T12:03:00Z"/>
        </w:rPr>
      </w:pPr>
    </w:p>
    <w:p w14:paraId="79F78E87" w14:textId="114627EA" w:rsidR="003D49EE" w:rsidRDefault="003D49EE" w:rsidP="00547492">
      <w:pPr>
        <w:pStyle w:val="NoSpacing"/>
        <w:rPr>
          <w:ins w:id="99" w:author="sonja.swanson@gmail.com" w:date="2021-04-15T12:03:00Z"/>
        </w:rPr>
      </w:pPr>
      <w:ins w:id="100" w:author="sonja.swanson@gmail.com" w:date="2021-04-15T12:03:00Z">
        <w:r>
          <w:t>My comments on the graphs:</w:t>
        </w:r>
      </w:ins>
    </w:p>
    <w:p w14:paraId="4B75EEA9" w14:textId="638FE565" w:rsidR="003D49EE" w:rsidRDefault="003D49EE" w:rsidP="003D49EE">
      <w:pPr>
        <w:pStyle w:val="NoSpacing"/>
        <w:numPr>
          <w:ilvl w:val="0"/>
          <w:numId w:val="2"/>
        </w:numPr>
        <w:rPr>
          <w:ins w:id="101" w:author="sonja.swanson@gmail.com" w:date="2021-04-15T12:05:00Z"/>
        </w:rPr>
      </w:pPr>
      <w:ins w:id="102" w:author="sonja.swanson@gmail.com" w:date="2021-04-15T12:04:00Z">
        <w:r>
          <w:t xml:space="preserve">I’m going to try to explain a slightly different vision for how to build a DAG in figures, but it doesn’t affect the </w:t>
        </w:r>
      </w:ins>
      <w:ins w:id="103" w:author="sonja.swanson@gmail.com" w:date="2021-04-15T12:05:00Z">
        <w:r>
          <w:t xml:space="preserve">logical flow yet so will not try to explain that </w:t>
        </w:r>
        <w:proofErr w:type="spellStart"/>
        <w:r>
          <w:t>til</w:t>
        </w:r>
        <w:proofErr w:type="spellEnd"/>
        <w:r>
          <w:t xml:space="preserve"> the next time we meet.</w:t>
        </w:r>
      </w:ins>
    </w:p>
    <w:p w14:paraId="226049DB" w14:textId="04EA3B80" w:rsidR="003D49EE" w:rsidRDefault="003D49EE" w:rsidP="003D49EE">
      <w:pPr>
        <w:pStyle w:val="NoSpacing"/>
        <w:numPr>
          <w:ilvl w:val="0"/>
          <w:numId w:val="2"/>
        </w:numPr>
        <w:rPr>
          <w:ins w:id="104" w:author="sonja.swanson@gmail.com" w:date="2021-04-15T12:07:00Z"/>
        </w:rPr>
      </w:pPr>
      <w:ins w:id="105" w:author="sonja.swanson@gmail.com" w:date="2021-04-15T12:05:00Z">
        <w:r>
          <w:t>Figure 2: should we also start adding a bit on the measurement error structures here too (see Chapter 9 of the CI book)? This is just the simplest best-case scenario of it being a proxy, in terms of measurement.</w:t>
        </w:r>
      </w:ins>
      <w:ins w:id="106" w:author="sonja.swanson@gmail.com" w:date="2021-04-15T12:06:00Z">
        <w:r>
          <w:t xml:space="preserve"> Or maybe you can also just say that along the way of talking about Figure 3, that Figure 2 is the easiest version of proxy status to work with but there is a lot to unpack and Figure 3 is one kind of example.</w:t>
        </w:r>
      </w:ins>
      <w:ins w:id="107" w:author="L.P. Rojas Saunero" w:date="2021-04-16T13:35:00Z">
        <w:r w:rsidR="00F326B3">
          <w:t xml:space="preserve"> Added this to description of figure 3</w:t>
        </w:r>
      </w:ins>
    </w:p>
    <w:p w14:paraId="7715E207" w14:textId="2A1FD65F" w:rsidR="003D49EE" w:rsidRDefault="003D49EE" w:rsidP="003D49EE">
      <w:pPr>
        <w:pStyle w:val="NoSpacing"/>
        <w:numPr>
          <w:ilvl w:val="0"/>
          <w:numId w:val="2"/>
        </w:numPr>
        <w:rPr>
          <w:ins w:id="108" w:author="sonja.swanson@gmail.com" w:date="2021-04-15T12:05:00Z"/>
        </w:rPr>
      </w:pPr>
      <w:ins w:id="109" w:author="sonja.swanson@gmail.com" w:date="2021-04-15T12:07:00Z">
        <w:r>
          <w:t>If you agree with me that we start with the target trial, then Figure 1 is the challenge of using observational data, Figure 2-3 are the challenges of using proxy data, and Figure 4 is the challenge of competing risk. Kind of a nice flow?</w:t>
        </w:r>
      </w:ins>
      <w:ins w:id="110" w:author="sonja.swanson@gmail.com" w:date="2021-04-15T12:08:00Z">
        <w:r>
          <w:t xml:space="preserve"> Maybe make Figure 4 JUST the part relevant to the competing risk to begin.</w:t>
        </w:r>
      </w:ins>
      <w:ins w:id="111" w:author="L.P. Rojas Saunero" w:date="2021-04-16T13:35:00Z">
        <w:r w:rsidR="00F326B3">
          <w:t xml:space="preserve"> Great, do you thing now is okay?</w:t>
        </w:r>
      </w:ins>
    </w:p>
    <w:p w14:paraId="6A8FA9D9" w14:textId="653D4534" w:rsidR="003D49EE" w:rsidRDefault="003D49EE" w:rsidP="003D49EE">
      <w:pPr>
        <w:pStyle w:val="NoSpacing"/>
        <w:numPr>
          <w:ilvl w:val="0"/>
          <w:numId w:val="2"/>
        </w:numPr>
        <w:rPr>
          <w:ins w:id="112" w:author="sonja.swanson@gmail.com" w:date="2021-04-15T12:10:00Z"/>
        </w:rPr>
      </w:pPr>
      <w:ins w:id="113" w:author="sonja.swanson@gmail.com" w:date="2021-04-15T12:08:00Z">
        <w:r>
          <w:t>Again I have a slightly different vision for how to begin it all, but I think the current Figure 4 could become a Figure 5 that better says we are putting all the pieces together in one place. But then I think you might want to also make clear that there is a D between P and P*</w:t>
        </w:r>
      </w:ins>
      <w:ins w:id="114" w:author="sonja.swanson@gmail.com" w:date="2021-04-15T12:09:00Z">
        <w:r>
          <w:t xml:space="preserve">. And then this might also mean getting time-varying Ds and P*s in the mix. I don’t think you want the time-varying issue to appear in the figures that introduce each bias, but I think it’d be helpful in the final stage to be like “whoa </w:t>
        </w:r>
        <w:proofErr w:type="spellStart"/>
        <w:r>
          <w:t>whoa</w:t>
        </w:r>
        <w:proofErr w:type="spellEnd"/>
        <w:r>
          <w:t xml:space="preserve"> </w:t>
        </w:r>
        <w:proofErr w:type="spellStart"/>
        <w:r>
          <w:t>whoa</w:t>
        </w:r>
        <w:proofErr w:type="spellEnd"/>
        <w:r>
          <w:t xml:space="preserve"> don’t forget that our simplified DAGs above are trying to succinctly summarize some </w:t>
        </w:r>
      </w:ins>
      <w:ins w:id="115" w:author="sonja.swanson@gmail.com" w:date="2021-04-15T12:10:00Z">
        <w:r>
          <w:t>really complex things.”</w:t>
        </w:r>
      </w:ins>
      <w:ins w:id="116" w:author="sonja.swanson@gmail.com" w:date="2021-04-15T12:15:00Z">
        <w:r w:rsidR="000C1F85">
          <w:t xml:space="preserve"> Your doubts about covariate selection and even what estimator we use come down to this kind of complexity. So let’s add that complexity and then show under what </w:t>
        </w:r>
        <w:proofErr w:type="spellStart"/>
        <w:r w:rsidR="000C1F85">
          <w:t>asusmptions</w:t>
        </w:r>
        <w:proofErr w:type="spellEnd"/>
        <w:r w:rsidR="000C1F85">
          <w:t xml:space="preserve"> you would choose to adjust for smoking or not. In this case I think we will end up showing that in both cases you are biased (because you want to a</w:t>
        </w:r>
      </w:ins>
      <w:ins w:id="117" w:author="sonja.swanson@gmail.com" w:date="2021-04-15T12:16:00Z">
        <w:r w:rsidR="000C1F85">
          <w:t>djust for smoking pre-time zero of the target trial of when you’d give the drug, but not thereafter) but then it becomes very clear to your readers why this is a tradeoff with the type of data we have. Right?</w:t>
        </w:r>
      </w:ins>
      <w:ins w:id="118" w:author="L.P. Rojas Saunero" w:date="2021-04-16T13:36:00Z">
        <w:r w:rsidR="00F326B3">
          <w:t xml:space="preserve"> Yes, added Figure 5.</w:t>
        </w:r>
      </w:ins>
      <w:bookmarkStart w:id="119" w:name="_GoBack"/>
      <w:bookmarkEnd w:id="119"/>
    </w:p>
    <w:p w14:paraId="09C41F6E" w14:textId="6240A99E" w:rsidR="003D49EE" w:rsidRDefault="003D49EE">
      <w:pPr>
        <w:pStyle w:val="NoSpacing"/>
        <w:numPr>
          <w:ilvl w:val="0"/>
          <w:numId w:val="2"/>
        </w:numPr>
        <w:pPrChange w:id="120" w:author="sonja.swanson@gmail.com" w:date="2021-04-15T12:04:00Z">
          <w:pPr>
            <w:pStyle w:val="NoSpacing"/>
          </w:pPr>
        </w:pPrChange>
      </w:pPr>
      <w:ins w:id="121" w:author="sonja.swanson@gmail.com" w:date="2021-04-15T12:10:00Z">
        <w:r>
          <w:t>I have some minor ideas on using colored arrows but I think it is better to wait until the document is further along.</w:t>
        </w:r>
      </w:ins>
    </w:p>
    <w:p w14:paraId="5C8E85A9" w14:textId="77777777" w:rsidR="00547492" w:rsidRDefault="00547492" w:rsidP="00547492">
      <w:pPr>
        <w:pStyle w:val="NoSpacing"/>
      </w:pPr>
    </w:p>
    <w:p w14:paraId="62AA7D2F" w14:textId="69858D25" w:rsidR="0007792C" w:rsidRPr="005721F5" w:rsidRDefault="00547492" w:rsidP="00547492">
      <w:pPr>
        <w:pStyle w:val="NoSpacing"/>
        <w:rPr>
          <w:ins w:id="122" w:author="Paloma Rojas Saunero" w:date="2021-04-16T13:12:00Z"/>
          <w:lang w:val="nl-NL"/>
          <w:rPrChange w:id="123" w:author="L.P. Rojas Saunero" w:date="2021-04-16T13:23:00Z">
            <w:rPr>
              <w:ins w:id="124" w:author="Paloma Rojas Saunero" w:date="2021-04-16T13:12:00Z"/>
            </w:rPr>
          </w:rPrChange>
        </w:rPr>
      </w:pPr>
      <w:r w:rsidRPr="005721F5">
        <w:rPr>
          <w:lang w:val="nl-NL"/>
          <w:rPrChange w:id="125" w:author="L.P. Rojas Saunero" w:date="2021-04-16T13:23:00Z">
            <w:rPr/>
          </w:rPrChange>
        </w:rPr>
        <w:t>\</w:t>
      </w:r>
      <w:proofErr w:type="spellStart"/>
      <w:r w:rsidRPr="005721F5">
        <w:rPr>
          <w:lang w:val="nl-NL"/>
          <w:rPrChange w:id="126" w:author="L.P. Rojas Saunero" w:date="2021-04-16T13:23:00Z">
            <w:rPr/>
          </w:rPrChange>
        </w:rPr>
        <w:t>newpage</w:t>
      </w:r>
      <w:proofErr w:type="spellEnd"/>
    </w:p>
    <w:p w14:paraId="4384B762" w14:textId="557BF681" w:rsidR="00762A99" w:rsidRPr="005721F5" w:rsidRDefault="00762A99" w:rsidP="00547492">
      <w:pPr>
        <w:pStyle w:val="NoSpacing"/>
        <w:rPr>
          <w:ins w:id="127" w:author="Paloma Rojas Saunero" w:date="2021-04-16T13:12:00Z"/>
          <w:lang w:val="nl-NL"/>
          <w:rPrChange w:id="128" w:author="L.P. Rojas Saunero" w:date="2021-04-16T13:23:00Z">
            <w:rPr>
              <w:ins w:id="129" w:author="Paloma Rojas Saunero" w:date="2021-04-16T13:12:00Z"/>
            </w:rPr>
          </w:rPrChange>
        </w:rPr>
      </w:pPr>
    </w:p>
    <w:p w14:paraId="2630BB49" w14:textId="1647BDDA"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ins w:id="130" w:author="Paloma Rojas Saunero" w:date="2021-04-16T13:13:00Z">
        <w:r>
          <w:fldChar w:fldCharType="begin" w:fldLock="1"/>
        </w:r>
        <w:r w:rsidRPr="005721F5">
          <w:rPr>
            <w:lang w:val="nl-NL"/>
            <w:rPrChange w:id="131" w:author="L.P. Rojas Saunero" w:date="2021-04-16T13:23:00Z">
              <w:rPr/>
            </w:rPrChange>
          </w:rPr>
          <w:instrText xml:space="preserve">ADDIN Mendeley Bibliography CSL_BIBLIOGRAPHY </w:instrText>
        </w:r>
      </w:ins>
      <w:r>
        <w:fldChar w:fldCharType="separate"/>
      </w:r>
      <w:r w:rsidRPr="005721F5">
        <w:rPr>
          <w:rFonts w:ascii="Calibri" w:hAnsi="Calibri" w:cs="Calibri"/>
          <w:noProof/>
          <w:szCs w:val="24"/>
          <w:lang w:val="nl-NL"/>
          <w:rPrChange w:id="132" w:author="L.P. Rojas Saunero" w:date="2021-04-16T13:23:00Z">
            <w:rPr>
              <w:rFonts w:ascii="Calibri" w:hAnsi="Calibri" w:cs="Calibri"/>
              <w:noProof/>
              <w:szCs w:val="24"/>
            </w:rPr>
          </w:rPrChange>
        </w:rPr>
        <w:t>1.</w:t>
      </w:r>
      <w:r w:rsidRPr="005721F5">
        <w:rPr>
          <w:rFonts w:ascii="Calibri" w:hAnsi="Calibri" w:cs="Calibri"/>
          <w:noProof/>
          <w:szCs w:val="24"/>
          <w:lang w:val="nl-NL"/>
          <w:rPrChange w:id="133" w:author="L.P. Rojas Saunero" w:date="2021-04-16T13:23:00Z">
            <w:rPr>
              <w:rFonts w:ascii="Calibri" w:hAnsi="Calibri" w:cs="Calibri"/>
              <w:noProof/>
              <w:szCs w:val="24"/>
            </w:rPr>
          </w:rPrChange>
        </w:rPr>
        <w:tab/>
        <w:t xml:space="preserve">Ma, L. L. </w:t>
      </w:r>
      <w:r w:rsidRPr="005721F5">
        <w:rPr>
          <w:rFonts w:ascii="Calibri" w:hAnsi="Calibri" w:cs="Calibri"/>
          <w:i/>
          <w:iCs/>
          <w:noProof/>
          <w:szCs w:val="24"/>
          <w:lang w:val="nl-NL"/>
          <w:rPrChange w:id="134" w:author="L.P. Rojas Saunero" w:date="2021-04-16T13:23:00Z">
            <w:rPr>
              <w:rFonts w:ascii="Calibri" w:hAnsi="Calibri" w:cs="Calibri"/>
              <w:i/>
              <w:iCs/>
              <w:noProof/>
              <w:szCs w:val="24"/>
            </w:rPr>
          </w:rPrChange>
        </w:rPr>
        <w:t>et al.</w:t>
      </w:r>
      <w:r w:rsidRPr="005721F5">
        <w:rPr>
          <w:rFonts w:ascii="Calibri" w:hAnsi="Calibri" w:cs="Calibri"/>
          <w:noProof/>
          <w:szCs w:val="24"/>
          <w:lang w:val="nl-NL"/>
          <w:rPrChange w:id="135" w:author="L.P. Rojas Saunero" w:date="2021-04-16T13:23:00Z">
            <w:rPr>
              <w:rFonts w:ascii="Calibri" w:hAnsi="Calibri" w:cs="Calibri"/>
              <w:noProof/>
              <w:szCs w:val="24"/>
            </w:rPr>
          </w:rPrChange>
        </w:rPr>
        <w:t xml:space="preserve"> </w:t>
      </w:r>
      <w:r w:rsidRPr="00762A99">
        <w:rPr>
          <w:rFonts w:ascii="Calibri" w:hAnsi="Calibri" w:cs="Calibri"/>
          <w:noProof/>
          <w:szCs w:val="24"/>
        </w:rPr>
        <w:t xml:space="preserve">Association between cancer and Alzheimer’s disease: Systematic review and meta-analysis. </w:t>
      </w:r>
      <w:r w:rsidRPr="00762A99">
        <w:rPr>
          <w:rFonts w:ascii="Calibri" w:hAnsi="Calibri" w:cs="Calibri"/>
          <w:i/>
          <w:iCs/>
          <w:noProof/>
          <w:szCs w:val="24"/>
        </w:rPr>
        <w:t>J. Alzheimer’s Dis.</w:t>
      </w:r>
      <w:r w:rsidRPr="00762A99">
        <w:rPr>
          <w:rFonts w:ascii="Calibri" w:hAnsi="Calibri" w:cs="Calibri"/>
          <w:noProof/>
          <w:szCs w:val="24"/>
        </w:rPr>
        <w:t xml:space="preserve"> </w:t>
      </w:r>
      <w:r w:rsidRPr="00762A99">
        <w:rPr>
          <w:rFonts w:ascii="Calibri" w:hAnsi="Calibri" w:cs="Calibri"/>
          <w:b/>
          <w:bCs/>
          <w:noProof/>
          <w:szCs w:val="24"/>
        </w:rPr>
        <w:t>42</w:t>
      </w:r>
      <w:r w:rsidRPr="00762A99">
        <w:rPr>
          <w:rFonts w:ascii="Calibri" w:hAnsi="Calibri" w:cs="Calibri"/>
          <w:noProof/>
          <w:szCs w:val="24"/>
        </w:rPr>
        <w:t>, 565–573 (2014).</w:t>
      </w:r>
    </w:p>
    <w:p w14:paraId="368DB35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w:t>
      </w:r>
      <w:r w:rsidRPr="00762A99">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762A99">
        <w:rPr>
          <w:rFonts w:ascii="Calibri" w:hAnsi="Calibri" w:cs="Calibri"/>
          <w:i/>
          <w:iCs/>
          <w:noProof/>
          <w:szCs w:val="24"/>
        </w:rPr>
        <w:t>Journals Gerontol. - Ser. B Psychol. Sci. Soc. Sci.</w:t>
      </w:r>
      <w:r w:rsidRPr="00762A99">
        <w:rPr>
          <w:rFonts w:ascii="Calibri" w:hAnsi="Calibri" w:cs="Calibri"/>
          <w:noProof/>
          <w:szCs w:val="24"/>
        </w:rPr>
        <w:t xml:space="preserve"> </w:t>
      </w:r>
      <w:r w:rsidRPr="00762A99">
        <w:rPr>
          <w:rFonts w:ascii="Calibri" w:hAnsi="Calibri" w:cs="Calibri"/>
          <w:b/>
          <w:bCs/>
          <w:noProof/>
          <w:szCs w:val="24"/>
        </w:rPr>
        <w:t>72</w:t>
      </w:r>
      <w:r w:rsidRPr="00762A99">
        <w:rPr>
          <w:rFonts w:ascii="Calibri" w:hAnsi="Calibri" w:cs="Calibri"/>
          <w:noProof/>
          <w:szCs w:val="24"/>
        </w:rPr>
        <w:t>, 1032–1043 (2017).</w:t>
      </w:r>
    </w:p>
    <w:p w14:paraId="7526DA7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3.</w:t>
      </w:r>
      <w:r w:rsidRPr="00762A99">
        <w:rPr>
          <w:rFonts w:ascii="Calibri" w:hAnsi="Calibri" w:cs="Calibri"/>
          <w:noProof/>
          <w:szCs w:val="24"/>
        </w:rPr>
        <w:tab/>
        <w:t xml:space="preserve">van der Willik, K. D., Schagen, S. B. &amp; Ikram, M. A. Cancer and dementia: Two sides of the same coin? </w:t>
      </w:r>
      <w:r w:rsidRPr="00762A99">
        <w:rPr>
          <w:rFonts w:ascii="Calibri" w:hAnsi="Calibri" w:cs="Calibri"/>
          <w:i/>
          <w:iCs/>
          <w:noProof/>
          <w:szCs w:val="24"/>
        </w:rPr>
        <w:t>Eur. J. Clin. Invest.</w:t>
      </w:r>
      <w:r w:rsidRPr="00762A99">
        <w:rPr>
          <w:rFonts w:ascii="Calibri" w:hAnsi="Calibri" w:cs="Calibri"/>
          <w:noProof/>
          <w:szCs w:val="24"/>
        </w:rPr>
        <w:t xml:space="preserve"> </w:t>
      </w:r>
      <w:r w:rsidRPr="00762A99">
        <w:rPr>
          <w:rFonts w:ascii="Calibri" w:hAnsi="Calibri" w:cs="Calibri"/>
          <w:b/>
          <w:bCs/>
          <w:noProof/>
          <w:szCs w:val="24"/>
        </w:rPr>
        <w:t>48</w:t>
      </w:r>
      <w:r w:rsidRPr="00762A99">
        <w:rPr>
          <w:rFonts w:ascii="Calibri" w:hAnsi="Calibri" w:cs="Calibri"/>
          <w:noProof/>
          <w:szCs w:val="24"/>
        </w:rPr>
        <w:t>, 1–12 (2018).</w:t>
      </w:r>
    </w:p>
    <w:p w14:paraId="6E96EAD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4.</w:t>
      </w:r>
      <w:r w:rsidRPr="00762A99">
        <w:rPr>
          <w:rFonts w:ascii="Calibri" w:hAnsi="Calibri" w:cs="Calibri"/>
          <w:noProof/>
          <w:szCs w:val="24"/>
        </w:rPr>
        <w:tab/>
        <w:t xml:space="preserve">Ospina-Romero, M. </w:t>
      </w:r>
      <w:r w:rsidRPr="00762A99">
        <w:rPr>
          <w:rFonts w:ascii="Calibri" w:hAnsi="Calibri" w:cs="Calibri"/>
          <w:i/>
          <w:iCs/>
          <w:noProof/>
          <w:szCs w:val="24"/>
        </w:rPr>
        <w:t>et al.</w:t>
      </w:r>
      <w:r w:rsidRPr="00762A99">
        <w:rPr>
          <w:rFonts w:ascii="Calibri" w:hAnsi="Calibri" w:cs="Calibri"/>
          <w:noProof/>
          <w:szCs w:val="24"/>
        </w:rPr>
        <w:t xml:space="preserve"> Association Between Alzheimer Disease and Cancer With Evaluation of Study Biases: A Systematic Review and Meta-analysis. </w:t>
      </w:r>
      <w:r w:rsidRPr="00762A99">
        <w:rPr>
          <w:rFonts w:ascii="Calibri" w:hAnsi="Calibri" w:cs="Calibri"/>
          <w:i/>
          <w:iCs/>
          <w:noProof/>
          <w:szCs w:val="24"/>
        </w:rPr>
        <w:t>JAMA Netw. open</w:t>
      </w:r>
      <w:r w:rsidRPr="00762A99">
        <w:rPr>
          <w:rFonts w:ascii="Calibri" w:hAnsi="Calibri" w:cs="Calibri"/>
          <w:noProof/>
          <w:szCs w:val="24"/>
        </w:rPr>
        <w:t xml:space="preserve"> </w:t>
      </w:r>
      <w:r w:rsidRPr="00762A99">
        <w:rPr>
          <w:rFonts w:ascii="Calibri" w:hAnsi="Calibri" w:cs="Calibri"/>
          <w:b/>
          <w:bCs/>
          <w:noProof/>
          <w:szCs w:val="24"/>
        </w:rPr>
        <w:t>3</w:t>
      </w:r>
      <w:r w:rsidRPr="00762A99">
        <w:rPr>
          <w:rFonts w:ascii="Calibri" w:hAnsi="Calibri" w:cs="Calibri"/>
          <w:noProof/>
          <w:szCs w:val="24"/>
        </w:rPr>
        <w:t>, e2025515 (2020).</w:t>
      </w:r>
    </w:p>
    <w:p w14:paraId="2EBCAA4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5.</w:t>
      </w:r>
      <w:r w:rsidRPr="00762A99">
        <w:rPr>
          <w:rFonts w:ascii="Calibri" w:hAnsi="Calibri" w:cs="Calibri"/>
          <w:noProof/>
          <w:szCs w:val="24"/>
        </w:rPr>
        <w:tab/>
        <w:t xml:space="preserve">Behrens, M., Lendon, C. &amp; Roe, C. A Common Biological Mechanism in Cancer and Alzheimers Disease? </w:t>
      </w:r>
      <w:r w:rsidRPr="00762A99">
        <w:rPr>
          <w:rFonts w:ascii="Calibri" w:hAnsi="Calibri" w:cs="Calibri"/>
          <w:i/>
          <w:iCs/>
          <w:noProof/>
          <w:szCs w:val="24"/>
        </w:rPr>
        <w:t>Curr. Alzheimer Res.</w:t>
      </w:r>
      <w:r w:rsidRPr="00762A99">
        <w:rPr>
          <w:rFonts w:ascii="Calibri" w:hAnsi="Calibri" w:cs="Calibri"/>
          <w:noProof/>
          <w:szCs w:val="24"/>
        </w:rPr>
        <w:t xml:space="preserve"> </w:t>
      </w:r>
      <w:r w:rsidRPr="00762A99">
        <w:rPr>
          <w:rFonts w:ascii="Calibri" w:hAnsi="Calibri" w:cs="Calibri"/>
          <w:b/>
          <w:bCs/>
          <w:noProof/>
          <w:szCs w:val="24"/>
        </w:rPr>
        <w:t>6</w:t>
      </w:r>
      <w:r w:rsidRPr="00762A99">
        <w:rPr>
          <w:rFonts w:ascii="Calibri" w:hAnsi="Calibri" w:cs="Calibri"/>
          <w:noProof/>
          <w:szCs w:val="24"/>
        </w:rPr>
        <w:t>, 196–204 (2009).</w:t>
      </w:r>
    </w:p>
    <w:p w14:paraId="16DC393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6.</w:t>
      </w:r>
      <w:r w:rsidRPr="00762A99">
        <w:rPr>
          <w:rFonts w:ascii="Calibri" w:hAnsi="Calibri" w:cs="Calibri"/>
          <w:noProof/>
          <w:szCs w:val="24"/>
        </w:rPr>
        <w:tab/>
        <w:t xml:space="preserve">Harris, R. A., Tindale, L. &amp; Cumming, R. C. Age-dependent metabolic dysregulation in cancer and Alzheimer’s disease.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559–577 (2014).</w:t>
      </w:r>
    </w:p>
    <w:p w14:paraId="198C806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7.</w:t>
      </w:r>
      <w:r w:rsidRPr="00762A99">
        <w:rPr>
          <w:rFonts w:ascii="Calibri" w:hAnsi="Calibri" w:cs="Calibri"/>
          <w:noProof/>
          <w:szCs w:val="24"/>
        </w:rPr>
        <w:tab/>
        <w:t xml:space="preserve">Nudelman, K. N. H., McDonald, B. C., Lahiri, D. K. &amp; Saykin, A. J. Biological Hallmarks of Cancer in Alzheimer’s Disease. </w:t>
      </w:r>
      <w:r w:rsidRPr="00762A99">
        <w:rPr>
          <w:rFonts w:ascii="Calibri" w:hAnsi="Calibri" w:cs="Calibri"/>
          <w:i/>
          <w:iCs/>
          <w:noProof/>
          <w:szCs w:val="24"/>
        </w:rPr>
        <w:t>Mol. Neurobiol.</w:t>
      </w:r>
      <w:r w:rsidRPr="00762A99">
        <w:rPr>
          <w:rFonts w:ascii="Calibri" w:hAnsi="Calibri" w:cs="Calibri"/>
          <w:noProof/>
          <w:szCs w:val="24"/>
        </w:rPr>
        <w:t xml:space="preserve"> </w:t>
      </w:r>
      <w:r w:rsidRPr="00762A99">
        <w:rPr>
          <w:rFonts w:ascii="Calibri" w:hAnsi="Calibri" w:cs="Calibri"/>
          <w:b/>
          <w:bCs/>
          <w:noProof/>
          <w:szCs w:val="24"/>
        </w:rPr>
        <w:t>56</w:t>
      </w:r>
      <w:r w:rsidRPr="00762A99">
        <w:rPr>
          <w:rFonts w:ascii="Calibri" w:hAnsi="Calibri" w:cs="Calibri"/>
          <w:noProof/>
          <w:szCs w:val="24"/>
        </w:rPr>
        <w:t>, 7173–7187 (2019).</w:t>
      </w:r>
    </w:p>
    <w:p w14:paraId="3E278FF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8.</w:t>
      </w:r>
      <w:r w:rsidRPr="00762A99">
        <w:rPr>
          <w:rFonts w:ascii="Calibri" w:hAnsi="Calibri" w:cs="Calibri"/>
          <w:noProof/>
          <w:szCs w:val="24"/>
        </w:rPr>
        <w:tab/>
        <w:t xml:space="preserve">Papin, S. &amp; Paganetti, P. Emerging evidences for an implication of the neurodegeneration-associated protein tau in cancer. </w:t>
      </w:r>
      <w:r w:rsidRPr="00762A99">
        <w:rPr>
          <w:rFonts w:ascii="Calibri" w:hAnsi="Calibri" w:cs="Calibri"/>
          <w:i/>
          <w:iCs/>
          <w:noProof/>
          <w:szCs w:val="24"/>
        </w:rPr>
        <w:t>Brain Sci.</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1–24 (2020).</w:t>
      </w:r>
    </w:p>
    <w:p w14:paraId="0ECAE3A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9.</w:t>
      </w:r>
      <w:r w:rsidRPr="00762A99">
        <w:rPr>
          <w:rFonts w:ascii="Calibri" w:hAnsi="Calibri" w:cs="Calibri"/>
          <w:noProof/>
          <w:szCs w:val="24"/>
        </w:rPr>
        <w:tab/>
        <w:t xml:space="preserve">Driver, J. A. Inverse association between cancer and neurodegenerative disease: review of the epidemiologic and biological evidence.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547–557 (2014).</w:t>
      </w:r>
    </w:p>
    <w:p w14:paraId="188D41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10.</w:t>
      </w:r>
      <w:r w:rsidRPr="00762A99">
        <w:rPr>
          <w:rFonts w:ascii="Calibri" w:hAnsi="Calibri" w:cs="Calibri"/>
          <w:noProof/>
          <w:szCs w:val="24"/>
        </w:rPr>
        <w:tab/>
        <w:t xml:space="preserve">Olson, B. &amp; Marks, D. L. Pretreatment cancer-related cognitive impairment—mechanisms and outlook.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1–18 (2019).</w:t>
      </w:r>
    </w:p>
    <w:p w14:paraId="7E1F939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11.</w:t>
      </w:r>
      <w:r w:rsidRPr="00762A99">
        <w:rPr>
          <w:rFonts w:ascii="Calibri" w:hAnsi="Calibri" w:cs="Calibri"/>
          <w:noProof/>
          <w:szCs w:val="24"/>
        </w:rPr>
        <w:tab/>
        <w:t xml:space="preserve">Li, J. </w:t>
      </w:r>
      <w:r w:rsidRPr="00762A99">
        <w:rPr>
          <w:rFonts w:ascii="Calibri" w:hAnsi="Calibri" w:cs="Calibri"/>
          <w:i/>
          <w:iCs/>
          <w:noProof/>
          <w:szCs w:val="24"/>
        </w:rPr>
        <w:t>et al.</w:t>
      </w:r>
      <w:r w:rsidRPr="00762A99">
        <w:rPr>
          <w:rFonts w:ascii="Calibri" w:hAnsi="Calibri" w:cs="Calibri"/>
          <w:noProof/>
          <w:szCs w:val="24"/>
        </w:rPr>
        <w:t xml:space="preserve"> Roles of peptidyl-prolyl isomerase Pin1 in disease pathogenesis. </w:t>
      </w:r>
      <w:r w:rsidRPr="00762A99">
        <w:rPr>
          <w:rFonts w:ascii="Calibri" w:hAnsi="Calibri" w:cs="Calibri"/>
          <w:i/>
          <w:iCs/>
          <w:noProof/>
          <w:szCs w:val="24"/>
        </w:rPr>
        <w:t>Theranostics</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3348–3358 (2021).</w:t>
      </w:r>
    </w:p>
    <w:p w14:paraId="1C6F422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12.</w:t>
      </w:r>
      <w:r w:rsidRPr="00762A99">
        <w:rPr>
          <w:rFonts w:ascii="Calibri" w:hAnsi="Calibri" w:cs="Calibri"/>
          <w:noProof/>
          <w:szCs w:val="24"/>
        </w:rPr>
        <w:tab/>
        <w:t xml:space="preserve">Driver, J. A., Zhou, X. Z. &amp; Lu, K. P. Pin1 dysregulation helps to explain the inverse association between cancer and Alzheimer’s disease. </w:t>
      </w:r>
      <w:r w:rsidRPr="00762A99">
        <w:rPr>
          <w:rFonts w:ascii="Calibri" w:hAnsi="Calibri" w:cs="Calibri"/>
          <w:i/>
          <w:iCs/>
          <w:noProof/>
          <w:szCs w:val="24"/>
        </w:rPr>
        <w:t>Biochim. Biophys. Acta - Gen. Subj.</w:t>
      </w:r>
      <w:r w:rsidRPr="00762A99">
        <w:rPr>
          <w:rFonts w:ascii="Calibri" w:hAnsi="Calibri" w:cs="Calibri"/>
          <w:noProof/>
          <w:szCs w:val="24"/>
        </w:rPr>
        <w:t xml:space="preserve"> </w:t>
      </w:r>
      <w:r w:rsidRPr="00762A99">
        <w:rPr>
          <w:rFonts w:ascii="Calibri" w:hAnsi="Calibri" w:cs="Calibri"/>
          <w:b/>
          <w:bCs/>
          <w:noProof/>
          <w:szCs w:val="24"/>
        </w:rPr>
        <w:t>1850</w:t>
      </w:r>
      <w:r w:rsidRPr="00762A99">
        <w:rPr>
          <w:rFonts w:ascii="Calibri" w:hAnsi="Calibri" w:cs="Calibri"/>
          <w:noProof/>
          <w:szCs w:val="24"/>
        </w:rPr>
        <w:t>, 2069–2076 (2015).</w:t>
      </w:r>
    </w:p>
    <w:p w14:paraId="7349DB0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13.</w:t>
      </w:r>
      <w:r w:rsidRPr="00762A99">
        <w:rPr>
          <w:rFonts w:ascii="Calibri" w:hAnsi="Calibri" w:cs="Calibri"/>
          <w:noProof/>
          <w:szCs w:val="24"/>
        </w:rPr>
        <w:tab/>
        <w:t xml:space="preserve">Snyder, H. M. </w:t>
      </w:r>
      <w:r w:rsidRPr="00762A99">
        <w:rPr>
          <w:rFonts w:ascii="Calibri" w:hAnsi="Calibri" w:cs="Calibri"/>
          <w:i/>
          <w:iCs/>
          <w:noProof/>
          <w:szCs w:val="24"/>
        </w:rPr>
        <w:t>et al.</w:t>
      </w:r>
      <w:r w:rsidRPr="00762A99">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267–273 (2017).</w:t>
      </w:r>
    </w:p>
    <w:p w14:paraId="7365C92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14.</w:t>
      </w:r>
      <w:r w:rsidRPr="00762A99">
        <w:rPr>
          <w:rFonts w:ascii="Calibri" w:hAnsi="Calibri" w:cs="Calibri"/>
          <w:noProof/>
          <w:szCs w:val="24"/>
        </w:rPr>
        <w:tab/>
        <w:t xml:space="preserve">Ganguli, M. Cancer and dementia. </w:t>
      </w:r>
      <w:r w:rsidRPr="00762A99">
        <w:rPr>
          <w:rFonts w:ascii="Calibri" w:hAnsi="Calibri" w:cs="Calibri"/>
          <w:i/>
          <w:iCs/>
          <w:noProof/>
          <w:szCs w:val="24"/>
        </w:rPr>
        <w:t>Alzheimer Dis. Assoc. Disord.</w:t>
      </w:r>
      <w:r w:rsidRPr="00762A99">
        <w:rPr>
          <w:rFonts w:ascii="Calibri" w:hAnsi="Calibri" w:cs="Calibri"/>
          <w:noProof/>
          <w:szCs w:val="24"/>
        </w:rPr>
        <w:t xml:space="preserve"> </w:t>
      </w:r>
      <w:r w:rsidRPr="00762A99">
        <w:rPr>
          <w:rFonts w:ascii="Calibri" w:hAnsi="Calibri" w:cs="Calibri"/>
          <w:b/>
          <w:bCs/>
          <w:noProof/>
          <w:szCs w:val="24"/>
        </w:rPr>
        <w:t>29</w:t>
      </w:r>
      <w:r w:rsidRPr="00762A99">
        <w:rPr>
          <w:rFonts w:ascii="Calibri" w:hAnsi="Calibri" w:cs="Calibri"/>
          <w:noProof/>
          <w:szCs w:val="24"/>
        </w:rPr>
        <w:t>, 177–182 (2015).</w:t>
      </w:r>
    </w:p>
    <w:p w14:paraId="22E3D7E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15.</w:t>
      </w:r>
      <w:r w:rsidRPr="00762A99">
        <w:rPr>
          <w:rFonts w:ascii="Calibri" w:hAnsi="Calibri" w:cs="Calibri"/>
          <w:noProof/>
          <w:szCs w:val="24"/>
        </w:rPr>
        <w:tab/>
        <w:t xml:space="preserve">Angelucci, F. &amp; Hort, J. Prolyl isomerase Pin1 and neurotrophins: A loop that may determine the fate of cells in cancer and neurodegeneration. </w:t>
      </w:r>
      <w:r w:rsidRPr="00762A99">
        <w:rPr>
          <w:rFonts w:ascii="Calibri" w:hAnsi="Calibri" w:cs="Calibri"/>
          <w:i/>
          <w:iCs/>
          <w:noProof/>
          <w:szCs w:val="24"/>
        </w:rPr>
        <w:t>Ther. Adv. Med. Oncol.</w:t>
      </w:r>
      <w:r w:rsidRPr="00762A99">
        <w:rPr>
          <w:rFonts w:ascii="Calibri" w:hAnsi="Calibri" w:cs="Calibri"/>
          <w:noProof/>
          <w:szCs w:val="24"/>
        </w:rPr>
        <w:t xml:space="preserve"> </w:t>
      </w:r>
      <w:r w:rsidRPr="00762A99">
        <w:rPr>
          <w:rFonts w:ascii="Calibri" w:hAnsi="Calibri" w:cs="Calibri"/>
          <w:b/>
          <w:bCs/>
          <w:noProof/>
          <w:szCs w:val="24"/>
        </w:rPr>
        <w:t>9</w:t>
      </w:r>
      <w:r w:rsidRPr="00762A99">
        <w:rPr>
          <w:rFonts w:ascii="Calibri" w:hAnsi="Calibri" w:cs="Calibri"/>
          <w:noProof/>
          <w:szCs w:val="24"/>
        </w:rPr>
        <w:t>, 59–62 (2017).</w:t>
      </w:r>
    </w:p>
    <w:p w14:paraId="19DFA6C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16.</w:t>
      </w:r>
      <w:r w:rsidRPr="00762A99">
        <w:rPr>
          <w:rFonts w:ascii="Calibri" w:hAnsi="Calibri" w:cs="Calibri"/>
          <w:noProof/>
          <w:szCs w:val="24"/>
        </w:rPr>
        <w:tab/>
        <w:t>Hernán, M. A. &amp; Robins, J. M. Causal Inference: What If (Harvard book) - Last version. (2019).</w:t>
      </w:r>
    </w:p>
    <w:p w14:paraId="340E91B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17.</w:t>
      </w:r>
      <w:r w:rsidRPr="00762A99">
        <w:rPr>
          <w:rFonts w:ascii="Calibri" w:hAnsi="Calibri" w:cs="Calibri"/>
          <w:noProof/>
          <w:szCs w:val="24"/>
        </w:rPr>
        <w:tab/>
        <w:t xml:space="preserve">Musicco, M. </w:t>
      </w:r>
      <w:r w:rsidRPr="00762A99">
        <w:rPr>
          <w:rFonts w:ascii="Calibri" w:hAnsi="Calibri" w:cs="Calibri"/>
          <w:i/>
          <w:iCs/>
          <w:noProof/>
          <w:szCs w:val="24"/>
        </w:rPr>
        <w:t>et al.</w:t>
      </w:r>
      <w:r w:rsidRPr="00762A99">
        <w:rPr>
          <w:rFonts w:ascii="Calibri" w:hAnsi="Calibri" w:cs="Calibri"/>
          <w:noProof/>
          <w:szCs w:val="24"/>
        </w:rPr>
        <w:t xml:space="preserve"> Inverse occurrence of cancer and Alzheimer disease: A population-based incidence study. </w:t>
      </w:r>
      <w:r w:rsidRPr="00762A99">
        <w:rPr>
          <w:rFonts w:ascii="Calibri" w:hAnsi="Calibri" w:cs="Calibri"/>
          <w:i/>
          <w:iCs/>
          <w:noProof/>
          <w:szCs w:val="24"/>
        </w:rPr>
        <w:t>Neurology</w:t>
      </w:r>
      <w:r w:rsidRPr="00762A99">
        <w:rPr>
          <w:rFonts w:ascii="Calibri" w:hAnsi="Calibri" w:cs="Calibri"/>
          <w:noProof/>
          <w:szCs w:val="24"/>
        </w:rPr>
        <w:t xml:space="preserve"> </w:t>
      </w:r>
      <w:r w:rsidRPr="00762A99">
        <w:rPr>
          <w:rFonts w:ascii="Calibri" w:hAnsi="Calibri" w:cs="Calibri"/>
          <w:b/>
          <w:bCs/>
          <w:noProof/>
          <w:szCs w:val="24"/>
        </w:rPr>
        <w:t>81</w:t>
      </w:r>
      <w:r w:rsidRPr="00762A99">
        <w:rPr>
          <w:rFonts w:ascii="Calibri" w:hAnsi="Calibri" w:cs="Calibri"/>
          <w:noProof/>
          <w:szCs w:val="24"/>
        </w:rPr>
        <w:t>, 322–328 (2013).</w:t>
      </w:r>
    </w:p>
    <w:p w14:paraId="2DF8D66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18.</w:t>
      </w:r>
      <w:r w:rsidRPr="00762A99">
        <w:rPr>
          <w:rFonts w:ascii="Calibri" w:hAnsi="Calibri" w:cs="Calibri"/>
          <w:noProof/>
          <w:szCs w:val="24"/>
        </w:rPr>
        <w:tab/>
        <w:t xml:space="preserve">Aiello Bowles, E. J. </w:t>
      </w:r>
      <w:r w:rsidRPr="00762A99">
        <w:rPr>
          <w:rFonts w:ascii="Calibri" w:hAnsi="Calibri" w:cs="Calibri"/>
          <w:i/>
          <w:iCs/>
          <w:noProof/>
          <w:szCs w:val="24"/>
        </w:rPr>
        <w:t>et al.</w:t>
      </w:r>
      <w:r w:rsidRPr="00762A99">
        <w:rPr>
          <w:rFonts w:ascii="Calibri" w:hAnsi="Calibri" w:cs="Calibri"/>
          <w:noProof/>
          <w:szCs w:val="24"/>
        </w:rPr>
        <w:t xml:space="preserve"> Risk of Alzheimer’s disease or dementia following a cancer diagnosis.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1–11 (2017).</w:t>
      </w:r>
    </w:p>
    <w:p w14:paraId="3E45D462"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19.</w:t>
      </w:r>
      <w:r w:rsidRPr="00762A99">
        <w:rPr>
          <w:rFonts w:ascii="Calibri" w:hAnsi="Calibri" w:cs="Calibri"/>
          <w:noProof/>
          <w:szCs w:val="24"/>
        </w:rPr>
        <w:tab/>
        <w:t xml:space="preserve">Ording, A. G. </w:t>
      </w:r>
      <w:r w:rsidRPr="00762A99">
        <w:rPr>
          <w:rFonts w:ascii="Calibri" w:hAnsi="Calibri" w:cs="Calibri"/>
          <w:i/>
          <w:iCs/>
          <w:noProof/>
          <w:szCs w:val="24"/>
        </w:rPr>
        <w:t>et al.</w:t>
      </w:r>
      <w:r w:rsidRPr="00762A99">
        <w:rPr>
          <w:rFonts w:ascii="Calibri" w:hAnsi="Calibri" w:cs="Calibri"/>
          <w:noProof/>
          <w:szCs w:val="24"/>
        </w:rPr>
        <w:t xml:space="preserve"> Cancer and risk of Alzheimer’s disease: Small association in a nationwide cohort study.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16</w:t>
      </w:r>
      <w:r w:rsidRPr="00762A99">
        <w:rPr>
          <w:rFonts w:ascii="Calibri" w:hAnsi="Calibri" w:cs="Calibri"/>
          <w:noProof/>
          <w:szCs w:val="24"/>
        </w:rPr>
        <w:t>, 953–964 (2020).</w:t>
      </w:r>
    </w:p>
    <w:p w14:paraId="17F1787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20.</w:t>
      </w:r>
      <w:r w:rsidRPr="00762A99">
        <w:rPr>
          <w:rFonts w:ascii="Calibri" w:hAnsi="Calibri" w:cs="Calibri"/>
          <w:noProof/>
          <w:szCs w:val="24"/>
        </w:rPr>
        <w:tab/>
        <w:t xml:space="preserve">Sun, M., Wang, Y., Sundquist, J., Sundquist, K. &amp; Ji, J. The Association Between Cancer and Dementia: A National Cohort Study in Sweden. </w:t>
      </w:r>
      <w:r w:rsidRPr="00762A99">
        <w:rPr>
          <w:rFonts w:ascii="Calibri" w:hAnsi="Calibri" w:cs="Calibri"/>
          <w:i/>
          <w:iCs/>
          <w:noProof/>
          <w:szCs w:val="24"/>
        </w:rPr>
        <w:t>Front. Oncol.</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(2020).</w:t>
      </w:r>
    </w:p>
    <w:p w14:paraId="25A71DF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21.</w:t>
      </w:r>
      <w:r w:rsidRPr="00762A99">
        <w:rPr>
          <w:rFonts w:ascii="Calibri" w:hAnsi="Calibri" w:cs="Calibri"/>
          <w:noProof/>
          <w:szCs w:val="24"/>
        </w:rPr>
        <w:tab/>
        <w:t xml:space="preserve">Frain, L. </w:t>
      </w:r>
      <w:r w:rsidRPr="00762A99">
        <w:rPr>
          <w:rFonts w:ascii="Calibri" w:hAnsi="Calibri" w:cs="Calibri"/>
          <w:i/>
          <w:iCs/>
          <w:noProof/>
          <w:szCs w:val="24"/>
        </w:rPr>
        <w:t>et al.</w:t>
      </w:r>
      <w:r w:rsidRPr="00762A99">
        <w:rPr>
          <w:rFonts w:ascii="Calibri" w:hAnsi="Calibri" w:cs="Calibri"/>
          <w:noProof/>
          <w:szCs w:val="24"/>
        </w:rPr>
        <w:t xml:space="preserve"> Association of cancer and Alzheimer’s disease risk in a national cohort of veterans.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1364–1370 (2017).</w:t>
      </w:r>
    </w:p>
    <w:p w14:paraId="1734363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22.</w:t>
      </w:r>
      <w:r w:rsidRPr="00762A99">
        <w:rPr>
          <w:rFonts w:ascii="Calibri" w:hAnsi="Calibri" w:cs="Calibri"/>
          <w:noProof/>
          <w:szCs w:val="24"/>
        </w:rPr>
        <w:tab/>
        <w:t xml:space="preserve">Schmidt, S. A. J., Ording, A. G., Horváth-Puhó, E., Sørensen, H. T. &amp; Henderson, V. W. Non-melanoma skin cancer and risk of Alzheimer’s disease and all-cause dementia.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1–13 (2017).</w:t>
      </w:r>
    </w:p>
    <w:p w14:paraId="49108E0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23.</w:t>
      </w:r>
      <w:r w:rsidRPr="00762A99">
        <w:rPr>
          <w:rFonts w:ascii="Calibri" w:hAnsi="Calibri" w:cs="Calibri"/>
          <w:noProof/>
          <w:szCs w:val="24"/>
        </w:rPr>
        <w:tab/>
        <w:t xml:space="preserve">Freedman, D. M. </w:t>
      </w:r>
      <w:r w:rsidRPr="00762A99">
        <w:rPr>
          <w:rFonts w:ascii="Calibri" w:hAnsi="Calibri" w:cs="Calibri"/>
          <w:i/>
          <w:iCs/>
          <w:noProof/>
          <w:szCs w:val="24"/>
        </w:rPr>
        <w:t>et al.</w:t>
      </w:r>
      <w:r w:rsidRPr="00762A99">
        <w:rPr>
          <w:rFonts w:ascii="Calibri" w:hAnsi="Calibri" w:cs="Calibri"/>
          <w:noProof/>
          <w:szCs w:val="24"/>
        </w:rPr>
        <w:t xml:space="preserve"> Associations between cancer and Alzheimer’s disease in a U.S. Medicare population. </w:t>
      </w:r>
      <w:r w:rsidRPr="00762A99">
        <w:rPr>
          <w:rFonts w:ascii="Calibri" w:hAnsi="Calibri" w:cs="Calibri"/>
          <w:i/>
          <w:iCs/>
          <w:noProof/>
          <w:szCs w:val="24"/>
        </w:rPr>
        <w:t>Cancer Med.</w:t>
      </w:r>
      <w:r w:rsidRPr="00762A99">
        <w:rPr>
          <w:rFonts w:ascii="Calibri" w:hAnsi="Calibri" w:cs="Calibri"/>
          <w:noProof/>
          <w:szCs w:val="24"/>
        </w:rPr>
        <w:t xml:space="preserve"> </w:t>
      </w:r>
      <w:r w:rsidRPr="00762A99">
        <w:rPr>
          <w:rFonts w:ascii="Calibri" w:hAnsi="Calibri" w:cs="Calibri"/>
          <w:b/>
          <w:bCs/>
          <w:noProof/>
          <w:szCs w:val="24"/>
        </w:rPr>
        <w:t>5</w:t>
      </w:r>
      <w:r w:rsidRPr="00762A99">
        <w:rPr>
          <w:rFonts w:ascii="Calibri" w:hAnsi="Calibri" w:cs="Calibri"/>
          <w:noProof/>
          <w:szCs w:val="24"/>
        </w:rPr>
        <w:t>, 2965–2976 (2016).</w:t>
      </w:r>
    </w:p>
    <w:p w14:paraId="1B25AFA3"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24.</w:t>
      </w:r>
      <w:r w:rsidRPr="00762A99">
        <w:rPr>
          <w:rFonts w:ascii="Calibri" w:hAnsi="Calibri" w:cs="Calibri"/>
          <w:noProof/>
          <w:szCs w:val="24"/>
        </w:rPr>
        <w:tab/>
        <w:t xml:space="preserve">Driver, J. A. </w:t>
      </w:r>
      <w:r w:rsidRPr="00762A99">
        <w:rPr>
          <w:rFonts w:ascii="Calibri" w:hAnsi="Calibri" w:cs="Calibri"/>
          <w:i/>
          <w:iCs/>
          <w:noProof/>
          <w:szCs w:val="24"/>
        </w:rPr>
        <w:t>et al.</w:t>
      </w:r>
      <w:r w:rsidRPr="00762A99">
        <w:rPr>
          <w:rFonts w:ascii="Calibri" w:hAnsi="Calibri" w:cs="Calibri"/>
          <w:noProof/>
          <w:szCs w:val="24"/>
        </w:rPr>
        <w:t xml:space="preserve"> Inverse association between cancer and Alzheimer’s disease: Results from the Framingham Heart Study. </w:t>
      </w:r>
      <w:r w:rsidRPr="00762A99">
        <w:rPr>
          <w:rFonts w:ascii="Calibri" w:hAnsi="Calibri" w:cs="Calibri"/>
          <w:i/>
          <w:iCs/>
          <w:noProof/>
          <w:szCs w:val="24"/>
        </w:rPr>
        <w:t>BMJ</w:t>
      </w:r>
      <w:r w:rsidRPr="00762A99">
        <w:rPr>
          <w:rFonts w:ascii="Calibri" w:hAnsi="Calibri" w:cs="Calibri"/>
          <w:noProof/>
          <w:szCs w:val="24"/>
        </w:rPr>
        <w:t xml:space="preserve"> </w:t>
      </w:r>
      <w:r w:rsidRPr="00762A99">
        <w:rPr>
          <w:rFonts w:ascii="Calibri" w:hAnsi="Calibri" w:cs="Calibri"/>
          <w:b/>
          <w:bCs/>
          <w:noProof/>
          <w:szCs w:val="24"/>
        </w:rPr>
        <w:t>344</w:t>
      </w:r>
      <w:r w:rsidRPr="00762A99">
        <w:rPr>
          <w:rFonts w:ascii="Calibri" w:hAnsi="Calibri" w:cs="Calibri"/>
          <w:noProof/>
          <w:szCs w:val="24"/>
        </w:rPr>
        <w:t>, 19 (2012).</w:t>
      </w:r>
    </w:p>
    <w:p w14:paraId="0FCFB4D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25.</w:t>
      </w:r>
      <w:r w:rsidRPr="00762A99">
        <w:rPr>
          <w:rFonts w:ascii="Calibri" w:hAnsi="Calibri" w:cs="Calibri"/>
          <w:noProof/>
          <w:szCs w:val="24"/>
        </w:rPr>
        <w:tab/>
        <w:t xml:space="preserve">Bolch, C. A. </w:t>
      </w:r>
      <w:r w:rsidRPr="00762A99">
        <w:rPr>
          <w:rFonts w:ascii="Calibri" w:hAnsi="Calibri" w:cs="Calibri"/>
          <w:i/>
          <w:iCs/>
          <w:noProof/>
          <w:szCs w:val="24"/>
        </w:rPr>
        <w:t>et al.</w:t>
      </w:r>
      <w:r w:rsidRPr="00762A99">
        <w:rPr>
          <w:rFonts w:ascii="Calibri" w:hAnsi="Calibri" w:cs="Calibri"/>
          <w:noProof/>
          <w:szCs w:val="24"/>
        </w:rPr>
        <w:t xml:space="preserve"> Inverse probability of treatment-weighted competing risks analysis: An application on long-term risk of urinary adverse events after prostate cancer treatments. </w:t>
      </w:r>
      <w:r w:rsidRPr="00762A99">
        <w:rPr>
          <w:rFonts w:ascii="Calibri" w:hAnsi="Calibri" w:cs="Calibri"/>
          <w:i/>
          <w:iCs/>
          <w:noProof/>
          <w:szCs w:val="24"/>
        </w:rPr>
        <w:t>BMC Med. Res. Methodol.</w:t>
      </w:r>
      <w:r w:rsidRPr="00762A99">
        <w:rPr>
          <w:rFonts w:ascii="Calibri" w:hAnsi="Calibri" w:cs="Calibri"/>
          <w:noProof/>
          <w:szCs w:val="24"/>
        </w:rPr>
        <w:t xml:space="preserve"> (2017) doi:10.1186/s12874-017-0367-8.</w:t>
      </w:r>
    </w:p>
    <w:p w14:paraId="2E587D0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26.</w:t>
      </w:r>
      <w:r w:rsidRPr="00762A99">
        <w:rPr>
          <w:rFonts w:ascii="Calibri" w:hAnsi="Calibri" w:cs="Calibri"/>
          <w:noProof/>
          <w:szCs w:val="24"/>
        </w:rPr>
        <w:tab/>
        <w:t xml:space="preserve">Mezencev, R. &amp; Chernoff, Y. O. Risk of alzheimer’s disease in cancer patients: Analysis of mortality data from the US SEER population-based registries.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(2020).</w:t>
      </w:r>
    </w:p>
    <w:p w14:paraId="13C1843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27.</w:t>
      </w:r>
      <w:r w:rsidRPr="00762A99">
        <w:rPr>
          <w:rFonts w:ascii="Calibri" w:hAnsi="Calibri" w:cs="Calibri"/>
          <w:noProof/>
          <w:szCs w:val="24"/>
        </w:rPr>
        <w:tab/>
        <w:t xml:space="preserve">Soriano, J. B. </w:t>
      </w:r>
      <w:r w:rsidRPr="00762A99">
        <w:rPr>
          <w:rFonts w:ascii="Calibri" w:hAnsi="Calibri" w:cs="Calibri"/>
          <w:i/>
          <w:iCs/>
          <w:noProof/>
          <w:szCs w:val="24"/>
        </w:rPr>
        <w:t>et al.</w:t>
      </w:r>
      <w:r w:rsidRPr="00762A99">
        <w:rPr>
          <w:rFonts w:ascii="Calibri" w:hAnsi="Calibri" w:cs="Calibri"/>
          <w:noProof/>
          <w:szCs w:val="24"/>
        </w:rPr>
        <w:t xml:space="preserve"> Prevalence and attributable health burden of chronic respiratory diseases, 1990–2017: a systematic analysis for the Global Burden of Disease Study 2017. </w:t>
      </w:r>
      <w:r w:rsidRPr="00762A99">
        <w:rPr>
          <w:rFonts w:ascii="Calibri" w:hAnsi="Calibri" w:cs="Calibri"/>
          <w:i/>
          <w:iCs/>
          <w:noProof/>
          <w:szCs w:val="24"/>
        </w:rPr>
        <w:t>Lancet Respir. Med.</w:t>
      </w:r>
      <w:r w:rsidRPr="00762A99">
        <w:rPr>
          <w:rFonts w:ascii="Calibri" w:hAnsi="Calibri" w:cs="Calibri"/>
          <w:noProof/>
          <w:szCs w:val="24"/>
        </w:rPr>
        <w:t xml:space="preserve"> </w:t>
      </w:r>
      <w:r w:rsidRPr="00762A99">
        <w:rPr>
          <w:rFonts w:ascii="Calibri" w:hAnsi="Calibri" w:cs="Calibri"/>
          <w:b/>
          <w:bCs/>
          <w:noProof/>
          <w:szCs w:val="24"/>
        </w:rPr>
        <w:t>8</w:t>
      </w:r>
      <w:r w:rsidRPr="00762A99">
        <w:rPr>
          <w:rFonts w:ascii="Calibri" w:hAnsi="Calibri" w:cs="Calibri"/>
          <w:noProof/>
          <w:szCs w:val="24"/>
        </w:rPr>
        <w:t>, 585–596 (2020).</w:t>
      </w:r>
    </w:p>
    <w:p w14:paraId="01F9B91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28.</w:t>
      </w:r>
      <w:r w:rsidRPr="00762A99">
        <w:rPr>
          <w:rFonts w:ascii="Calibri" w:hAnsi="Calibri" w:cs="Calibri"/>
          <w:noProof/>
          <w:szCs w:val="24"/>
        </w:rPr>
        <w:tab/>
        <w:t xml:space="preserve">Young, J. G., Stensrud, M. J., Tchetgen, E. J. T. &amp; Hernán, M. A. A causal framework for classical statistical estimands in failure time settings with competing events. </w:t>
      </w:r>
      <w:r w:rsidRPr="00762A99">
        <w:rPr>
          <w:rFonts w:ascii="Calibri" w:hAnsi="Calibri" w:cs="Calibri"/>
          <w:i/>
          <w:iCs/>
          <w:noProof/>
          <w:szCs w:val="24"/>
        </w:rPr>
        <w:t>Stat. Med.</w:t>
      </w:r>
      <w:r w:rsidRPr="00762A99">
        <w:rPr>
          <w:rFonts w:ascii="Calibri" w:hAnsi="Calibri" w:cs="Calibri"/>
          <w:noProof/>
          <w:szCs w:val="24"/>
        </w:rPr>
        <w:t xml:space="preserve"> </w:t>
      </w:r>
      <w:r w:rsidRPr="00762A99">
        <w:rPr>
          <w:rFonts w:ascii="Calibri" w:hAnsi="Calibri" w:cs="Calibri"/>
          <w:b/>
          <w:bCs/>
          <w:noProof/>
          <w:szCs w:val="24"/>
        </w:rPr>
        <w:t>1</w:t>
      </w:r>
      <w:r w:rsidRPr="00762A99">
        <w:rPr>
          <w:rFonts w:ascii="Calibri" w:hAnsi="Calibri" w:cs="Calibri"/>
          <w:noProof/>
          <w:szCs w:val="24"/>
        </w:rPr>
        <w:t>, 1–38 (2020).</w:t>
      </w:r>
    </w:p>
    <w:p w14:paraId="643ED7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rPr>
      </w:pPr>
      <w:r w:rsidRPr="00762A99">
        <w:rPr>
          <w:rFonts w:ascii="Calibri" w:hAnsi="Calibri" w:cs="Calibri"/>
          <w:noProof/>
          <w:szCs w:val="24"/>
        </w:rPr>
        <w:t>29.</w:t>
      </w:r>
      <w:r w:rsidRPr="00762A99">
        <w:rPr>
          <w:rFonts w:ascii="Calibri" w:hAnsi="Calibri" w:cs="Calibri"/>
          <w:noProof/>
          <w:szCs w:val="24"/>
        </w:rPr>
        <w:tab/>
        <w:t xml:space="preserve">Bennett, J. E. </w:t>
      </w:r>
      <w:r w:rsidRPr="00762A99">
        <w:rPr>
          <w:rFonts w:ascii="Calibri" w:hAnsi="Calibri" w:cs="Calibri"/>
          <w:i/>
          <w:iCs/>
          <w:noProof/>
          <w:szCs w:val="24"/>
        </w:rPr>
        <w:t>et al.</w:t>
      </w:r>
      <w:r w:rsidRPr="00762A99">
        <w:rPr>
          <w:rFonts w:ascii="Calibri" w:hAnsi="Calibri" w:cs="Calibri"/>
          <w:noProof/>
          <w:szCs w:val="24"/>
        </w:rPr>
        <w:t xml:space="preserve"> NCD Countdown 2030: worldwide trends in non-communicable disease mortality and progress towards Sustainable Development Goal target 3.4. </w:t>
      </w:r>
      <w:r w:rsidRPr="00762A99">
        <w:rPr>
          <w:rFonts w:ascii="Calibri" w:hAnsi="Calibri" w:cs="Calibri"/>
          <w:i/>
          <w:iCs/>
          <w:noProof/>
          <w:szCs w:val="24"/>
        </w:rPr>
        <w:t>Lancet</w:t>
      </w:r>
      <w:r w:rsidRPr="00762A99">
        <w:rPr>
          <w:rFonts w:ascii="Calibri" w:hAnsi="Calibri" w:cs="Calibri"/>
          <w:noProof/>
          <w:szCs w:val="24"/>
        </w:rPr>
        <w:t xml:space="preserve"> </w:t>
      </w:r>
      <w:r w:rsidRPr="00762A99">
        <w:rPr>
          <w:rFonts w:ascii="Calibri" w:hAnsi="Calibri" w:cs="Calibri"/>
          <w:b/>
          <w:bCs/>
          <w:noProof/>
          <w:szCs w:val="24"/>
        </w:rPr>
        <w:t>392</w:t>
      </w:r>
      <w:r w:rsidRPr="00762A99">
        <w:rPr>
          <w:rFonts w:ascii="Calibri" w:hAnsi="Calibri" w:cs="Calibri"/>
          <w:noProof/>
          <w:szCs w:val="24"/>
        </w:rPr>
        <w:t>, 1072–1088 (2018).</w:t>
      </w:r>
    </w:p>
    <w:p w14:paraId="0FAC8CC8" w14:textId="5A2B80FA" w:rsidR="00762A99" w:rsidRDefault="00762A99" w:rsidP="00547492">
      <w:pPr>
        <w:pStyle w:val="NoSpacing"/>
      </w:pPr>
      <w:ins w:id="136"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onja.swanson@gmail.com" w:date="2021-04-15T11:04:00Z" w:initials="s">
    <w:p w14:paraId="1A46F384" w14:textId="4DE8F561" w:rsidR="001E6335" w:rsidRDefault="001E6335">
      <w:pPr>
        <w:pStyle w:val="CommentText"/>
      </w:pPr>
      <w:r>
        <w:rPr>
          <w:rStyle w:val="CommentReference"/>
        </w:rPr>
        <w:annotationRef/>
      </w:r>
      <w:r>
        <w:t xml:space="preserve">Do you want to name specifically something about how much funding is going into researching cancer-dementia (e.g., the NIH/NIA grants that fund lots of the MELODEM </w:t>
      </w:r>
      <w:proofErr w:type="spellStart"/>
      <w:r>
        <w:t>clleagues</w:t>
      </w:r>
      <w:proofErr w:type="spellEnd"/>
      <w:r>
        <w:t xml:space="preserve">?)? I just mean to say that it is powerful to get into “we have made a research agenda that focuses on this, but how do we make sure </w:t>
      </w:r>
      <w:proofErr w:type="spellStart"/>
      <w:r>
        <w:t>htat</w:t>
      </w:r>
      <w:proofErr w:type="spellEnd"/>
      <w:r>
        <w:t xml:space="preserve"> focus really helps patients and populations?”</w:t>
      </w:r>
    </w:p>
  </w:comment>
  <w:comment w:id="3" w:author="Paloma Rojas Saunero" w:date="2021-04-16T09:02:00Z" w:initials="PRS">
    <w:p w14:paraId="00BC3B41" w14:textId="3DAC8251" w:rsidR="00000FC4" w:rsidRDefault="00000FC4">
      <w:pPr>
        <w:pStyle w:val="CommentText"/>
      </w:pPr>
      <w:r>
        <w:rPr>
          <w:rStyle w:val="CommentReference"/>
        </w:rPr>
        <w:annotationRef/>
      </w:r>
      <w:r>
        <w:t>I will reference to a paper where they discussed this agenda</w:t>
      </w:r>
    </w:p>
  </w:comment>
  <w:comment w:id="10" w:author="Paloma Rojas Saunero" w:date="2021-04-16T09:31:00Z" w:initials="PRS">
    <w:p w14:paraId="3ECDAE5D" w14:textId="4E52233E" w:rsidR="00F37040" w:rsidRDefault="00F37040">
      <w:pPr>
        <w:pStyle w:val="CommentText"/>
      </w:pPr>
      <w:r>
        <w:rPr>
          <w:rStyle w:val="CommentReference"/>
        </w:rPr>
        <w:annotationRef/>
      </w:r>
      <w:r>
        <w:t xml:space="preserve">I am not sure how I feel about this, even if we push people to think of pin1 or a molecular mechanism having a clear causal question doesn’t ensure that the answer will be relevant for decision making…right? </w:t>
      </w:r>
    </w:p>
    <w:p w14:paraId="14311331" w14:textId="63EAB925" w:rsidR="00F37040" w:rsidRDefault="00F37040">
      <w:pPr>
        <w:pStyle w:val="CommentText"/>
      </w:pPr>
    </w:p>
  </w:comment>
  <w:comment w:id="11" w:author="Paloma Rojas Saunero" w:date="2021-04-16T09:27:00Z" w:initials="PRS">
    <w:p w14:paraId="7C4E4CE9" w14:textId="6BFDA365" w:rsidR="0031501D" w:rsidRDefault="0031501D">
      <w:pPr>
        <w:pStyle w:val="CommentText"/>
      </w:pPr>
      <w:r>
        <w:rPr>
          <w:rStyle w:val="CommentReference"/>
        </w:rPr>
        <w:annotationRef/>
      </w:r>
      <w:r>
        <w:t xml:space="preserve">What do you think of the time of follow-up for this trial? </w:t>
      </w:r>
    </w:p>
  </w:comment>
  <w:comment w:id="12"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9" w:author="sonja.swanson@gmail.com" w:date="2021-04-15T11:34:00Z" w:initials="s">
    <w:p w14:paraId="00C2DB7A" w14:textId="0555EF08" w:rsidR="000F210A" w:rsidRDefault="000F210A">
      <w:pPr>
        <w:pStyle w:val="CommentText"/>
      </w:pPr>
      <w:r>
        <w:rPr>
          <w:rStyle w:val="CommentReference"/>
        </w:rPr>
        <w:annotationRef/>
      </w:r>
      <w:r>
        <w:t>I need to think about this more, so be aware that I might come back with more questions/thoughts on time zero.</w:t>
      </w:r>
    </w:p>
  </w:comment>
  <w:comment w:id="26" w:author="sonja.swanson@gmail.com" w:date="2021-04-15T11:36:00Z" w:initials="s">
    <w:p w14:paraId="59A7436D" w14:textId="77777777" w:rsidR="000F210A" w:rsidRDefault="000F210A">
      <w:pPr>
        <w:pStyle w:val="CommentText"/>
      </w:pPr>
      <w:r>
        <w:rPr>
          <w:rStyle w:val="CommentReference"/>
        </w:rPr>
        <w:annotationRef/>
      </w:r>
      <w:r>
        <w:t>I suggest stepping back here again to think about the target trial, and saying that note that even if we did have a drug we could give in midlife, studying its effect is going to have to deal with the competing event. This means we need to think about why we care about different effects.</w:t>
      </w:r>
    </w:p>
    <w:p w14:paraId="29FD4B85" w14:textId="77777777" w:rsidR="000F210A" w:rsidRDefault="000F210A">
      <w:pPr>
        <w:pStyle w:val="CommentText"/>
      </w:pPr>
    </w:p>
    <w:p w14:paraId="4CBFC3A6" w14:textId="17D8169B" w:rsidR="000F210A" w:rsidRDefault="000F210A">
      <w:pPr>
        <w:pStyle w:val="CommentText"/>
      </w:pPr>
      <w:r>
        <w:t>In that case, I think then we want to actually start alluding to separable effect concepts, even if just conceptually. We can still revert to a CDE if you think we have to, but the intuition is closer to that. “What if we could invent a drug that affects Pin1 on one side of the brain-blood barrier but not the other? This might then mean that our drug has no effect on death from cancer or other causes, and only an effect on brain health and therefore potentially ADRD. To identify this, it would be similar to imagining a DAG in which our drug has no effect on death, which can be emulated with IPW kind of like the CDE.” (I feel like I’m missing a technical piece but please push back and tell me what I’m missing!)</w:t>
      </w:r>
    </w:p>
  </w:comment>
  <w:comment w:id="27" w:author="sonja.swanson@gmail.com" w:date="2021-04-15T11:46:00Z" w:initials="s">
    <w:p w14:paraId="6B0E6924" w14:textId="253F6436" w:rsidR="00051409" w:rsidRDefault="00051409">
      <w:pPr>
        <w:pStyle w:val="CommentText"/>
      </w:pPr>
      <w:r>
        <w:rPr>
          <w:rStyle w:val="CommentReference"/>
        </w:rPr>
        <w:annotationRef/>
      </w:r>
      <w:r>
        <w:t xml:space="preserve">By the way, I’m now starting to wonder if we need SWIGs. (sorry! But it really might help!) We don’t need to make </w:t>
      </w:r>
      <w:proofErr w:type="spellStart"/>
      <w:r>
        <w:t>htat</w:t>
      </w:r>
      <w:proofErr w:type="spellEnd"/>
      <w:r>
        <w:t xml:space="preserve"> change yet.</w:t>
      </w:r>
    </w:p>
  </w:comment>
  <w:comment w:id="28" w:author="Paloma Rojas Saunero" w:date="2021-04-16T11:52:00Z" w:initials="PRS">
    <w:p w14:paraId="66C41487" w14:textId="4939C3D2" w:rsidR="005D4739" w:rsidRDefault="005D4739">
      <w:pPr>
        <w:pStyle w:val="CommentText"/>
      </w:pPr>
      <w:r>
        <w:rPr>
          <w:rStyle w:val="CommentReference"/>
        </w:rPr>
        <w:annotationRef/>
      </w:r>
      <w:r w:rsidR="003331E3">
        <w:t>I am not sure how to write this… If there was a drug that only works on brain tissue and does not have any side effects, I don’t think we would need separable effects, because all the effect of the drug would go through its effect on brain tissue.</w:t>
      </w:r>
      <w:r w:rsidR="003331E3">
        <w:br/>
        <w:t>But the problem happens if we just measure Pin1 in only in blood. Then we would have to decompose the effect of Pin1 overexpression, that affects tumor growth and brain tissue differently.</w:t>
      </w:r>
      <w:r w:rsidR="003331E3">
        <w:br/>
        <w:t>I think I can allude to this in the DAG, but not sure how to change it back to the drug.</w:t>
      </w:r>
    </w:p>
  </w:comment>
  <w:comment w:id="33" w:author="Paloma Rojas Saunero" w:date="2021-04-16T12:24:00Z" w:initials="PRS">
    <w:p w14:paraId="6165E397" w14:textId="774488AF" w:rsidR="001220DD" w:rsidRDefault="001220DD">
      <w:pPr>
        <w:pStyle w:val="CommentText"/>
      </w:pPr>
      <w:r>
        <w:rPr>
          <w:rStyle w:val="CommentReference"/>
        </w:rPr>
        <w:annotationRef/>
      </w:r>
      <w:r>
        <w:t>What about this?</w:t>
      </w:r>
    </w:p>
  </w:comment>
  <w:comment w:id="86"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87" w:author="L.P. Rojas Saunero" w:date="2021-04-16T13:23:00Z" w:initials="LRS">
    <w:p w14:paraId="003AC183" w14:textId="2F9AE1A3" w:rsidR="005721F5" w:rsidRDefault="005721F5">
      <w:pPr>
        <w:pStyle w:val="CommentText"/>
      </w:pPr>
      <w:r>
        <w:rPr>
          <w:rStyle w:val="CommentReference"/>
        </w:rPr>
        <w:annotationRef/>
      </w:r>
      <w:r>
        <w:t>I like it!</w:t>
      </w:r>
    </w:p>
  </w:comment>
  <w:comment w:id="88"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91"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92"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46F384" w15:done="0"/>
  <w15:commentEx w15:paraId="00BC3B41" w15:paraIdParent="1A46F384" w15:done="0"/>
  <w15:commentEx w15:paraId="14311331" w15:done="0"/>
  <w15:commentEx w15:paraId="7C4E4CE9" w15:done="0"/>
  <w15:commentEx w15:paraId="278D2309" w15:done="0"/>
  <w15:commentEx w15:paraId="00C2DB7A" w15:done="0"/>
  <w15:commentEx w15:paraId="4CBFC3A6" w15:done="0"/>
  <w15:commentEx w15:paraId="6B0E6924" w15:paraIdParent="4CBFC3A6" w15:done="0"/>
  <w15:commentEx w15:paraId="66C41487" w15:paraIdParent="4CBFC3A6" w15:done="0"/>
  <w15:commentEx w15:paraId="6165E397" w15:done="0"/>
  <w15:commentEx w15:paraId="62A3A5D3" w15:done="0"/>
  <w15:commentEx w15:paraId="003AC183" w15:paraIdParent="62A3A5D3" w15:done="0"/>
  <w15:commentEx w15:paraId="0BF42278" w15:done="0"/>
  <w15:commentEx w15:paraId="6105C296" w15:done="0"/>
  <w15:commentEx w15:paraId="5EB92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9C21" w16cex:dateUtc="2021-04-15T09:04:00Z"/>
  <w16cex:commentExtensible w16cex:durableId="2423D132" w16cex:dateUtc="2021-04-16T07:02:00Z"/>
  <w16cex:commentExtensible w16cex:durableId="2423D801" w16cex:dateUtc="2021-04-16T07:31:00Z"/>
  <w16cex:commentExtensible w16cex:durableId="2423D6E7" w16cex:dateUtc="2021-04-16T07:27:00Z"/>
  <w16cex:commentExtensible w16cex:durableId="2422A133" w16cex:dateUtc="2021-04-15T09:25:00Z"/>
  <w16cex:commentExtensible w16cex:durableId="2422A345" w16cex:dateUtc="2021-04-15T09:34:00Z"/>
  <w16cex:commentExtensible w16cex:durableId="2422A3A4" w16cex:dateUtc="2021-04-15T09:36:00Z"/>
  <w16cex:commentExtensible w16cex:durableId="2422A606" w16cex:dateUtc="2021-04-15T09:46:00Z"/>
  <w16cex:commentExtensible w16cex:durableId="2423F912" w16cex:dateUtc="2021-04-16T09:52:00Z"/>
  <w16cex:commentExtensible w16cex:durableId="2424008E" w16cex:dateUtc="2021-04-16T10:24:00Z"/>
  <w16cex:commentExtensible w16cex:durableId="2422A52B" w16cex:dateUtc="2021-04-15T09:42:00Z"/>
  <w16cex:commentExtensible w16cex:durableId="2422A669" w16cex:dateUtc="2021-04-15T09:47:00Z"/>
  <w16cex:commentExtensible w16cex:durableId="2422A971" w16cex:dateUtc="2021-04-15T10:00:00Z"/>
  <w16cex:commentExtensible w16cex:durableId="2422A9A8" w16cex:dateUtc="2021-04-15T10:01:00Z"/>
  <w16cex:commentExtensible w16cex:durableId="2422A9BE" w16cex:dateUtc="2021-04-15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46F384" w16cid:durableId="24229C21"/>
  <w16cid:commentId w16cid:paraId="00BC3B41" w16cid:durableId="2423D132"/>
  <w16cid:commentId w16cid:paraId="14311331" w16cid:durableId="2423D801"/>
  <w16cid:commentId w16cid:paraId="7C4E4CE9" w16cid:durableId="2423D6E7"/>
  <w16cid:commentId w16cid:paraId="278D2309" w16cid:durableId="2422A133"/>
  <w16cid:commentId w16cid:paraId="00C2DB7A" w16cid:durableId="2422A345"/>
  <w16cid:commentId w16cid:paraId="4CBFC3A6" w16cid:durableId="2422A3A4"/>
  <w16cid:commentId w16cid:paraId="6B0E6924" w16cid:durableId="2422A606"/>
  <w16cid:commentId w16cid:paraId="66C41487" w16cid:durableId="2423F912"/>
  <w16cid:commentId w16cid:paraId="6165E397" w16cid:durableId="2424008E"/>
  <w16cid:commentId w16cid:paraId="62A3A5D3" w16cid:durableId="2422A52B"/>
  <w16cid:commentId w16cid:paraId="0BF42278" w16cid:durableId="2422A669"/>
  <w16cid:commentId w16cid:paraId="6105C296" w16cid:durableId="2422A971"/>
  <w16cid:commentId w16cid:paraId="5EB920B4" w16cid:durableId="2422A9A8"/>
  <w16cid:commentId w16cid:paraId="47E7B68F" w16cid:durableId="2422A9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oma Rojas Saunero">
    <w15:presenceInfo w15:providerId="Windows Live" w15:userId="4877c03b8c303747"/>
  </w15:person>
  <w15:person w15:author="sonja.swanson@gmail.com">
    <w15:presenceInfo w15:providerId="Windows Live" w15:userId="bca54ce8857ce526"/>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92"/>
    <w:rsid w:val="00000FC4"/>
    <w:rsid w:val="000509A1"/>
    <w:rsid w:val="00051409"/>
    <w:rsid w:val="0005306C"/>
    <w:rsid w:val="000C1F85"/>
    <w:rsid w:val="000D0219"/>
    <w:rsid w:val="000F210A"/>
    <w:rsid w:val="001220DD"/>
    <w:rsid w:val="001E6335"/>
    <w:rsid w:val="002118F4"/>
    <w:rsid w:val="0031501D"/>
    <w:rsid w:val="003331E3"/>
    <w:rsid w:val="00377611"/>
    <w:rsid w:val="00397602"/>
    <w:rsid w:val="003A5963"/>
    <w:rsid w:val="003D49EE"/>
    <w:rsid w:val="00516BFC"/>
    <w:rsid w:val="00541E0A"/>
    <w:rsid w:val="00547492"/>
    <w:rsid w:val="005721F5"/>
    <w:rsid w:val="005D4739"/>
    <w:rsid w:val="00675DA9"/>
    <w:rsid w:val="00693125"/>
    <w:rsid w:val="006E4114"/>
    <w:rsid w:val="00762A99"/>
    <w:rsid w:val="007965E1"/>
    <w:rsid w:val="007F6E6D"/>
    <w:rsid w:val="00880C0A"/>
    <w:rsid w:val="0094455D"/>
    <w:rsid w:val="00953E34"/>
    <w:rsid w:val="009E60E7"/>
    <w:rsid w:val="00A8211B"/>
    <w:rsid w:val="00AE6372"/>
    <w:rsid w:val="00B95B88"/>
    <w:rsid w:val="00BB7609"/>
    <w:rsid w:val="00BE25E5"/>
    <w:rsid w:val="00C24615"/>
    <w:rsid w:val="00EB7687"/>
    <w:rsid w:val="00F16DFF"/>
    <w:rsid w:val="00F326B3"/>
    <w:rsid w:val="00F37040"/>
    <w:rsid w:val="00F54594"/>
    <w:rsid w:val="00F8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semiHidden/>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semiHidden/>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81581-72E1-45DA-AAEA-649E043E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24569</Words>
  <Characters>140044</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164285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L.P. Rojas Saunero</cp:lastModifiedBy>
  <cp:revision>6</cp:revision>
  <dcterms:created xsi:type="dcterms:W3CDTF">2021-04-16T11:05:00Z</dcterms:created>
  <dcterms:modified xsi:type="dcterms:W3CDTF">2021-04-16T11:36:00Z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